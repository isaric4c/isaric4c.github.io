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6940" w14:textId="4439D2C2" w:rsidR="00FC0787" w:rsidRDefault="00FC0787" w:rsidP="000157DB">
      <w:pPr>
        <w:pStyle w:val="Title"/>
        <w:rPr>
          <w:lang w:val="en-US"/>
        </w:rPr>
      </w:pPr>
      <w:r>
        <w:rPr>
          <w:lang w:val="en-US"/>
        </w:rPr>
        <w:t xml:space="preserve">ISARIC </w:t>
      </w:r>
      <w:r w:rsidR="003376EF">
        <w:rPr>
          <w:lang w:val="en-US"/>
        </w:rPr>
        <w:t>Outbreak D</w:t>
      </w:r>
      <w:r>
        <w:rPr>
          <w:lang w:val="en-US"/>
        </w:rPr>
        <w:t xml:space="preserve">ata </w:t>
      </w:r>
      <w:r w:rsidR="003376EF">
        <w:rPr>
          <w:lang w:val="en-US"/>
        </w:rPr>
        <w:t>A</w:t>
      </w:r>
      <w:r>
        <w:rPr>
          <w:lang w:val="en-US"/>
        </w:rPr>
        <w:t xml:space="preserve">nalysis </w:t>
      </w:r>
      <w:r w:rsidR="003376EF">
        <w:rPr>
          <w:lang w:val="en-US"/>
        </w:rPr>
        <w:t>P</w:t>
      </w:r>
      <w:r>
        <w:rPr>
          <w:lang w:val="en-US"/>
        </w:rPr>
        <w:t>latform</w:t>
      </w:r>
    </w:p>
    <w:p w14:paraId="07840D52" w14:textId="77777777" w:rsidR="00A96E71" w:rsidRDefault="00A96E71">
      <w:pPr>
        <w:rPr>
          <w:lang w:val="en-US"/>
        </w:rPr>
      </w:pPr>
    </w:p>
    <w:p w14:paraId="462F9362" w14:textId="0E934543" w:rsidR="004F361E" w:rsidDel="00CD0915" w:rsidRDefault="004F361E">
      <w:pPr>
        <w:rPr>
          <w:del w:id="1" w:author="BROOKS Andrew" w:date="2021-10-27T11:58:00Z"/>
          <w:lang w:val="en-US"/>
        </w:rPr>
      </w:pPr>
      <w:r>
        <w:rPr>
          <w:lang w:val="en-US"/>
        </w:rPr>
        <w:t>This document provides information for users of the ISARIC data analysis platform hosted in EPCC at the University of Edinburgh.</w:t>
      </w:r>
    </w:p>
    <w:p w14:paraId="3FE6418A" w14:textId="741D2B03" w:rsidR="00A96E71" w:rsidRDefault="00A96E71">
      <w:pPr>
        <w:rPr>
          <w:lang w:val="en-US"/>
        </w:rPr>
      </w:pPr>
    </w:p>
    <w:tbl>
      <w:tblPr>
        <w:tblStyle w:val="TableGrid"/>
        <w:tblW w:w="10456" w:type="dxa"/>
        <w:tblLook w:val="04A0" w:firstRow="1" w:lastRow="0" w:firstColumn="1" w:lastColumn="0" w:noHBand="0" w:noVBand="1"/>
      </w:tblPr>
      <w:tblGrid>
        <w:gridCol w:w="2085"/>
        <w:gridCol w:w="1140"/>
        <w:gridCol w:w="7231"/>
      </w:tblGrid>
      <w:tr w:rsidR="00D37967" w14:paraId="24E9B998" w14:textId="77777777" w:rsidTr="0523CBF0">
        <w:tc>
          <w:tcPr>
            <w:tcW w:w="2085" w:type="dxa"/>
          </w:tcPr>
          <w:p w14:paraId="1E53ECE5" w14:textId="68727B21" w:rsidR="00D37967" w:rsidRDefault="00D37967" w:rsidP="00D37967">
            <w:pPr>
              <w:tabs>
                <w:tab w:val="left" w:pos="1080"/>
              </w:tabs>
              <w:rPr>
                <w:lang w:val="en-US"/>
              </w:rPr>
            </w:pPr>
            <w:r>
              <w:rPr>
                <w:lang w:val="en-US"/>
              </w:rPr>
              <w:t>Revision</w:t>
            </w:r>
          </w:p>
        </w:tc>
        <w:tc>
          <w:tcPr>
            <w:tcW w:w="1140" w:type="dxa"/>
          </w:tcPr>
          <w:p w14:paraId="14B3E1F0" w14:textId="74E192E3" w:rsidR="00D37967" w:rsidRDefault="00D37967">
            <w:pPr>
              <w:rPr>
                <w:lang w:val="en-US"/>
              </w:rPr>
            </w:pPr>
            <w:r>
              <w:rPr>
                <w:lang w:val="en-US"/>
              </w:rPr>
              <w:t>Author</w:t>
            </w:r>
          </w:p>
        </w:tc>
        <w:tc>
          <w:tcPr>
            <w:tcW w:w="7231" w:type="dxa"/>
          </w:tcPr>
          <w:p w14:paraId="53EF785F" w14:textId="2D76203A" w:rsidR="00D37967" w:rsidRDefault="00DB39CE">
            <w:pPr>
              <w:rPr>
                <w:lang w:val="en-US"/>
              </w:rPr>
            </w:pPr>
            <w:r>
              <w:rPr>
                <w:lang w:val="en-US"/>
              </w:rPr>
              <w:t>Changes</w:t>
            </w:r>
          </w:p>
        </w:tc>
      </w:tr>
      <w:tr w:rsidR="008F6A86" w14:paraId="580F769B" w14:textId="77777777" w:rsidTr="0523CBF0">
        <w:trPr>
          <w:ins w:id="2" w:author="BROOKS Andrew" w:date="2022-02-02T09:08:00Z"/>
        </w:trPr>
        <w:tc>
          <w:tcPr>
            <w:tcW w:w="2085" w:type="dxa"/>
          </w:tcPr>
          <w:p w14:paraId="76FBBA30" w14:textId="123CF4BA" w:rsidR="008F6A86" w:rsidRDefault="008F6A86" w:rsidP="00D37967">
            <w:pPr>
              <w:tabs>
                <w:tab w:val="left" w:pos="1080"/>
              </w:tabs>
              <w:rPr>
                <w:ins w:id="3" w:author="BROOKS Andrew" w:date="2022-02-02T09:08:00Z"/>
                <w:lang w:val="en-US"/>
              </w:rPr>
            </w:pPr>
            <w:ins w:id="4" w:author="BROOKS Andrew" w:date="2022-02-02T09:08:00Z">
              <w:r>
                <w:rPr>
                  <w:lang w:val="en-US"/>
                </w:rPr>
                <w:t>2022-02-02</w:t>
              </w:r>
            </w:ins>
          </w:p>
        </w:tc>
        <w:tc>
          <w:tcPr>
            <w:tcW w:w="1140" w:type="dxa"/>
          </w:tcPr>
          <w:p w14:paraId="3222B5C7" w14:textId="260962B0" w:rsidR="008F6A86" w:rsidRDefault="008F6A86">
            <w:pPr>
              <w:rPr>
                <w:ins w:id="5" w:author="BROOKS Andrew" w:date="2022-02-02T09:08:00Z"/>
                <w:lang w:val="en-US"/>
              </w:rPr>
            </w:pPr>
            <w:proofErr w:type="spellStart"/>
            <w:ins w:id="6" w:author="BROOKS Andrew" w:date="2022-02-02T09:08:00Z">
              <w:r>
                <w:rPr>
                  <w:lang w:val="en-US"/>
                </w:rPr>
                <w:t>abrooks</w:t>
              </w:r>
              <w:proofErr w:type="spellEnd"/>
            </w:ins>
          </w:p>
        </w:tc>
        <w:tc>
          <w:tcPr>
            <w:tcW w:w="7231" w:type="dxa"/>
          </w:tcPr>
          <w:p w14:paraId="78A47452" w14:textId="010A8EF4" w:rsidR="008F6A86" w:rsidRDefault="008F6A86">
            <w:pPr>
              <w:rPr>
                <w:ins w:id="7" w:author="BROOKS Andrew" w:date="2022-02-02T09:08:00Z"/>
                <w:lang w:val="en-US"/>
              </w:rPr>
            </w:pPr>
            <w:ins w:id="8" w:author="BROOKS Andrew" w:date="2022-02-02T09:08:00Z">
              <w:r>
                <w:rPr>
                  <w:lang w:val="en-US"/>
                </w:rPr>
                <w:t>Additional troubleshooting.</w:t>
              </w:r>
            </w:ins>
          </w:p>
        </w:tc>
      </w:tr>
      <w:tr w:rsidR="00C026F4" w14:paraId="3F776377" w14:textId="77777777" w:rsidTr="0523CBF0">
        <w:trPr>
          <w:ins w:id="9" w:author="BROOKS Andrew" w:date="2022-01-20T14:21:00Z"/>
        </w:trPr>
        <w:tc>
          <w:tcPr>
            <w:tcW w:w="2085" w:type="dxa"/>
          </w:tcPr>
          <w:p w14:paraId="02019716" w14:textId="15DCD49F" w:rsidR="00C026F4" w:rsidRDefault="00C026F4" w:rsidP="00D37967">
            <w:pPr>
              <w:tabs>
                <w:tab w:val="left" w:pos="1080"/>
              </w:tabs>
              <w:rPr>
                <w:ins w:id="10" w:author="BROOKS Andrew" w:date="2022-01-20T14:21:00Z"/>
                <w:lang w:val="en-US"/>
              </w:rPr>
            </w:pPr>
            <w:ins w:id="11" w:author="BROOKS Andrew" w:date="2022-01-20T14:21:00Z">
              <w:r>
                <w:rPr>
                  <w:lang w:val="en-US"/>
                </w:rPr>
                <w:t>2022-01-20</w:t>
              </w:r>
            </w:ins>
          </w:p>
        </w:tc>
        <w:tc>
          <w:tcPr>
            <w:tcW w:w="1140" w:type="dxa"/>
          </w:tcPr>
          <w:p w14:paraId="120DE9FB" w14:textId="5CE09E56" w:rsidR="00C026F4" w:rsidRDefault="00C026F4">
            <w:pPr>
              <w:rPr>
                <w:ins w:id="12" w:author="BROOKS Andrew" w:date="2022-01-20T14:21:00Z"/>
                <w:lang w:val="en-US"/>
              </w:rPr>
            </w:pPr>
            <w:proofErr w:type="spellStart"/>
            <w:ins w:id="13" w:author="BROOKS Andrew" w:date="2022-01-20T14:21:00Z">
              <w:r>
                <w:rPr>
                  <w:lang w:val="en-US"/>
                </w:rPr>
                <w:t>abrooks</w:t>
              </w:r>
              <w:proofErr w:type="spellEnd"/>
            </w:ins>
          </w:p>
        </w:tc>
        <w:tc>
          <w:tcPr>
            <w:tcW w:w="7231" w:type="dxa"/>
          </w:tcPr>
          <w:p w14:paraId="3AD60480" w14:textId="08071E0D" w:rsidR="00C026F4" w:rsidRDefault="00C026F4">
            <w:pPr>
              <w:rPr>
                <w:ins w:id="14" w:author="BROOKS Andrew" w:date="2022-01-20T14:21:00Z"/>
                <w:lang w:val="en-US"/>
              </w:rPr>
            </w:pPr>
            <w:ins w:id="15" w:author="BROOKS Andrew" w:date="2022-01-20T14:21:00Z">
              <w:r>
                <w:rPr>
                  <w:lang w:val="en-US"/>
                </w:rPr>
                <w:t>Added more details abo</w:t>
              </w:r>
            </w:ins>
            <w:ins w:id="16" w:author="BROOKS Andrew" w:date="2022-01-20T14:22:00Z">
              <w:r>
                <w:rPr>
                  <w:lang w:val="en-US"/>
                </w:rPr>
                <w:t>ut using Ultra2 Terminal.</w:t>
              </w:r>
            </w:ins>
          </w:p>
        </w:tc>
      </w:tr>
      <w:tr w:rsidR="0055012B" w14:paraId="1880A2A7" w14:textId="77777777" w:rsidTr="0523CBF0">
        <w:trPr>
          <w:ins w:id="17" w:author="BROOKS Andrew" w:date="2022-01-14T15:47:00Z"/>
        </w:trPr>
        <w:tc>
          <w:tcPr>
            <w:tcW w:w="2085" w:type="dxa"/>
          </w:tcPr>
          <w:p w14:paraId="506261B1" w14:textId="1EACF9EE" w:rsidR="0055012B" w:rsidRDefault="0055012B" w:rsidP="00D37967">
            <w:pPr>
              <w:tabs>
                <w:tab w:val="left" w:pos="1080"/>
              </w:tabs>
              <w:rPr>
                <w:ins w:id="18" w:author="BROOKS Andrew" w:date="2022-01-14T15:47:00Z"/>
                <w:lang w:val="en-US"/>
              </w:rPr>
            </w:pPr>
            <w:ins w:id="19" w:author="BROOKS Andrew" w:date="2022-01-14T15:48:00Z">
              <w:r>
                <w:rPr>
                  <w:lang w:val="en-US"/>
                </w:rPr>
                <w:t>2022-01-14</w:t>
              </w:r>
            </w:ins>
          </w:p>
        </w:tc>
        <w:tc>
          <w:tcPr>
            <w:tcW w:w="1140" w:type="dxa"/>
          </w:tcPr>
          <w:p w14:paraId="694AB2B8" w14:textId="5E87C6B0" w:rsidR="0055012B" w:rsidRDefault="0055012B">
            <w:pPr>
              <w:rPr>
                <w:ins w:id="20" w:author="BROOKS Andrew" w:date="2022-01-14T15:47:00Z"/>
                <w:lang w:val="en-US"/>
              </w:rPr>
            </w:pPr>
            <w:proofErr w:type="spellStart"/>
            <w:ins w:id="21" w:author="BROOKS Andrew" w:date="2022-01-14T15:48:00Z">
              <w:r>
                <w:rPr>
                  <w:lang w:val="en-US"/>
                </w:rPr>
                <w:t>abrooks</w:t>
              </w:r>
            </w:ins>
            <w:proofErr w:type="spellEnd"/>
          </w:p>
        </w:tc>
        <w:tc>
          <w:tcPr>
            <w:tcW w:w="7231" w:type="dxa"/>
          </w:tcPr>
          <w:p w14:paraId="71B71A80" w14:textId="0F26CA6A" w:rsidR="0055012B" w:rsidRDefault="0055012B">
            <w:pPr>
              <w:rPr>
                <w:ins w:id="22" w:author="BROOKS Andrew" w:date="2022-01-14T15:47:00Z"/>
                <w:lang w:val="en-US"/>
              </w:rPr>
            </w:pPr>
            <w:ins w:id="23" w:author="BROOKS Andrew" w:date="2022-01-14T15:48:00Z">
              <w:r>
                <w:rPr>
                  <w:lang w:val="en-US"/>
                </w:rPr>
                <w:t>Added more screenshots.</w:t>
              </w:r>
            </w:ins>
          </w:p>
        </w:tc>
      </w:tr>
      <w:tr w:rsidR="00173AFE" w14:paraId="26BD1567" w14:textId="77777777" w:rsidTr="0523CBF0">
        <w:trPr>
          <w:ins w:id="24" w:author="BROOKS Andrew" w:date="2021-12-06T14:29:00Z"/>
        </w:trPr>
        <w:tc>
          <w:tcPr>
            <w:tcW w:w="2085" w:type="dxa"/>
          </w:tcPr>
          <w:p w14:paraId="13903DF9" w14:textId="5C339011" w:rsidR="00173AFE" w:rsidRDefault="00173AFE" w:rsidP="00D37967">
            <w:pPr>
              <w:tabs>
                <w:tab w:val="left" w:pos="1080"/>
              </w:tabs>
              <w:rPr>
                <w:ins w:id="25" w:author="BROOKS Andrew" w:date="2021-12-06T14:29:00Z"/>
                <w:lang w:val="en-US"/>
              </w:rPr>
            </w:pPr>
            <w:ins w:id="26" w:author="BROOKS Andrew" w:date="2021-12-06T14:29:00Z">
              <w:r>
                <w:rPr>
                  <w:lang w:val="en-US"/>
                </w:rPr>
                <w:t>2021-12-</w:t>
              </w:r>
              <w:r w:rsidR="008C237D">
                <w:rPr>
                  <w:lang w:val="en-US"/>
                </w:rPr>
                <w:t>0</w:t>
              </w:r>
            </w:ins>
            <w:ins w:id="27" w:author="BROOKS Andrew" w:date="2021-12-08T10:29:00Z">
              <w:r w:rsidR="00975955">
                <w:rPr>
                  <w:lang w:val="en-US"/>
                </w:rPr>
                <w:t>8</w:t>
              </w:r>
            </w:ins>
          </w:p>
        </w:tc>
        <w:tc>
          <w:tcPr>
            <w:tcW w:w="1140" w:type="dxa"/>
          </w:tcPr>
          <w:p w14:paraId="1FA6486F" w14:textId="4CB2AAF2" w:rsidR="00173AFE" w:rsidRDefault="008C237D">
            <w:pPr>
              <w:rPr>
                <w:ins w:id="28" w:author="BROOKS Andrew" w:date="2021-12-06T14:29:00Z"/>
                <w:lang w:val="en-US"/>
              </w:rPr>
            </w:pPr>
            <w:proofErr w:type="spellStart"/>
            <w:ins w:id="29" w:author="BROOKS Andrew" w:date="2021-12-06T14:29:00Z">
              <w:r>
                <w:rPr>
                  <w:lang w:val="en-US"/>
                </w:rPr>
                <w:t>abrooks</w:t>
              </w:r>
              <w:proofErr w:type="spellEnd"/>
            </w:ins>
          </w:p>
        </w:tc>
        <w:tc>
          <w:tcPr>
            <w:tcW w:w="7231" w:type="dxa"/>
          </w:tcPr>
          <w:p w14:paraId="49358F09" w14:textId="6067DF08" w:rsidR="00173AFE" w:rsidRDefault="008C237D">
            <w:pPr>
              <w:rPr>
                <w:ins w:id="30" w:author="BROOKS Andrew" w:date="2021-12-06T14:29:00Z"/>
                <w:lang w:val="en-US"/>
              </w:rPr>
            </w:pPr>
            <w:ins w:id="31" w:author="BROOKS Andrew" w:date="2021-12-06T14:29:00Z">
              <w:r>
                <w:rPr>
                  <w:lang w:val="en-US"/>
                </w:rPr>
                <w:t>Tidied up the sections on R.</w:t>
              </w:r>
            </w:ins>
          </w:p>
        </w:tc>
      </w:tr>
      <w:tr w:rsidR="00F35602" w14:paraId="66482738" w14:textId="77777777" w:rsidTr="0523CBF0">
        <w:trPr>
          <w:ins w:id="32" w:author="BROOKS Andrew" w:date="2021-10-26T08:23:00Z"/>
        </w:trPr>
        <w:tc>
          <w:tcPr>
            <w:tcW w:w="2085" w:type="dxa"/>
          </w:tcPr>
          <w:p w14:paraId="19AFA1BC" w14:textId="7B3F2A54" w:rsidR="00F35602" w:rsidRDefault="00F35602" w:rsidP="0523CBF0">
            <w:pPr>
              <w:rPr>
                <w:ins w:id="33" w:author="BROOKS Andrew" w:date="2021-10-26T08:23:00Z"/>
                <w:lang w:val="en-US"/>
              </w:rPr>
            </w:pPr>
            <w:ins w:id="34" w:author="BROOKS Andrew" w:date="2021-10-26T08:23:00Z">
              <w:r>
                <w:rPr>
                  <w:lang w:val="en-US"/>
                </w:rPr>
                <w:t>2021-1</w:t>
              </w:r>
            </w:ins>
            <w:ins w:id="35" w:author="BROOKS Andrew" w:date="2021-11-04T13:48:00Z">
              <w:r w:rsidR="00262828">
                <w:rPr>
                  <w:lang w:val="en-US"/>
                </w:rPr>
                <w:t>1-</w:t>
              </w:r>
            </w:ins>
            <w:ins w:id="36" w:author="BROOKS Andrew" w:date="2021-11-29T14:12:00Z">
              <w:r w:rsidR="003256ED">
                <w:rPr>
                  <w:lang w:val="en-US"/>
                </w:rPr>
                <w:t>29</w:t>
              </w:r>
            </w:ins>
            <w:ins w:id="37" w:author="BROOKS Andrew" w:date="2021-11-04T13:48:00Z">
              <w:del w:id="38" w:author="BROOKS Andrew" w:date="2021-11-29T14:12:00Z">
                <w:r w:rsidR="00262828" w:rsidDel="003256ED">
                  <w:rPr>
                    <w:lang w:val="en-US"/>
                  </w:rPr>
                  <w:delText>04</w:delText>
                </w:r>
              </w:del>
            </w:ins>
          </w:p>
        </w:tc>
        <w:tc>
          <w:tcPr>
            <w:tcW w:w="1140" w:type="dxa"/>
          </w:tcPr>
          <w:p w14:paraId="01DC6F5C" w14:textId="00EA93E2" w:rsidR="00F35602" w:rsidRDefault="00F35602" w:rsidP="0523CBF0">
            <w:pPr>
              <w:rPr>
                <w:ins w:id="39" w:author="BROOKS Andrew" w:date="2021-10-26T08:23:00Z"/>
                <w:rFonts w:ascii="Calibri" w:eastAsia="Calibri" w:hAnsi="Calibri" w:cs="Calibri"/>
                <w:lang w:val="en-US"/>
              </w:rPr>
            </w:pPr>
            <w:proofErr w:type="spellStart"/>
            <w:ins w:id="40" w:author="BROOKS Andrew" w:date="2021-10-26T08:23:00Z">
              <w:r>
                <w:rPr>
                  <w:rFonts w:ascii="Calibri" w:eastAsia="Calibri" w:hAnsi="Calibri" w:cs="Calibri"/>
                  <w:lang w:val="en-US"/>
                </w:rPr>
                <w:t>abrooks</w:t>
              </w:r>
              <w:proofErr w:type="spellEnd"/>
            </w:ins>
          </w:p>
        </w:tc>
        <w:tc>
          <w:tcPr>
            <w:tcW w:w="7231" w:type="dxa"/>
          </w:tcPr>
          <w:p w14:paraId="00A8C988" w14:textId="76DB462D" w:rsidR="00F35602" w:rsidRDefault="00F35602" w:rsidP="0523CBF0">
            <w:pPr>
              <w:spacing w:line="257" w:lineRule="auto"/>
              <w:rPr>
                <w:ins w:id="41" w:author="BROOKS Andrew" w:date="2021-10-26T08:23:00Z"/>
                <w:rFonts w:ascii="Calibri" w:eastAsia="Calibri" w:hAnsi="Calibri" w:cs="Calibri"/>
                <w:lang w:val="en-US"/>
              </w:rPr>
            </w:pPr>
            <w:ins w:id="42" w:author="BROOKS Andrew" w:date="2021-10-26T08:23:00Z">
              <w:del w:id="43" w:author="BROOKS Andrew" w:date="2021-11-29T14:12:00Z">
                <w:r w:rsidDel="003256ED">
                  <w:rPr>
                    <w:rFonts w:ascii="Calibri" w:eastAsia="Calibri" w:hAnsi="Calibri" w:cs="Calibri"/>
                    <w:lang w:val="en-US"/>
                  </w:rPr>
                  <w:delText xml:space="preserve">Updated </w:delText>
                </w:r>
              </w:del>
            </w:ins>
            <w:ins w:id="44" w:author="BROOKS Andrew" w:date="2021-11-04T14:19:00Z">
              <w:del w:id="45" w:author="BROOKS Andrew" w:date="2021-11-29T14:12:00Z">
                <w:r w:rsidR="00654D0B" w:rsidDel="003256ED">
                  <w:rPr>
                    <w:rFonts w:ascii="Calibri" w:eastAsia="Calibri" w:hAnsi="Calibri" w:cs="Calibri"/>
                    <w:lang w:val="en-US"/>
                  </w:rPr>
                  <w:delText>instructions</w:delText>
                </w:r>
              </w:del>
            </w:ins>
            <w:ins w:id="46" w:author="BROOKS Andrew" w:date="2021-11-04T13:48:00Z">
              <w:del w:id="47" w:author="BROOKS Andrew" w:date="2021-11-29T14:12:00Z">
                <w:r w:rsidR="00262828" w:rsidDel="003256ED">
                  <w:rPr>
                    <w:rFonts w:ascii="Calibri" w:eastAsia="Calibri" w:hAnsi="Calibri" w:cs="Calibri"/>
                    <w:lang w:val="en-US"/>
                  </w:rPr>
                  <w:delText xml:space="preserve"> for SSH key</w:delText>
                </w:r>
              </w:del>
            </w:ins>
            <w:ins w:id="48" w:author="BROOKS Andrew" w:date="2021-11-29T14:12:00Z">
              <w:r w:rsidR="003256ED">
                <w:rPr>
                  <w:rFonts w:ascii="Calibri" w:eastAsia="Calibri" w:hAnsi="Calibri" w:cs="Calibri"/>
                  <w:lang w:val="en-US"/>
                </w:rPr>
                <w:t>Updated screenshot showing menu entries</w:t>
              </w:r>
            </w:ins>
          </w:p>
        </w:tc>
      </w:tr>
      <w:tr w:rsidR="00C453FB" w:rsidDel="00337DCC" w14:paraId="0332090A" w14:textId="7CF20536" w:rsidTr="0523CBF0">
        <w:trPr>
          <w:del w:id="49" w:author="BROOKS Andrew" w:date="2021-10-27T11:58:00Z"/>
        </w:trPr>
        <w:tc>
          <w:tcPr>
            <w:tcW w:w="2085" w:type="dxa"/>
          </w:tcPr>
          <w:p w14:paraId="68497BEC" w14:textId="633346F5" w:rsidR="00C453FB" w:rsidDel="00337DCC" w:rsidRDefault="00CD5346" w:rsidP="0523CBF0">
            <w:pPr>
              <w:rPr>
                <w:del w:id="50" w:author="BROOKS Andrew" w:date="2021-10-27T11:58:00Z"/>
                <w:lang w:val="en-US"/>
              </w:rPr>
            </w:pPr>
            <w:del w:id="51" w:author="BROOKS Andrew" w:date="2021-10-27T11:58:00Z">
              <w:r w:rsidDel="00337DCC">
                <w:rPr>
                  <w:lang w:val="en-US"/>
                </w:rPr>
                <w:delText>3.00 (</w:delText>
              </w:r>
              <w:r w:rsidR="00C453FB" w:rsidDel="00337DCC">
                <w:rPr>
                  <w:lang w:val="en-US"/>
                </w:rPr>
                <w:delText>2021-</w:delText>
              </w:r>
              <w:r w:rsidDel="00337DCC">
                <w:rPr>
                  <w:lang w:val="en-US"/>
                </w:rPr>
                <w:delText>10</w:delText>
              </w:r>
              <w:r w:rsidR="00C453FB" w:rsidDel="00337DCC">
                <w:rPr>
                  <w:lang w:val="en-US"/>
                </w:rPr>
                <w:delText>)</w:delText>
              </w:r>
            </w:del>
          </w:p>
        </w:tc>
        <w:tc>
          <w:tcPr>
            <w:tcW w:w="1140" w:type="dxa"/>
          </w:tcPr>
          <w:p w14:paraId="6623FEDA" w14:textId="52E84ED3" w:rsidR="00C453FB" w:rsidDel="00337DCC" w:rsidRDefault="00C453FB" w:rsidP="0523CBF0">
            <w:pPr>
              <w:rPr>
                <w:del w:id="52" w:author="BROOKS Andrew" w:date="2021-10-27T11:58:00Z"/>
                <w:rFonts w:ascii="Calibri" w:eastAsia="Calibri" w:hAnsi="Calibri" w:cs="Calibri"/>
                <w:lang w:val="en-US"/>
              </w:rPr>
            </w:pPr>
            <w:del w:id="53" w:author="BROOKS Andrew" w:date="2021-10-27T11:58:00Z">
              <w:r w:rsidDel="00337DCC">
                <w:rPr>
                  <w:rFonts w:ascii="Calibri" w:eastAsia="Calibri" w:hAnsi="Calibri" w:cs="Calibri"/>
                  <w:lang w:val="en-US"/>
                </w:rPr>
                <w:delText>abrooks</w:delText>
              </w:r>
            </w:del>
          </w:p>
        </w:tc>
        <w:tc>
          <w:tcPr>
            <w:tcW w:w="7231" w:type="dxa"/>
          </w:tcPr>
          <w:p w14:paraId="0DF4CB90" w14:textId="61FB3375" w:rsidR="00C453FB" w:rsidDel="00337DCC" w:rsidRDefault="00CD5346" w:rsidP="0523CBF0">
            <w:pPr>
              <w:spacing w:line="257" w:lineRule="auto"/>
              <w:rPr>
                <w:del w:id="54" w:author="BROOKS Andrew" w:date="2021-10-27T11:58:00Z"/>
                <w:rFonts w:ascii="Calibri" w:eastAsia="Calibri" w:hAnsi="Calibri" w:cs="Calibri"/>
                <w:lang w:val="en-US"/>
              </w:rPr>
            </w:pPr>
            <w:del w:id="55" w:author="BROOKS Andrew" w:date="2021-10-27T11:58:00Z">
              <w:r w:rsidDel="00337DCC">
                <w:rPr>
                  <w:rFonts w:ascii="Calibri" w:eastAsia="Calibri" w:hAnsi="Calibri" w:cs="Calibri"/>
                  <w:lang w:val="en-US"/>
                </w:rPr>
                <w:delText>Rewritten for Ultra2</w:delText>
              </w:r>
            </w:del>
          </w:p>
        </w:tc>
      </w:tr>
    </w:tbl>
    <w:p w14:paraId="1E080B67" w14:textId="6BBEF687" w:rsidR="008B74DC" w:rsidDel="00337DCC" w:rsidRDefault="008B74DC">
      <w:pPr>
        <w:rPr>
          <w:del w:id="56" w:author="BROOKS Andrew" w:date="2021-10-27T11:58:00Z"/>
          <w:lang w:val="en-US"/>
        </w:rPr>
      </w:pPr>
    </w:p>
    <w:sdt>
      <w:sdtPr>
        <w:rPr>
          <w:rFonts w:asciiTheme="minorHAnsi" w:eastAsiaTheme="minorHAnsi" w:hAnsiTheme="minorHAnsi" w:cstheme="minorBidi"/>
          <w:color w:val="auto"/>
          <w:sz w:val="22"/>
          <w:szCs w:val="22"/>
          <w:lang w:val="en-GB"/>
        </w:rPr>
        <w:id w:val="1696886520"/>
        <w:docPartObj>
          <w:docPartGallery w:val="Table of Contents"/>
          <w:docPartUnique/>
        </w:docPartObj>
      </w:sdtPr>
      <w:sdtEndPr>
        <w:rPr>
          <w:b/>
          <w:bCs/>
          <w:noProof/>
        </w:rPr>
      </w:sdtEndPr>
      <w:sdtContent>
        <w:p w14:paraId="5E3791EA" w14:textId="348AF6FD" w:rsidR="002134CE" w:rsidRDefault="002134CE">
          <w:pPr>
            <w:pStyle w:val="TOCHeading"/>
            <w:rPr>
              <w:ins w:id="57" w:author="BROOKS Andrew" w:date="2021-10-18T16:39:00Z"/>
            </w:rPr>
          </w:pPr>
          <w:ins w:id="58" w:author="BROOKS Andrew" w:date="2021-10-18T16:39:00Z">
            <w:r>
              <w:t>Contents</w:t>
            </w:r>
          </w:ins>
        </w:p>
        <w:p w14:paraId="6F406199" w14:textId="29585E02" w:rsidR="00380ABB" w:rsidRDefault="002134CE" w:rsidP="00A14739">
          <w:pPr>
            <w:pStyle w:val="TOC1"/>
            <w:rPr>
              <w:ins w:id="59" w:author="BROOKS Andrew" w:date="2022-01-14T15:48:00Z"/>
              <w:rFonts w:eastAsiaTheme="minorEastAsia"/>
              <w:noProof/>
              <w:lang w:eastAsia="en-GB"/>
            </w:rPr>
          </w:pPr>
          <w:ins w:id="60" w:author="BROOKS Andrew" w:date="2021-10-18T16:39:00Z">
            <w:r>
              <w:fldChar w:fldCharType="begin"/>
            </w:r>
            <w:r>
              <w:instrText xml:space="preserve"> TOC \o "1-3" \h \z \u </w:instrText>
            </w:r>
            <w:r>
              <w:fldChar w:fldCharType="separate"/>
            </w:r>
          </w:ins>
          <w:ins w:id="61" w:author="BROOKS Andrew" w:date="2022-01-14T15:48:00Z">
            <w:r w:rsidR="00380ABB" w:rsidRPr="00A3408D">
              <w:rPr>
                <w:rStyle w:val="Hyperlink"/>
                <w:noProof/>
              </w:rPr>
              <w:fldChar w:fldCharType="begin"/>
            </w:r>
            <w:r w:rsidR="00380ABB" w:rsidRPr="00A3408D">
              <w:rPr>
                <w:rStyle w:val="Hyperlink"/>
                <w:noProof/>
              </w:rPr>
              <w:instrText xml:space="preserve"> </w:instrText>
            </w:r>
            <w:r w:rsidR="00380ABB">
              <w:rPr>
                <w:noProof/>
              </w:rPr>
              <w:instrText>HYPERLINK \l "_Toc93067714"</w:instrText>
            </w:r>
            <w:r w:rsidR="00380ABB" w:rsidRPr="00A3408D">
              <w:rPr>
                <w:rStyle w:val="Hyperlink"/>
                <w:noProof/>
              </w:rPr>
              <w:instrText xml:space="preserve"> </w:instrText>
            </w:r>
            <w:r w:rsidR="00380ABB" w:rsidRPr="00A3408D">
              <w:rPr>
                <w:rStyle w:val="Hyperlink"/>
                <w:noProof/>
              </w:rPr>
              <w:fldChar w:fldCharType="separate"/>
            </w:r>
            <w:r w:rsidR="00380ABB" w:rsidRPr="00A3408D">
              <w:rPr>
                <w:rStyle w:val="Hyperlink"/>
                <w:noProof/>
                <w:lang w:val="en-US"/>
              </w:rPr>
              <w:t>Introduction</w:t>
            </w:r>
            <w:r w:rsidR="00380ABB">
              <w:rPr>
                <w:noProof/>
                <w:webHidden/>
              </w:rPr>
              <w:tab/>
            </w:r>
            <w:r w:rsidR="00380ABB">
              <w:rPr>
                <w:noProof/>
                <w:webHidden/>
              </w:rPr>
              <w:fldChar w:fldCharType="begin"/>
            </w:r>
            <w:r w:rsidR="00380ABB">
              <w:rPr>
                <w:noProof/>
                <w:webHidden/>
              </w:rPr>
              <w:instrText xml:space="preserve"> PAGEREF _Toc93067714 \h </w:instrText>
            </w:r>
          </w:ins>
          <w:r w:rsidR="00380ABB">
            <w:rPr>
              <w:noProof/>
              <w:webHidden/>
            </w:rPr>
          </w:r>
          <w:r w:rsidR="00380ABB">
            <w:rPr>
              <w:noProof/>
              <w:webHidden/>
            </w:rPr>
            <w:fldChar w:fldCharType="separate"/>
          </w:r>
          <w:ins w:id="62" w:author="BROOKS Andrew" w:date="2022-02-02T09:08:00Z">
            <w:r w:rsidR="008429B7">
              <w:rPr>
                <w:noProof/>
                <w:webHidden/>
              </w:rPr>
              <w:t>2</w:t>
            </w:r>
          </w:ins>
          <w:ins w:id="63" w:author="BROOKS Andrew" w:date="2022-01-14T15:48:00Z">
            <w:r w:rsidR="00380ABB">
              <w:rPr>
                <w:noProof/>
                <w:webHidden/>
              </w:rPr>
              <w:fldChar w:fldCharType="end"/>
            </w:r>
            <w:r w:rsidR="00380ABB" w:rsidRPr="00A3408D">
              <w:rPr>
                <w:rStyle w:val="Hyperlink"/>
                <w:noProof/>
              </w:rPr>
              <w:fldChar w:fldCharType="end"/>
            </w:r>
          </w:ins>
        </w:p>
        <w:p w14:paraId="13ED302F" w14:textId="247F2606" w:rsidR="00380ABB" w:rsidRDefault="00380ABB" w:rsidP="00A14739">
          <w:pPr>
            <w:pStyle w:val="TOC1"/>
            <w:rPr>
              <w:ins w:id="64" w:author="BROOKS Andrew" w:date="2022-01-14T15:48:00Z"/>
              <w:rFonts w:eastAsiaTheme="minorEastAsia"/>
              <w:noProof/>
              <w:lang w:eastAsia="en-GB"/>
            </w:rPr>
          </w:pPr>
          <w:ins w:id="65"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"_Toc93067715"</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Terminology</w:t>
            </w:r>
            <w:r>
              <w:rPr>
                <w:noProof/>
                <w:webHidden/>
              </w:rPr>
              <w:tab/>
            </w:r>
            <w:r>
              <w:rPr>
                <w:noProof/>
                <w:webHidden/>
              </w:rPr>
              <w:fldChar w:fldCharType="begin"/>
            </w:r>
            <w:r>
              <w:rPr>
                <w:noProof/>
                <w:webHidden/>
              </w:rPr>
              <w:instrText xml:space="preserve"> PAGEREF _Toc93067715 \h </w:instrText>
            </w:r>
          </w:ins>
          <w:r>
            <w:rPr>
              <w:noProof/>
              <w:webHidden/>
            </w:rPr>
          </w:r>
          <w:r>
            <w:rPr>
              <w:noProof/>
              <w:webHidden/>
            </w:rPr>
            <w:fldChar w:fldCharType="separate"/>
          </w:r>
          <w:ins w:id="66" w:author="BROOKS Andrew" w:date="2022-02-02T09:08:00Z">
            <w:r w:rsidR="008429B7">
              <w:rPr>
                <w:noProof/>
                <w:webHidden/>
              </w:rPr>
              <w:t>2</w:t>
            </w:r>
          </w:ins>
          <w:ins w:id="67" w:author="BROOKS Andrew" w:date="2022-01-14T15:48:00Z">
            <w:r>
              <w:rPr>
                <w:noProof/>
                <w:webHidden/>
              </w:rPr>
              <w:fldChar w:fldCharType="end"/>
            </w:r>
            <w:r w:rsidRPr="00A3408D">
              <w:rPr>
                <w:rStyle w:val="Hyperlink"/>
                <w:noProof/>
              </w:rPr>
              <w:fldChar w:fldCharType="end"/>
            </w:r>
          </w:ins>
        </w:p>
        <w:p w14:paraId="0D5E2975" w14:textId="565BB66F" w:rsidR="00380ABB" w:rsidRDefault="00380ABB" w:rsidP="00A14739">
          <w:pPr>
            <w:pStyle w:val="TOC1"/>
            <w:rPr>
              <w:ins w:id="68" w:author="BROOKS Andrew" w:date="2022-01-14T15:48:00Z"/>
              <w:rFonts w:eastAsiaTheme="minorEastAsia"/>
              <w:noProof/>
              <w:lang w:eastAsia="en-GB"/>
            </w:rPr>
          </w:pPr>
          <w:ins w:id="69"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"_Toc93067716"</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TL;DR</w:t>
            </w:r>
            <w:r>
              <w:rPr>
                <w:noProof/>
                <w:webHidden/>
              </w:rPr>
              <w:tab/>
            </w:r>
            <w:r>
              <w:rPr>
                <w:noProof/>
                <w:webHidden/>
              </w:rPr>
              <w:fldChar w:fldCharType="begin"/>
            </w:r>
            <w:r>
              <w:rPr>
                <w:noProof/>
                <w:webHidden/>
              </w:rPr>
              <w:instrText xml:space="preserve"> PAGEREF _Toc93067716 \h </w:instrText>
            </w:r>
          </w:ins>
          <w:r>
            <w:rPr>
              <w:noProof/>
              <w:webHidden/>
            </w:rPr>
          </w:r>
          <w:r>
            <w:rPr>
              <w:noProof/>
              <w:webHidden/>
            </w:rPr>
            <w:fldChar w:fldCharType="separate"/>
          </w:r>
          <w:ins w:id="70" w:author="BROOKS Andrew" w:date="2022-02-02T09:08:00Z">
            <w:r w:rsidR="008429B7">
              <w:rPr>
                <w:noProof/>
                <w:webHidden/>
              </w:rPr>
              <w:t>2</w:t>
            </w:r>
          </w:ins>
          <w:ins w:id="71" w:author="BROOKS Andrew" w:date="2022-01-14T15:48:00Z">
            <w:r>
              <w:rPr>
                <w:noProof/>
                <w:webHidden/>
              </w:rPr>
              <w:fldChar w:fldCharType="end"/>
            </w:r>
            <w:r w:rsidRPr="00A3408D">
              <w:rPr>
                <w:rStyle w:val="Hyperlink"/>
                <w:noProof/>
              </w:rPr>
              <w:fldChar w:fldCharType="end"/>
            </w:r>
          </w:ins>
        </w:p>
        <w:p w14:paraId="706931B0" w14:textId="22773019" w:rsidR="00380ABB" w:rsidRDefault="00380ABB" w:rsidP="00A14739">
          <w:pPr>
            <w:pStyle w:val="TOC1"/>
            <w:rPr>
              <w:ins w:id="72" w:author="BROOKS Andrew" w:date="2022-01-14T15:48:00Z"/>
              <w:rFonts w:eastAsiaTheme="minorEastAsia"/>
              <w:noProof/>
              <w:lang w:eastAsia="en-GB"/>
            </w:rPr>
          </w:pPr>
          <w:ins w:id="73"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"_Toc93067717"</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Procedure for Gaining Access</w:t>
            </w:r>
            <w:r>
              <w:rPr>
                <w:noProof/>
                <w:webHidden/>
              </w:rPr>
              <w:tab/>
            </w:r>
            <w:r>
              <w:rPr>
                <w:noProof/>
                <w:webHidden/>
              </w:rPr>
              <w:fldChar w:fldCharType="begin"/>
            </w:r>
            <w:r>
              <w:rPr>
                <w:noProof/>
                <w:webHidden/>
              </w:rPr>
              <w:instrText xml:space="preserve"> PAGEREF _Toc93067717 \h </w:instrText>
            </w:r>
          </w:ins>
          <w:r>
            <w:rPr>
              <w:noProof/>
              <w:webHidden/>
            </w:rPr>
          </w:r>
          <w:r>
            <w:rPr>
              <w:noProof/>
              <w:webHidden/>
            </w:rPr>
            <w:fldChar w:fldCharType="separate"/>
          </w:r>
          <w:ins w:id="74" w:author="BROOKS Andrew" w:date="2022-02-02T09:08:00Z">
            <w:r w:rsidR="008429B7">
              <w:rPr>
                <w:noProof/>
                <w:webHidden/>
              </w:rPr>
              <w:t>3</w:t>
            </w:r>
          </w:ins>
          <w:ins w:id="75" w:author="BROOKS Andrew" w:date="2022-01-14T15:48:00Z">
            <w:r>
              <w:rPr>
                <w:noProof/>
                <w:webHidden/>
              </w:rPr>
              <w:fldChar w:fldCharType="end"/>
            </w:r>
            <w:r w:rsidRPr="00A3408D">
              <w:rPr>
                <w:rStyle w:val="Hyperlink"/>
                <w:noProof/>
              </w:rPr>
              <w:fldChar w:fldCharType="end"/>
            </w:r>
          </w:ins>
        </w:p>
        <w:p w14:paraId="0EA41205" w14:textId="3ECA3C99" w:rsidR="00380ABB" w:rsidRDefault="00380ABB" w:rsidP="00A14739">
          <w:pPr>
            <w:pStyle w:val="TOC1"/>
            <w:rPr>
              <w:ins w:id="76" w:author="BROOKS Andrew" w:date="2022-01-14T15:48:00Z"/>
              <w:rFonts w:eastAsiaTheme="minorEastAsia"/>
              <w:noProof/>
              <w:lang w:eastAsia="en-GB"/>
            </w:rPr>
          </w:pPr>
          <w:ins w:id="77"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"_Toc93067718"</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Logging Into ISARIC at EPCC</w:t>
            </w:r>
            <w:r>
              <w:rPr>
                <w:noProof/>
                <w:webHidden/>
              </w:rPr>
              <w:tab/>
            </w:r>
            <w:r>
              <w:rPr>
                <w:noProof/>
                <w:webHidden/>
              </w:rPr>
              <w:fldChar w:fldCharType="begin"/>
            </w:r>
            <w:r>
              <w:rPr>
                <w:noProof/>
                <w:webHidden/>
              </w:rPr>
              <w:instrText xml:space="preserve"> PAGEREF _Toc93067718 \h </w:instrText>
            </w:r>
          </w:ins>
          <w:r>
            <w:rPr>
              <w:noProof/>
              <w:webHidden/>
            </w:rPr>
          </w:r>
          <w:r>
            <w:rPr>
              <w:noProof/>
              <w:webHidden/>
            </w:rPr>
            <w:fldChar w:fldCharType="separate"/>
          </w:r>
          <w:ins w:id="78" w:author="BROOKS Andrew" w:date="2022-02-02T09:08:00Z">
            <w:r w:rsidR="008429B7">
              <w:rPr>
                <w:noProof/>
                <w:webHidden/>
              </w:rPr>
              <w:t>5</w:t>
            </w:r>
          </w:ins>
          <w:ins w:id="79" w:author="BROOKS Andrew" w:date="2022-01-14T15:48:00Z">
            <w:r>
              <w:rPr>
                <w:noProof/>
                <w:webHidden/>
              </w:rPr>
              <w:fldChar w:fldCharType="end"/>
            </w:r>
            <w:r w:rsidRPr="00A3408D">
              <w:rPr>
                <w:rStyle w:val="Hyperlink"/>
                <w:noProof/>
              </w:rPr>
              <w:fldChar w:fldCharType="end"/>
            </w:r>
          </w:ins>
        </w:p>
        <w:p w14:paraId="4753FEA4" w14:textId="229F2BBB" w:rsidR="00380ABB" w:rsidRDefault="00380ABB">
          <w:pPr>
            <w:pStyle w:val="TOC2"/>
            <w:tabs>
              <w:tab w:val="right" w:leader="dot" w:pos="10456"/>
            </w:tabs>
            <w:rPr>
              <w:ins w:id="80" w:author="BROOKS Andrew" w:date="2022-01-14T15:48:00Z"/>
              <w:rFonts w:eastAsiaTheme="minorEastAsia"/>
              <w:noProof/>
              <w:lang w:eastAsia="en-GB"/>
            </w:rPr>
          </w:pPr>
          <w:ins w:id="81"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"_Toc93067719"</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Summary</w:t>
            </w:r>
            <w:r>
              <w:rPr>
                <w:noProof/>
                <w:webHidden/>
              </w:rPr>
              <w:tab/>
            </w:r>
            <w:r>
              <w:rPr>
                <w:noProof/>
                <w:webHidden/>
              </w:rPr>
              <w:fldChar w:fldCharType="begin"/>
            </w:r>
            <w:r>
              <w:rPr>
                <w:noProof/>
                <w:webHidden/>
              </w:rPr>
              <w:instrText xml:space="preserve"> PAGEREF _Toc93067719 \h </w:instrText>
            </w:r>
          </w:ins>
          <w:r>
            <w:rPr>
              <w:noProof/>
              <w:webHidden/>
            </w:rPr>
          </w:r>
          <w:r>
            <w:rPr>
              <w:noProof/>
              <w:webHidden/>
            </w:rPr>
            <w:fldChar w:fldCharType="separate"/>
          </w:r>
          <w:ins w:id="82" w:author="BROOKS Andrew" w:date="2022-02-02T09:08:00Z">
            <w:r w:rsidR="008429B7">
              <w:rPr>
                <w:noProof/>
                <w:webHidden/>
              </w:rPr>
              <w:t>8</w:t>
            </w:r>
          </w:ins>
          <w:ins w:id="83" w:author="BROOKS Andrew" w:date="2022-01-14T15:48:00Z">
            <w:r>
              <w:rPr>
                <w:noProof/>
                <w:webHidden/>
              </w:rPr>
              <w:fldChar w:fldCharType="end"/>
            </w:r>
            <w:r w:rsidRPr="00A3408D">
              <w:rPr>
                <w:rStyle w:val="Hyperlink"/>
                <w:noProof/>
              </w:rPr>
              <w:fldChar w:fldCharType="end"/>
            </w:r>
          </w:ins>
        </w:p>
        <w:p w14:paraId="7C5CB596" w14:textId="4F5F946A" w:rsidR="00380ABB" w:rsidRDefault="00380ABB" w:rsidP="00A14739">
          <w:pPr>
            <w:pStyle w:val="TOC1"/>
            <w:rPr>
              <w:ins w:id="84" w:author="BROOKS Andrew" w:date="2022-01-14T15:48:00Z"/>
              <w:rFonts w:eastAsiaTheme="minorEastAsia"/>
              <w:noProof/>
              <w:lang w:eastAsia="en-GB"/>
            </w:rPr>
          </w:pPr>
          <w:ins w:id="85"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"_Toc93067720"</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Troubleshooting</w:t>
            </w:r>
            <w:r>
              <w:rPr>
                <w:noProof/>
                <w:webHidden/>
              </w:rPr>
              <w:tab/>
            </w:r>
            <w:r>
              <w:rPr>
                <w:noProof/>
                <w:webHidden/>
              </w:rPr>
              <w:fldChar w:fldCharType="begin"/>
            </w:r>
            <w:r>
              <w:rPr>
                <w:noProof/>
                <w:webHidden/>
              </w:rPr>
              <w:instrText xml:space="preserve"> PAGEREF _Toc93067720 \h </w:instrText>
            </w:r>
          </w:ins>
          <w:r>
            <w:rPr>
              <w:noProof/>
              <w:webHidden/>
            </w:rPr>
          </w:r>
          <w:r>
            <w:rPr>
              <w:noProof/>
              <w:webHidden/>
            </w:rPr>
            <w:fldChar w:fldCharType="separate"/>
          </w:r>
          <w:ins w:id="86" w:author="BROOKS Andrew" w:date="2022-02-02T09:08:00Z">
            <w:r w:rsidR="008429B7">
              <w:rPr>
                <w:noProof/>
                <w:webHidden/>
              </w:rPr>
              <w:t>9</w:t>
            </w:r>
          </w:ins>
          <w:ins w:id="87" w:author="BROOKS Andrew" w:date="2022-01-14T15:48:00Z">
            <w:r>
              <w:rPr>
                <w:noProof/>
                <w:webHidden/>
              </w:rPr>
              <w:fldChar w:fldCharType="end"/>
            </w:r>
            <w:r w:rsidRPr="00A3408D">
              <w:rPr>
                <w:rStyle w:val="Hyperlink"/>
                <w:noProof/>
              </w:rPr>
              <w:fldChar w:fldCharType="end"/>
            </w:r>
          </w:ins>
        </w:p>
        <w:p w14:paraId="0BAF3DCC" w14:textId="067CAB1D" w:rsidR="00380ABB" w:rsidRDefault="00380ABB">
          <w:pPr>
            <w:pStyle w:val="TOC2"/>
            <w:tabs>
              <w:tab w:val="right" w:leader="dot" w:pos="10456"/>
            </w:tabs>
            <w:rPr>
              <w:ins w:id="88" w:author="BROOKS Andrew" w:date="2022-01-14T15:48:00Z"/>
              <w:rFonts w:eastAsiaTheme="minorEastAsia"/>
              <w:noProof/>
              <w:lang w:eastAsia="en-GB"/>
            </w:rPr>
          </w:pPr>
          <w:ins w:id="89"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"_Toc93067721"</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Help using SAFE</w:t>
            </w:r>
            <w:r>
              <w:rPr>
                <w:noProof/>
                <w:webHidden/>
              </w:rPr>
              <w:tab/>
            </w:r>
            <w:r>
              <w:rPr>
                <w:noProof/>
                <w:webHidden/>
              </w:rPr>
              <w:fldChar w:fldCharType="begin"/>
            </w:r>
            <w:r>
              <w:rPr>
                <w:noProof/>
                <w:webHidden/>
              </w:rPr>
              <w:instrText xml:space="preserve"> PAGEREF _Toc93067721 \h </w:instrText>
            </w:r>
          </w:ins>
          <w:r>
            <w:rPr>
              <w:noProof/>
              <w:webHidden/>
            </w:rPr>
          </w:r>
          <w:r>
            <w:rPr>
              <w:noProof/>
              <w:webHidden/>
            </w:rPr>
            <w:fldChar w:fldCharType="separate"/>
          </w:r>
          <w:ins w:id="90" w:author="BROOKS Andrew" w:date="2022-02-02T09:08:00Z">
            <w:r w:rsidR="008429B7">
              <w:rPr>
                <w:noProof/>
                <w:webHidden/>
              </w:rPr>
              <w:t>9</w:t>
            </w:r>
          </w:ins>
          <w:ins w:id="91" w:author="BROOKS Andrew" w:date="2022-01-14T15:48:00Z">
            <w:r>
              <w:rPr>
                <w:noProof/>
                <w:webHidden/>
              </w:rPr>
              <w:fldChar w:fldCharType="end"/>
            </w:r>
            <w:r w:rsidRPr="00A3408D">
              <w:rPr>
                <w:rStyle w:val="Hyperlink"/>
                <w:noProof/>
              </w:rPr>
              <w:fldChar w:fldCharType="end"/>
            </w:r>
          </w:ins>
        </w:p>
        <w:p w14:paraId="5CE269CA" w14:textId="2CA9C079" w:rsidR="00380ABB" w:rsidRDefault="00380ABB">
          <w:pPr>
            <w:pStyle w:val="TOC2"/>
            <w:tabs>
              <w:tab w:val="right" w:leader="dot" w:pos="10456"/>
            </w:tabs>
            <w:rPr>
              <w:ins w:id="92" w:author="BROOKS Andrew" w:date="2022-01-14T15:48:00Z"/>
              <w:rFonts w:eastAsiaTheme="minorEastAsia"/>
              <w:noProof/>
              <w:lang w:eastAsia="en-GB"/>
            </w:rPr>
          </w:pPr>
          <w:ins w:id="93"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"_Toc93067722"</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Cannot login</w:t>
            </w:r>
            <w:r>
              <w:rPr>
                <w:noProof/>
                <w:webHidden/>
              </w:rPr>
              <w:tab/>
            </w:r>
            <w:r>
              <w:rPr>
                <w:noProof/>
                <w:webHidden/>
              </w:rPr>
              <w:fldChar w:fldCharType="begin"/>
            </w:r>
            <w:r>
              <w:rPr>
                <w:noProof/>
                <w:webHidden/>
              </w:rPr>
              <w:instrText xml:space="preserve"> PAGEREF _Toc93067722 \h </w:instrText>
            </w:r>
          </w:ins>
          <w:r>
            <w:rPr>
              <w:noProof/>
              <w:webHidden/>
            </w:rPr>
          </w:r>
          <w:r>
            <w:rPr>
              <w:noProof/>
              <w:webHidden/>
            </w:rPr>
            <w:fldChar w:fldCharType="separate"/>
          </w:r>
          <w:ins w:id="94" w:author="BROOKS Andrew" w:date="2022-02-02T09:08:00Z">
            <w:r w:rsidR="008429B7">
              <w:rPr>
                <w:noProof/>
                <w:webHidden/>
              </w:rPr>
              <w:t>9</w:t>
            </w:r>
          </w:ins>
          <w:ins w:id="95" w:author="BROOKS Andrew" w:date="2022-01-14T15:48:00Z">
            <w:r>
              <w:rPr>
                <w:noProof/>
                <w:webHidden/>
              </w:rPr>
              <w:fldChar w:fldCharType="end"/>
            </w:r>
            <w:r w:rsidRPr="00A3408D">
              <w:rPr>
                <w:rStyle w:val="Hyperlink"/>
                <w:noProof/>
              </w:rPr>
              <w:fldChar w:fldCharType="end"/>
            </w:r>
          </w:ins>
        </w:p>
        <w:p w14:paraId="75014A70" w14:textId="31C4DDA5" w:rsidR="00380ABB" w:rsidRDefault="00380ABB">
          <w:pPr>
            <w:pStyle w:val="TOC2"/>
            <w:tabs>
              <w:tab w:val="right" w:leader="dot" w:pos="10456"/>
            </w:tabs>
            <w:rPr>
              <w:ins w:id="96" w:author="BROOKS Andrew" w:date="2022-01-14T15:48:00Z"/>
              <w:rFonts w:eastAsiaTheme="minorEastAsia"/>
              <w:noProof/>
              <w:lang w:eastAsia="en-GB"/>
            </w:rPr>
          </w:pPr>
          <w:ins w:id="97"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"_Toc93067723"</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Virtual desktop problems</w:t>
            </w:r>
            <w:r>
              <w:rPr>
                <w:noProof/>
                <w:webHidden/>
              </w:rPr>
              <w:tab/>
            </w:r>
            <w:r>
              <w:rPr>
                <w:noProof/>
                <w:webHidden/>
              </w:rPr>
              <w:fldChar w:fldCharType="begin"/>
            </w:r>
            <w:r>
              <w:rPr>
                <w:noProof/>
                <w:webHidden/>
              </w:rPr>
              <w:instrText xml:space="preserve"> PAGEREF _Toc93067723 \h </w:instrText>
            </w:r>
          </w:ins>
          <w:r>
            <w:rPr>
              <w:noProof/>
              <w:webHidden/>
            </w:rPr>
          </w:r>
          <w:r>
            <w:rPr>
              <w:noProof/>
              <w:webHidden/>
            </w:rPr>
            <w:fldChar w:fldCharType="separate"/>
          </w:r>
          <w:ins w:id="98" w:author="BROOKS Andrew" w:date="2022-02-02T09:08:00Z">
            <w:r w:rsidR="008429B7">
              <w:rPr>
                <w:noProof/>
                <w:webHidden/>
              </w:rPr>
              <w:t>9</w:t>
            </w:r>
          </w:ins>
          <w:ins w:id="99" w:author="BROOKS Andrew" w:date="2022-01-14T15:48:00Z">
            <w:r>
              <w:rPr>
                <w:noProof/>
                <w:webHidden/>
              </w:rPr>
              <w:fldChar w:fldCharType="end"/>
            </w:r>
            <w:r w:rsidRPr="00A3408D">
              <w:rPr>
                <w:rStyle w:val="Hyperlink"/>
                <w:noProof/>
              </w:rPr>
              <w:fldChar w:fldCharType="end"/>
            </w:r>
          </w:ins>
        </w:p>
        <w:p w14:paraId="4D91A5A5" w14:textId="596EF58D" w:rsidR="00380ABB" w:rsidRDefault="00380ABB" w:rsidP="00A14739">
          <w:pPr>
            <w:pStyle w:val="TOC1"/>
            <w:rPr>
              <w:ins w:id="100" w:author="BROOKS Andrew" w:date="2022-01-14T15:48:00Z"/>
              <w:rFonts w:eastAsiaTheme="minorEastAsia"/>
              <w:noProof/>
              <w:lang w:eastAsia="en-GB"/>
            </w:rPr>
          </w:pPr>
          <w:ins w:id="101"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"_Toc93067724"</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How to use the c19-desktop</w:t>
            </w:r>
            <w:r>
              <w:rPr>
                <w:noProof/>
                <w:webHidden/>
              </w:rPr>
              <w:tab/>
            </w:r>
            <w:r>
              <w:rPr>
                <w:noProof/>
                <w:webHidden/>
              </w:rPr>
              <w:fldChar w:fldCharType="begin"/>
            </w:r>
            <w:r>
              <w:rPr>
                <w:noProof/>
                <w:webHidden/>
              </w:rPr>
              <w:instrText xml:space="preserve"> PAGEREF _Toc93067724 \h </w:instrText>
            </w:r>
          </w:ins>
          <w:r>
            <w:rPr>
              <w:noProof/>
              <w:webHidden/>
            </w:rPr>
          </w:r>
          <w:r>
            <w:rPr>
              <w:noProof/>
              <w:webHidden/>
            </w:rPr>
            <w:fldChar w:fldCharType="separate"/>
          </w:r>
          <w:ins w:id="102" w:author="BROOKS Andrew" w:date="2022-02-02T09:08:00Z">
            <w:r w:rsidR="008429B7">
              <w:rPr>
                <w:noProof/>
                <w:webHidden/>
              </w:rPr>
              <w:t>10</w:t>
            </w:r>
          </w:ins>
          <w:ins w:id="103" w:author="BROOKS Andrew" w:date="2022-01-14T15:48:00Z">
            <w:r>
              <w:rPr>
                <w:noProof/>
                <w:webHidden/>
              </w:rPr>
              <w:fldChar w:fldCharType="end"/>
            </w:r>
            <w:r w:rsidRPr="00A3408D">
              <w:rPr>
                <w:rStyle w:val="Hyperlink"/>
                <w:noProof/>
              </w:rPr>
              <w:fldChar w:fldCharType="end"/>
            </w:r>
          </w:ins>
        </w:p>
        <w:p w14:paraId="678C87A0" w14:textId="71A2ACB8" w:rsidR="00380ABB" w:rsidRDefault="00380ABB">
          <w:pPr>
            <w:pStyle w:val="TOC2"/>
            <w:tabs>
              <w:tab w:val="right" w:leader="dot" w:pos="10456"/>
            </w:tabs>
            <w:rPr>
              <w:ins w:id="104" w:author="BROOKS Andrew" w:date="2022-01-14T15:48:00Z"/>
              <w:rFonts w:eastAsiaTheme="minorEastAsia"/>
              <w:noProof/>
              <w:lang w:eastAsia="en-GB"/>
            </w:rPr>
          </w:pPr>
          <w:ins w:id="105"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"_Toc93067725"</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Logging in</w:t>
            </w:r>
            <w:r>
              <w:rPr>
                <w:noProof/>
                <w:webHidden/>
              </w:rPr>
              <w:tab/>
            </w:r>
            <w:r>
              <w:rPr>
                <w:noProof/>
                <w:webHidden/>
              </w:rPr>
              <w:fldChar w:fldCharType="begin"/>
            </w:r>
            <w:r>
              <w:rPr>
                <w:noProof/>
                <w:webHidden/>
              </w:rPr>
              <w:instrText xml:space="preserve"> PAGEREF _Toc93067725 \h </w:instrText>
            </w:r>
          </w:ins>
          <w:r>
            <w:rPr>
              <w:noProof/>
              <w:webHidden/>
            </w:rPr>
          </w:r>
          <w:r>
            <w:rPr>
              <w:noProof/>
              <w:webHidden/>
            </w:rPr>
            <w:fldChar w:fldCharType="separate"/>
          </w:r>
          <w:ins w:id="106" w:author="BROOKS Andrew" w:date="2022-02-02T09:08:00Z">
            <w:r w:rsidR="008429B7">
              <w:rPr>
                <w:noProof/>
                <w:webHidden/>
              </w:rPr>
              <w:t>10</w:t>
            </w:r>
          </w:ins>
          <w:ins w:id="107" w:author="BROOKS Andrew" w:date="2022-01-14T15:48:00Z">
            <w:r>
              <w:rPr>
                <w:noProof/>
                <w:webHidden/>
              </w:rPr>
              <w:fldChar w:fldCharType="end"/>
            </w:r>
            <w:r w:rsidRPr="00A3408D">
              <w:rPr>
                <w:rStyle w:val="Hyperlink"/>
                <w:noProof/>
              </w:rPr>
              <w:fldChar w:fldCharType="end"/>
            </w:r>
          </w:ins>
        </w:p>
        <w:p w14:paraId="153BF96B" w14:textId="24CBCBAD" w:rsidR="00380ABB" w:rsidRDefault="00380ABB">
          <w:pPr>
            <w:pStyle w:val="TOC2"/>
            <w:tabs>
              <w:tab w:val="right" w:leader="dot" w:pos="10456"/>
            </w:tabs>
            <w:rPr>
              <w:ins w:id="108" w:author="BROOKS Andrew" w:date="2022-01-14T15:48:00Z"/>
              <w:rFonts w:eastAsiaTheme="minorEastAsia"/>
              <w:noProof/>
              <w:lang w:eastAsia="en-GB"/>
            </w:rPr>
          </w:pPr>
          <w:ins w:id="109"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"_Toc93067726"</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Logging out</w:t>
            </w:r>
            <w:r>
              <w:rPr>
                <w:noProof/>
                <w:webHidden/>
              </w:rPr>
              <w:tab/>
            </w:r>
            <w:r>
              <w:rPr>
                <w:noProof/>
                <w:webHidden/>
              </w:rPr>
              <w:fldChar w:fldCharType="begin"/>
            </w:r>
            <w:r>
              <w:rPr>
                <w:noProof/>
                <w:webHidden/>
              </w:rPr>
              <w:instrText xml:space="preserve"> PAGEREF _Toc93067726 \h </w:instrText>
            </w:r>
          </w:ins>
          <w:r>
            <w:rPr>
              <w:noProof/>
              <w:webHidden/>
            </w:rPr>
          </w:r>
          <w:r>
            <w:rPr>
              <w:noProof/>
              <w:webHidden/>
            </w:rPr>
            <w:fldChar w:fldCharType="separate"/>
          </w:r>
          <w:ins w:id="110" w:author="BROOKS Andrew" w:date="2022-02-02T09:08:00Z">
            <w:r w:rsidR="008429B7">
              <w:rPr>
                <w:noProof/>
                <w:webHidden/>
              </w:rPr>
              <w:t>10</w:t>
            </w:r>
          </w:ins>
          <w:ins w:id="111" w:author="BROOKS Andrew" w:date="2022-01-14T15:48:00Z">
            <w:r>
              <w:rPr>
                <w:noProof/>
                <w:webHidden/>
              </w:rPr>
              <w:fldChar w:fldCharType="end"/>
            </w:r>
            <w:r w:rsidRPr="00A3408D">
              <w:rPr>
                <w:rStyle w:val="Hyperlink"/>
                <w:noProof/>
              </w:rPr>
              <w:fldChar w:fldCharType="end"/>
            </w:r>
          </w:ins>
        </w:p>
        <w:p w14:paraId="38DC2DC0" w14:textId="058B793F" w:rsidR="00380ABB" w:rsidRDefault="00380ABB">
          <w:pPr>
            <w:pStyle w:val="TOC2"/>
            <w:tabs>
              <w:tab w:val="right" w:leader="dot" w:pos="10456"/>
            </w:tabs>
            <w:rPr>
              <w:ins w:id="112" w:author="BROOKS Andrew" w:date="2022-01-14T15:48:00Z"/>
              <w:rFonts w:eastAsiaTheme="minorEastAsia"/>
              <w:noProof/>
              <w:lang w:eastAsia="en-GB"/>
            </w:rPr>
          </w:pPr>
          <w:ins w:id="113"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"_Toc93067727"</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Using desktop software</w:t>
            </w:r>
            <w:r>
              <w:rPr>
                <w:noProof/>
                <w:webHidden/>
              </w:rPr>
              <w:tab/>
            </w:r>
            <w:r>
              <w:rPr>
                <w:noProof/>
                <w:webHidden/>
              </w:rPr>
              <w:fldChar w:fldCharType="begin"/>
            </w:r>
            <w:r>
              <w:rPr>
                <w:noProof/>
                <w:webHidden/>
              </w:rPr>
              <w:instrText xml:space="preserve"> PAGEREF _Toc93067727 \h </w:instrText>
            </w:r>
          </w:ins>
          <w:r>
            <w:rPr>
              <w:noProof/>
              <w:webHidden/>
            </w:rPr>
          </w:r>
          <w:r>
            <w:rPr>
              <w:noProof/>
              <w:webHidden/>
            </w:rPr>
            <w:fldChar w:fldCharType="separate"/>
          </w:r>
          <w:ins w:id="114" w:author="BROOKS Andrew" w:date="2022-02-02T09:08:00Z">
            <w:r w:rsidR="008429B7">
              <w:rPr>
                <w:noProof/>
                <w:webHidden/>
              </w:rPr>
              <w:t>11</w:t>
            </w:r>
          </w:ins>
          <w:ins w:id="115" w:author="BROOKS Andrew" w:date="2022-01-14T15:48:00Z">
            <w:r>
              <w:rPr>
                <w:noProof/>
                <w:webHidden/>
              </w:rPr>
              <w:fldChar w:fldCharType="end"/>
            </w:r>
            <w:r w:rsidRPr="00A3408D">
              <w:rPr>
                <w:rStyle w:val="Hyperlink"/>
                <w:noProof/>
              </w:rPr>
              <w:fldChar w:fldCharType="end"/>
            </w:r>
          </w:ins>
        </w:p>
        <w:p w14:paraId="71D3FB35" w14:textId="541B848D" w:rsidR="00380ABB" w:rsidRDefault="00380ABB" w:rsidP="00A14739">
          <w:pPr>
            <w:pStyle w:val="TOC1"/>
            <w:rPr>
              <w:ins w:id="116" w:author="BROOKS Andrew" w:date="2022-01-14T15:48:00Z"/>
              <w:rFonts w:eastAsiaTheme="minorEastAsia"/>
              <w:noProof/>
              <w:lang w:eastAsia="en-GB"/>
            </w:rPr>
          </w:pPr>
          <w:ins w:id="117"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"_Toc93067728"</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How to use Ultra</w:t>
            </w:r>
            <w:r>
              <w:rPr>
                <w:noProof/>
                <w:webHidden/>
              </w:rPr>
              <w:tab/>
            </w:r>
            <w:r>
              <w:rPr>
                <w:noProof/>
                <w:webHidden/>
              </w:rPr>
              <w:fldChar w:fldCharType="begin"/>
            </w:r>
            <w:r>
              <w:rPr>
                <w:noProof/>
                <w:webHidden/>
              </w:rPr>
              <w:instrText xml:space="preserve"> PAGEREF _Toc93067728 \h </w:instrText>
            </w:r>
          </w:ins>
          <w:r>
            <w:rPr>
              <w:noProof/>
              <w:webHidden/>
            </w:rPr>
          </w:r>
          <w:r>
            <w:rPr>
              <w:noProof/>
              <w:webHidden/>
            </w:rPr>
            <w:fldChar w:fldCharType="separate"/>
          </w:r>
          <w:ins w:id="118" w:author="BROOKS Andrew" w:date="2022-02-02T09:08:00Z">
            <w:r w:rsidR="008429B7">
              <w:rPr>
                <w:noProof/>
                <w:webHidden/>
              </w:rPr>
              <w:t>12</w:t>
            </w:r>
          </w:ins>
          <w:ins w:id="119" w:author="BROOKS Andrew" w:date="2022-01-14T15:48:00Z">
            <w:r>
              <w:rPr>
                <w:noProof/>
                <w:webHidden/>
              </w:rPr>
              <w:fldChar w:fldCharType="end"/>
            </w:r>
            <w:r w:rsidRPr="00A3408D">
              <w:rPr>
                <w:rStyle w:val="Hyperlink"/>
                <w:noProof/>
              </w:rPr>
              <w:fldChar w:fldCharType="end"/>
            </w:r>
          </w:ins>
        </w:p>
        <w:p w14:paraId="6C592600" w14:textId="5BBA3C50" w:rsidR="00380ABB" w:rsidRDefault="00380ABB">
          <w:pPr>
            <w:pStyle w:val="TOC2"/>
            <w:tabs>
              <w:tab w:val="right" w:leader="dot" w:pos="10456"/>
            </w:tabs>
            <w:rPr>
              <w:ins w:id="120" w:author="BROOKS Andrew" w:date="2022-01-14T15:48:00Z"/>
              <w:rFonts w:eastAsiaTheme="minorEastAsia"/>
              <w:noProof/>
              <w:lang w:eastAsia="en-GB"/>
            </w:rPr>
          </w:pPr>
          <w:ins w:id="121"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"_Toc93067729"</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What you need to know</w:t>
            </w:r>
            <w:r>
              <w:rPr>
                <w:noProof/>
                <w:webHidden/>
              </w:rPr>
              <w:tab/>
            </w:r>
            <w:r>
              <w:rPr>
                <w:noProof/>
                <w:webHidden/>
              </w:rPr>
              <w:fldChar w:fldCharType="begin"/>
            </w:r>
            <w:r>
              <w:rPr>
                <w:noProof/>
                <w:webHidden/>
              </w:rPr>
              <w:instrText xml:space="preserve"> PAGEREF _Toc93067729 \h </w:instrText>
            </w:r>
          </w:ins>
          <w:r>
            <w:rPr>
              <w:noProof/>
              <w:webHidden/>
            </w:rPr>
          </w:r>
          <w:r>
            <w:rPr>
              <w:noProof/>
              <w:webHidden/>
            </w:rPr>
            <w:fldChar w:fldCharType="separate"/>
          </w:r>
          <w:ins w:id="122" w:author="BROOKS Andrew" w:date="2022-02-02T09:08:00Z">
            <w:r w:rsidR="008429B7">
              <w:rPr>
                <w:noProof/>
                <w:webHidden/>
              </w:rPr>
              <w:t>12</w:t>
            </w:r>
          </w:ins>
          <w:ins w:id="123" w:author="BROOKS Andrew" w:date="2022-01-14T15:48:00Z">
            <w:r>
              <w:rPr>
                <w:noProof/>
                <w:webHidden/>
              </w:rPr>
              <w:fldChar w:fldCharType="end"/>
            </w:r>
            <w:r w:rsidRPr="00A3408D">
              <w:rPr>
                <w:rStyle w:val="Hyperlink"/>
                <w:noProof/>
              </w:rPr>
              <w:fldChar w:fldCharType="end"/>
            </w:r>
          </w:ins>
        </w:p>
        <w:p w14:paraId="3313B0AF" w14:textId="6E2A3F4C" w:rsidR="00380ABB" w:rsidRDefault="00380ABB">
          <w:pPr>
            <w:pStyle w:val="TOC2"/>
            <w:tabs>
              <w:tab w:val="right" w:leader="dot" w:pos="10456"/>
            </w:tabs>
            <w:rPr>
              <w:ins w:id="124" w:author="BROOKS Andrew" w:date="2022-01-14T15:48:00Z"/>
              <w:rFonts w:eastAsiaTheme="minorEastAsia"/>
              <w:noProof/>
              <w:lang w:eastAsia="en-GB"/>
            </w:rPr>
          </w:pPr>
          <w:ins w:id="125"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"_Toc93067730"</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Directories</w:t>
            </w:r>
            <w:r>
              <w:rPr>
                <w:noProof/>
                <w:webHidden/>
              </w:rPr>
              <w:tab/>
            </w:r>
            <w:r>
              <w:rPr>
                <w:noProof/>
                <w:webHidden/>
              </w:rPr>
              <w:fldChar w:fldCharType="begin"/>
            </w:r>
            <w:r>
              <w:rPr>
                <w:noProof/>
                <w:webHidden/>
              </w:rPr>
              <w:instrText xml:space="preserve"> PAGEREF _Toc93067730 \h </w:instrText>
            </w:r>
          </w:ins>
          <w:r>
            <w:rPr>
              <w:noProof/>
              <w:webHidden/>
            </w:rPr>
          </w:r>
          <w:r>
            <w:rPr>
              <w:noProof/>
              <w:webHidden/>
            </w:rPr>
            <w:fldChar w:fldCharType="separate"/>
          </w:r>
          <w:ins w:id="126" w:author="BROOKS Andrew" w:date="2022-02-02T09:08:00Z">
            <w:r w:rsidR="008429B7">
              <w:rPr>
                <w:noProof/>
                <w:webHidden/>
              </w:rPr>
              <w:t>12</w:t>
            </w:r>
          </w:ins>
          <w:ins w:id="127" w:author="BROOKS Andrew" w:date="2022-01-14T15:48:00Z">
            <w:r>
              <w:rPr>
                <w:noProof/>
                <w:webHidden/>
              </w:rPr>
              <w:fldChar w:fldCharType="end"/>
            </w:r>
            <w:r w:rsidRPr="00A3408D">
              <w:rPr>
                <w:rStyle w:val="Hyperlink"/>
                <w:noProof/>
              </w:rPr>
              <w:fldChar w:fldCharType="end"/>
            </w:r>
          </w:ins>
        </w:p>
        <w:p w14:paraId="156DE598" w14:textId="419C546B" w:rsidR="00380ABB" w:rsidRDefault="00380ABB">
          <w:pPr>
            <w:pStyle w:val="TOC2"/>
            <w:tabs>
              <w:tab w:val="right" w:leader="dot" w:pos="10456"/>
            </w:tabs>
            <w:rPr>
              <w:ins w:id="128" w:author="BROOKS Andrew" w:date="2022-01-14T15:48:00Z"/>
              <w:rFonts w:eastAsiaTheme="minorEastAsia"/>
              <w:noProof/>
              <w:lang w:eastAsia="en-GB"/>
            </w:rPr>
          </w:pPr>
          <w:ins w:id="129"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"_Toc93067731"</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How to import and export data</w:t>
            </w:r>
            <w:r>
              <w:rPr>
                <w:noProof/>
                <w:webHidden/>
              </w:rPr>
              <w:tab/>
            </w:r>
            <w:r>
              <w:rPr>
                <w:noProof/>
                <w:webHidden/>
              </w:rPr>
              <w:fldChar w:fldCharType="begin"/>
            </w:r>
            <w:r>
              <w:rPr>
                <w:noProof/>
                <w:webHidden/>
              </w:rPr>
              <w:instrText xml:space="preserve"> PAGEREF _Toc93067731 \h </w:instrText>
            </w:r>
          </w:ins>
          <w:r>
            <w:rPr>
              <w:noProof/>
              <w:webHidden/>
            </w:rPr>
          </w:r>
          <w:r>
            <w:rPr>
              <w:noProof/>
              <w:webHidden/>
            </w:rPr>
            <w:fldChar w:fldCharType="separate"/>
          </w:r>
          <w:ins w:id="130" w:author="BROOKS Andrew" w:date="2022-02-02T09:08:00Z">
            <w:r w:rsidR="008429B7">
              <w:rPr>
                <w:noProof/>
                <w:webHidden/>
              </w:rPr>
              <w:t>12</w:t>
            </w:r>
          </w:ins>
          <w:ins w:id="131" w:author="BROOKS Andrew" w:date="2022-01-14T15:48:00Z">
            <w:r>
              <w:rPr>
                <w:noProof/>
                <w:webHidden/>
              </w:rPr>
              <w:fldChar w:fldCharType="end"/>
            </w:r>
            <w:r w:rsidRPr="00A3408D">
              <w:rPr>
                <w:rStyle w:val="Hyperlink"/>
                <w:noProof/>
              </w:rPr>
              <w:fldChar w:fldCharType="end"/>
            </w:r>
          </w:ins>
        </w:p>
        <w:p w14:paraId="340DBEA7" w14:textId="55BDDF44" w:rsidR="00380ABB" w:rsidRDefault="00380ABB" w:rsidP="00A14739">
          <w:pPr>
            <w:pStyle w:val="TOC1"/>
            <w:rPr>
              <w:ins w:id="132" w:author="BROOKS Andrew" w:date="2022-01-14T15:48:00Z"/>
              <w:rFonts w:eastAsiaTheme="minorEastAsia"/>
              <w:noProof/>
              <w:lang w:eastAsia="en-GB"/>
            </w:rPr>
          </w:pPr>
          <w:ins w:id="133"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"_Toc93067732"</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Using Anaconda for R and Python</w:t>
            </w:r>
            <w:r>
              <w:rPr>
                <w:noProof/>
                <w:webHidden/>
              </w:rPr>
              <w:tab/>
            </w:r>
            <w:r>
              <w:rPr>
                <w:noProof/>
                <w:webHidden/>
              </w:rPr>
              <w:fldChar w:fldCharType="begin"/>
            </w:r>
            <w:r>
              <w:rPr>
                <w:noProof/>
                <w:webHidden/>
              </w:rPr>
              <w:instrText xml:space="preserve"> PAGEREF _Toc93067732 \h </w:instrText>
            </w:r>
          </w:ins>
          <w:r>
            <w:rPr>
              <w:noProof/>
              <w:webHidden/>
            </w:rPr>
          </w:r>
          <w:r>
            <w:rPr>
              <w:noProof/>
              <w:webHidden/>
            </w:rPr>
            <w:fldChar w:fldCharType="separate"/>
          </w:r>
          <w:ins w:id="134" w:author="BROOKS Andrew" w:date="2022-02-02T09:08:00Z">
            <w:r w:rsidR="008429B7">
              <w:rPr>
                <w:noProof/>
                <w:webHidden/>
              </w:rPr>
              <w:t>13</w:t>
            </w:r>
          </w:ins>
          <w:ins w:id="135" w:author="BROOKS Andrew" w:date="2022-01-14T15:48:00Z">
            <w:r>
              <w:rPr>
                <w:noProof/>
                <w:webHidden/>
              </w:rPr>
              <w:fldChar w:fldCharType="end"/>
            </w:r>
            <w:r w:rsidRPr="00A3408D">
              <w:rPr>
                <w:rStyle w:val="Hyperlink"/>
                <w:noProof/>
              </w:rPr>
              <w:fldChar w:fldCharType="end"/>
            </w:r>
          </w:ins>
        </w:p>
        <w:p w14:paraId="0E57DC9F" w14:textId="3F90B536" w:rsidR="00380ABB" w:rsidRDefault="00380ABB" w:rsidP="00A14739">
          <w:pPr>
            <w:pStyle w:val="TOC1"/>
            <w:rPr>
              <w:ins w:id="136" w:author="BROOKS Andrew" w:date="2022-01-14T15:48:00Z"/>
              <w:rFonts w:eastAsiaTheme="minorEastAsia"/>
              <w:noProof/>
              <w:lang w:eastAsia="en-GB"/>
            </w:rPr>
          </w:pPr>
          <w:ins w:id="137"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"_Toc93067733"</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Using R Studio</w:t>
            </w:r>
            <w:r>
              <w:rPr>
                <w:noProof/>
                <w:webHidden/>
              </w:rPr>
              <w:tab/>
            </w:r>
            <w:r>
              <w:rPr>
                <w:noProof/>
                <w:webHidden/>
              </w:rPr>
              <w:fldChar w:fldCharType="begin"/>
            </w:r>
            <w:r>
              <w:rPr>
                <w:noProof/>
                <w:webHidden/>
              </w:rPr>
              <w:instrText xml:space="preserve"> PAGEREF _Toc93067733 \h </w:instrText>
            </w:r>
          </w:ins>
          <w:r>
            <w:rPr>
              <w:noProof/>
              <w:webHidden/>
            </w:rPr>
          </w:r>
          <w:r>
            <w:rPr>
              <w:noProof/>
              <w:webHidden/>
            </w:rPr>
            <w:fldChar w:fldCharType="separate"/>
          </w:r>
          <w:ins w:id="138" w:author="BROOKS Andrew" w:date="2022-02-02T09:08:00Z">
            <w:r w:rsidR="008429B7">
              <w:rPr>
                <w:noProof/>
                <w:webHidden/>
              </w:rPr>
              <w:t>13</w:t>
            </w:r>
          </w:ins>
          <w:ins w:id="139" w:author="BROOKS Andrew" w:date="2022-01-14T15:48:00Z">
            <w:r>
              <w:rPr>
                <w:noProof/>
                <w:webHidden/>
              </w:rPr>
              <w:fldChar w:fldCharType="end"/>
            </w:r>
            <w:r w:rsidRPr="00A3408D">
              <w:rPr>
                <w:rStyle w:val="Hyperlink"/>
                <w:noProof/>
              </w:rPr>
              <w:fldChar w:fldCharType="end"/>
            </w:r>
          </w:ins>
        </w:p>
        <w:p w14:paraId="5BB76BF8" w14:textId="552116CC" w:rsidR="00380ABB" w:rsidRDefault="00380ABB">
          <w:pPr>
            <w:pStyle w:val="TOC2"/>
            <w:tabs>
              <w:tab w:val="right" w:leader="dot" w:pos="10456"/>
            </w:tabs>
            <w:rPr>
              <w:ins w:id="140" w:author="BROOKS Andrew" w:date="2022-01-14T15:48:00Z"/>
              <w:rFonts w:eastAsiaTheme="minorEastAsia"/>
              <w:noProof/>
              <w:lang w:eastAsia="en-GB"/>
            </w:rPr>
          </w:pPr>
          <w:ins w:id="141"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"_Toc93067734"</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Troubleshooting R</w:t>
            </w:r>
            <w:r>
              <w:rPr>
                <w:noProof/>
                <w:webHidden/>
              </w:rPr>
              <w:tab/>
            </w:r>
            <w:r>
              <w:rPr>
                <w:noProof/>
                <w:webHidden/>
              </w:rPr>
              <w:fldChar w:fldCharType="begin"/>
            </w:r>
            <w:r>
              <w:rPr>
                <w:noProof/>
                <w:webHidden/>
              </w:rPr>
              <w:instrText xml:space="preserve"> PAGEREF _Toc93067734 \h </w:instrText>
            </w:r>
          </w:ins>
          <w:r>
            <w:rPr>
              <w:noProof/>
              <w:webHidden/>
            </w:rPr>
          </w:r>
          <w:r>
            <w:rPr>
              <w:noProof/>
              <w:webHidden/>
            </w:rPr>
            <w:fldChar w:fldCharType="separate"/>
          </w:r>
          <w:ins w:id="142" w:author="BROOKS Andrew" w:date="2022-02-02T09:08:00Z">
            <w:r w:rsidR="008429B7">
              <w:rPr>
                <w:noProof/>
                <w:webHidden/>
              </w:rPr>
              <w:t>14</w:t>
            </w:r>
          </w:ins>
          <w:ins w:id="143" w:author="BROOKS Andrew" w:date="2022-01-14T15:48:00Z">
            <w:r>
              <w:rPr>
                <w:noProof/>
                <w:webHidden/>
              </w:rPr>
              <w:fldChar w:fldCharType="end"/>
            </w:r>
            <w:r w:rsidRPr="00A3408D">
              <w:rPr>
                <w:rStyle w:val="Hyperlink"/>
                <w:noProof/>
              </w:rPr>
              <w:fldChar w:fldCharType="end"/>
            </w:r>
          </w:ins>
        </w:p>
        <w:p w14:paraId="26B5E961" w14:textId="1CB202B0" w:rsidR="00380ABB" w:rsidRDefault="00380ABB" w:rsidP="00A14739">
          <w:pPr>
            <w:pStyle w:val="TOC1"/>
            <w:rPr>
              <w:ins w:id="144" w:author="BROOKS Andrew" w:date="2022-01-14T15:48:00Z"/>
              <w:rFonts w:eastAsiaTheme="minorEastAsia"/>
              <w:noProof/>
              <w:lang w:eastAsia="en-GB"/>
            </w:rPr>
          </w:pPr>
          <w:ins w:id="145"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"_Toc93067735"</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Using PyCharm on Ultra</w:t>
            </w:r>
            <w:r>
              <w:rPr>
                <w:noProof/>
                <w:webHidden/>
              </w:rPr>
              <w:tab/>
            </w:r>
            <w:r>
              <w:rPr>
                <w:noProof/>
                <w:webHidden/>
              </w:rPr>
              <w:fldChar w:fldCharType="begin"/>
            </w:r>
            <w:r>
              <w:rPr>
                <w:noProof/>
                <w:webHidden/>
              </w:rPr>
              <w:instrText xml:space="preserve"> PAGEREF _Toc93067735 \h </w:instrText>
            </w:r>
          </w:ins>
          <w:r>
            <w:rPr>
              <w:noProof/>
              <w:webHidden/>
            </w:rPr>
          </w:r>
          <w:r>
            <w:rPr>
              <w:noProof/>
              <w:webHidden/>
            </w:rPr>
            <w:fldChar w:fldCharType="separate"/>
          </w:r>
          <w:ins w:id="146" w:author="BROOKS Andrew" w:date="2022-02-02T09:08:00Z">
            <w:r w:rsidR="008429B7">
              <w:rPr>
                <w:noProof/>
                <w:webHidden/>
              </w:rPr>
              <w:t>16</w:t>
            </w:r>
          </w:ins>
          <w:ins w:id="147" w:author="BROOKS Andrew" w:date="2022-01-14T15:48:00Z">
            <w:r>
              <w:rPr>
                <w:noProof/>
                <w:webHidden/>
              </w:rPr>
              <w:fldChar w:fldCharType="end"/>
            </w:r>
            <w:r w:rsidRPr="00A3408D">
              <w:rPr>
                <w:rStyle w:val="Hyperlink"/>
                <w:noProof/>
              </w:rPr>
              <w:fldChar w:fldCharType="end"/>
            </w:r>
          </w:ins>
        </w:p>
        <w:p w14:paraId="2BC6F160" w14:textId="3B4374CB" w:rsidR="00380ABB" w:rsidRDefault="00380ABB" w:rsidP="00A14739">
          <w:pPr>
            <w:pStyle w:val="TOC1"/>
            <w:rPr>
              <w:ins w:id="148" w:author="BROOKS Andrew" w:date="2022-01-14T15:48:00Z"/>
              <w:rFonts w:eastAsiaTheme="minorEastAsia"/>
              <w:noProof/>
              <w:lang w:eastAsia="en-GB"/>
            </w:rPr>
          </w:pPr>
          <w:ins w:id="149"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"_Toc93067736"</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Running large jobs on Ultra2 with Slurm</w:t>
            </w:r>
            <w:r>
              <w:rPr>
                <w:noProof/>
                <w:webHidden/>
              </w:rPr>
              <w:tab/>
            </w:r>
            <w:r>
              <w:rPr>
                <w:noProof/>
                <w:webHidden/>
              </w:rPr>
              <w:fldChar w:fldCharType="begin"/>
            </w:r>
            <w:r>
              <w:rPr>
                <w:noProof/>
                <w:webHidden/>
              </w:rPr>
              <w:instrText xml:space="preserve"> PAGEREF _Toc93067736 \h </w:instrText>
            </w:r>
          </w:ins>
          <w:r>
            <w:rPr>
              <w:noProof/>
              <w:webHidden/>
            </w:rPr>
          </w:r>
          <w:r>
            <w:rPr>
              <w:noProof/>
              <w:webHidden/>
            </w:rPr>
            <w:fldChar w:fldCharType="separate"/>
          </w:r>
          <w:ins w:id="150" w:author="BROOKS Andrew" w:date="2022-02-02T09:08:00Z">
            <w:r w:rsidR="008429B7">
              <w:rPr>
                <w:noProof/>
                <w:webHidden/>
              </w:rPr>
              <w:t>18</w:t>
            </w:r>
          </w:ins>
          <w:ins w:id="151" w:author="BROOKS Andrew" w:date="2022-01-14T15:48:00Z">
            <w:r>
              <w:rPr>
                <w:noProof/>
                <w:webHidden/>
              </w:rPr>
              <w:fldChar w:fldCharType="end"/>
            </w:r>
            <w:r w:rsidRPr="00A3408D">
              <w:rPr>
                <w:rStyle w:val="Hyperlink"/>
                <w:noProof/>
              </w:rPr>
              <w:fldChar w:fldCharType="end"/>
            </w:r>
          </w:ins>
        </w:p>
        <w:p w14:paraId="0A26C020" w14:textId="479966D1" w:rsidR="00380ABB" w:rsidRDefault="00380ABB">
          <w:pPr>
            <w:pStyle w:val="TOC2"/>
            <w:tabs>
              <w:tab w:val="right" w:leader="dot" w:pos="10456"/>
            </w:tabs>
            <w:rPr>
              <w:ins w:id="152" w:author="BROOKS Andrew" w:date="2022-01-14T15:48:00Z"/>
              <w:rFonts w:eastAsiaTheme="minorEastAsia"/>
              <w:noProof/>
              <w:lang w:eastAsia="en-GB"/>
            </w:rPr>
          </w:pPr>
          <w:ins w:id="153"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"_Toc93067737"</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Accessing Ultra 2 from the desktop VM</w:t>
            </w:r>
            <w:r>
              <w:rPr>
                <w:noProof/>
                <w:webHidden/>
              </w:rPr>
              <w:tab/>
            </w:r>
            <w:r>
              <w:rPr>
                <w:noProof/>
                <w:webHidden/>
              </w:rPr>
              <w:fldChar w:fldCharType="begin"/>
            </w:r>
            <w:r>
              <w:rPr>
                <w:noProof/>
                <w:webHidden/>
              </w:rPr>
              <w:instrText xml:space="preserve"> PAGEREF _Toc93067737 \h </w:instrText>
            </w:r>
          </w:ins>
          <w:r>
            <w:rPr>
              <w:noProof/>
              <w:webHidden/>
            </w:rPr>
          </w:r>
          <w:r>
            <w:rPr>
              <w:noProof/>
              <w:webHidden/>
            </w:rPr>
            <w:fldChar w:fldCharType="separate"/>
          </w:r>
          <w:ins w:id="154" w:author="BROOKS Andrew" w:date="2022-02-02T09:08:00Z">
            <w:r w:rsidR="008429B7">
              <w:rPr>
                <w:noProof/>
                <w:webHidden/>
              </w:rPr>
              <w:t>18</w:t>
            </w:r>
          </w:ins>
          <w:ins w:id="155" w:author="BROOKS Andrew" w:date="2022-01-14T15:48:00Z">
            <w:r>
              <w:rPr>
                <w:noProof/>
                <w:webHidden/>
              </w:rPr>
              <w:fldChar w:fldCharType="end"/>
            </w:r>
            <w:r w:rsidRPr="00A3408D">
              <w:rPr>
                <w:rStyle w:val="Hyperlink"/>
                <w:noProof/>
              </w:rPr>
              <w:fldChar w:fldCharType="end"/>
            </w:r>
          </w:ins>
        </w:p>
        <w:p w14:paraId="0BA553B6" w14:textId="1C9B8BC1" w:rsidR="00380ABB" w:rsidRDefault="00380ABB" w:rsidP="00A14739">
          <w:pPr>
            <w:pStyle w:val="TOC1"/>
            <w:rPr>
              <w:ins w:id="156" w:author="BROOKS Andrew" w:date="2022-01-14T15:48:00Z"/>
              <w:rFonts w:eastAsiaTheme="minorEastAsia"/>
              <w:noProof/>
              <w:lang w:eastAsia="en-GB"/>
            </w:rPr>
          </w:pPr>
          <w:ins w:id="157" w:author="BROOKS Andrew" w:date="2022-01-14T15:48:00Z">
            <w:r w:rsidRPr="00A3408D">
              <w:rPr>
                <w:rStyle w:val="Hyperlink"/>
                <w:noProof/>
              </w:rPr>
              <w:fldChar w:fldCharType="begin"/>
            </w:r>
            <w:r w:rsidRPr="00A3408D">
              <w:rPr>
                <w:rStyle w:val="Hyperlink"/>
                <w:noProof/>
              </w:rPr>
              <w:instrText xml:space="preserve"> </w:instrText>
            </w:r>
            <w:r>
              <w:rPr>
                <w:noProof/>
              </w:rPr>
              <w:instrText>HYPERLINK \l "_Toc93067738"</w:instrText>
            </w:r>
            <w:r w:rsidRPr="00A3408D">
              <w:rPr>
                <w:rStyle w:val="Hyperlink"/>
                <w:noProof/>
              </w:rPr>
              <w:instrText xml:space="preserve"> </w:instrText>
            </w:r>
            <w:r w:rsidRPr="00A3408D">
              <w:rPr>
                <w:rStyle w:val="Hyperlink"/>
                <w:noProof/>
              </w:rPr>
              <w:fldChar w:fldCharType="separate"/>
            </w:r>
            <w:r w:rsidRPr="00A3408D">
              <w:rPr>
                <w:rStyle w:val="Hyperlink"/>
                <w:noProof/>
                <w:lang w:val="en-US"/>
              </w:rPr>
              <w:t>Access to external databases from Ultra</w:t>
            </w:r>
            <w:r>
              <w:rPr>
                <w:noProof/>
                <w:webHidden/>
              </w:rPr>
              <w:tab/>
            </w:r>
            <w:r>
              <w:rPr>
                <w:noProof/>
                <w:webHidden/>
              </w:rPr>
              <w:fldChar w:fldCharType="begin"/>
            </w:r>
            <w:r>
              <w:rPr>
                <w:noProof/>
                <w:webHidden/>
              </w:rPr>
              <w:instrText xml:space="preserve"> PAGEREF _Toc93067738 \h </w:instrText>
            </w:r>
          </w:ins>
          <w:r>
            <w:rPr>
              <w:noProof/>
              <w:webHidden/>
            </w:rPr>
          </w:r>
          <w:r>
            <w:rPr>
              <w:noProof/>
              <w:webHidden/>
            </w:rPr>
            <w:fldChar w:fldCharType="separate"/>
          </w:r>
          <w:ins w:id="158" w:author="BROOKS Andrew" w:date="2022-02-02T09:08:00Z">
            <w:r w:rsidR="008429B7">
              <w:rPr>
                <w:noProof/>
                <w:webHidden/>
              </w:rPr>
              <w:t>20</w:t>
            </w:r>
          </w:ins>
          <w:ins w:id="159" w:author="BROOKS Andrew" w:date="2022-01-14T15:48:00Z">
            <w:r>
              <w:rPr>
                <w:noProof/>
                <w:webHidden/>
              </w:rPr>
              <w:fldChar w:fldCharType="end"/>
            </w:r>
            <w:r w:rsidRPr="00A3408D">
              <w:rPr>
                <w:rStyle w:val="Hyperlink"/>
                <w:noProof/>
              </w:rPr>
              <w:fldChar w:fldCharType="end"/>
            </w:r>
          </w:ins>
        </w:p>
        <w:p w14:paraId="0AEE3D84" w14:textId="6089168D" w:rsidR="00D75E01" w:rsidDel="00FE6210" w:rsidRDefault="00D75E01" w:rsidP="3ED8D83C">
          <w:pPr>
            <w:pStyle w:val="TOC1"/>
            <w:rPr>
              <w:del w:id="160" w:author="BROOKS Andrew" w:date="2021-12-06T14:29:00Z"/>
              <w:rFonts w:eastAsiaTheme="minorEastAsia"/>
              <w:noProof/>
              <w:lang w:val="en-US" w:eastAsia="ja-JP"/>
            </w:rPr>
          </w:pPr>
          <w:del w:id="161" w:author="BROOKS Andrew" w:date="2021-12-06T14:29:00Z">
            <w:r w:rsidRPr="00FE6210" w:rsidDel="00FE6210">
              <w:rPr>
                <w:rStyle w:val="Hyperlink"/>
                <w:noProof/>
                <w:lang w:val="en-US"/>
              </w:rPr>
              <w:delText>Introduction</w:delText>
            </w:r>
          </w:del>
          <w:ins w:id="162" w:author="Unknown" w:date="2021-11-29T09:50:00Z">
            <w:del w:id="163" w:author="BROOKS Andrew" w:date="2021-12-06T14:29:00Z">
              <w:r w:rsidR="002134CE" w:rsidDel="00FE6210">
                <w:rPr>
                  <w:noProof/>
                </w:rPr>
                <w:tab/>
              </w:r>
            </w:del>
          </w:ins>
          <w:del w:id="164" w:author="BROOKS Andrew" w:date="2021-12-06T14:29:00Z">
            <w:r w:rsidDel="00FE6210">
              <w:rPr>
                <w:noProof/>
                <w:webHidden/>
              </w:rPr>
              <w:delText>2</w:delText>
            </w:r>
          </w:del>
        </w:p>
        <w:p w14:paraId="70BAB835" w14:textId="3C8BAC4E" w:rsidR="00D75E01" w:rsidDel="00FE6210" w:rsidRDefault="00D75E01" w:rsidP="3ED8D83C">
          <w:pPr>
            <w:pStyle w:val="TOC1"/>
            <w:rPr>
              <w:del w:id="165" w:author="BROOKS Andrew" w:date="2021-12-06T14:29:00Z"/>
              <w:rFonts w:eastAsiaTheme="minorEastAsia"/>
              <w:noProof/>
              <w:lang w:val="en-US" w:eastAsia="ja-JP"/>
            </w:rPr>
          </w:pPr>
          <w:del w:id="166" w:author="BROOKS Andrew" w:date="2021-12-06T14:29:00Z">
            <w:r w:rsidRPr="00FE6210" w:rsidDel="00FE6210">
              <w:rPr>
                <w:rStyle w:val="Hyperlink"/>
                <w:noProof/>
                <w:lang w:val="en-US"/>
              </w:rPr>
              <w:delText>Terminology</w:delText>
            </w:r>
          </w:del>
          <w:ins w:id="167" w:author="Unknown" w:date="2021-11-29T09:50:00Z">
            <w:del w:id="168" w:author="BROOKS Andrew" w:date="2021-12-06T14:29:00Z">
              <w:r w:rsidDel="00FE6210">
                <w:rPr>
                  <w:noProof/>
                </w:rPr>
                <w:tab/>
              </w:r>
            </w:del>
          </w:ins>
          <w:del w:id="169" w:author="BROOKS Andrew" w:date="2021-12-06T14:29:00Z">
            <w:r w:rsidDel="00FE6210">
              <w:rPr>
                <w:noProof/>
                <w:webHidden/>
              </w:rPr>
              <w:delText>2</w:delText>
            </w:r>
          </w:del>
        </w:p>
        <w:p w14:paraId="4639BF7E" w14:textId="3EF4DA43" w:rsidR="00D75E01" w:rsidDel="00FE6210" w:rsidRDefault="00D75E01" w:rsidP="3ED8D83C">
          <w:pPr>
            <w:pStyle w:val="TOC1"/>
            <w:rPr>
              <w:del w:id="170" w:author="BROOKS Andrew" w:date="2021-12-06T14:29:00Z"/>
              <w:rFonts w:eastAsiaTheme="minorEastAsia"/>
              <w:noProof/>
              <w:lang w:val="en-US" w:eastAsia="ja-JP"/>
            </w:rPr>
          </w:pPr>
          <w:del w:id="171" w:author="BROOKS Andrew" w:date="2021-12-06T14:29:00Z">
            <w:r w:rsidRPr="00FE6210" w:rsidDel="00FE6210">
              <w:rPr>
                <w:rStyle w:val="Hyperlink"/>
                <w:noProof/>
                <w:lang w:val="en-US"/>
              </w:rPr>
              <w:delText>TL;DR</w:delText>
            </w:r>
          </w:del>
          <w:ins w:id="172" w:author="Unknown" w:date="2021-11-29T09:50:00Z">
            <w:del w:id="173" w:author="BROOKS Andrew" w:date="2021-12-06T14:29:00Z">
              <w:r w:rsidDel="00FE6210">
                <w:rPr>
                  <w:noProof/>
                </w:rPr>
                <w:tab/>
              </w:r>
            </w:del>
          </w:ins>
          <w:del w:id="174" w:author="BROOKS Andrew" w:date="2021-12-06T14:29:00Z">
            <w:r w:rsidDel="00FE6210">
              <w:rPr>
                <w:noProof/>
                <w:webHidden/>
              </w:rPr>
              <w:delText>2</w:delText>
            </w:r>
          </w:del>
        </w:p>
        <w:p w14:paraId="30741087" w14:textId="194D854D" w:rsidR="00D75E01" w:rsidDel="00FE6210" w:rsidRDefault="00D75E01" w:rsidP="3ED8D83C">
          <w:pPr>
            <w:pStyle w:val="TOC1"/>
            <w:rPr>
              <w:del w:id="175" w:author="BROOKS Andrew" w:date="2021-12-06T14:29:00Z"/>
              <w:rFonts w:eastAsiaTheme="minorEastAsia"/>
              <w:noProof/>
              <w:lang w:val="en-US" w:eastAsia="ja-JP"/>
            </w:rPr>
          </w:pPr>
          <w:del w:id="176" w:author="BROOKS Andrew" w:date="2021-12-06T14:29:00Z">
            <w:r w:rsidRPr="00FE6210" w:rsidDel="00FE6210">
              <w:rPr>
                <w:rStyle w:val="Hyperlink"/>
                <w:noProof/>
                <w:lang w:val="en-US"/>
              </w:rPr>
              <w:delText>Procedure for Gaining Access</w:delText>
            </w:r>
          </w:del>
          <w:ins w:id="177" w:author="Unknown" w:date="2021-11-29T09:50:00Z">
            <w:del w:id="178" w:author="BROOKS Andrew" w:date="2021-12-06T14:29:00Z">
              <w:r w:rsidDel="00FE6210">
                <w:rPr>
                  <w:noProof/>
                </w:rPr>
                <w:tab/>
              </w:r>
            </w:del>
          </w:ins>
          <w:del w:id="179" w:author="BROOKS Andrew" w:date="2021-12-06T14:29:00Z">
            <w:r w:rsidDel="00FE6210">
              <w:rPr>
                <w:noProof/>
                <w:webHidden/>
              </w:rPr>
              <w:delText>3</w:delText>
            </w:r>
          </w:del>
        </w:p>
        <w:p w14:paraId="6FAAD705" w14:textId="3AEE87E9" w:rsidR="00D75E01" w:rsidDel="00FE6210" w:rsidRDefault="00D75E01" w:rsidP="3ED8D83C">
          <w:pPr>
            <w:pStyle w:val="TOC1"/>
            <w:rPr>
              <w:del w:id="180" w:author="BROOKS Andrew" w:date="2021-12-06T14:29:00Z"/>
              <w:rFonts w:eastAsiaTheme="minorEastAsia"/>
              <w:noProof/>
              <w:lang w:val="en-US" w:eastAsia="ja-JP"/>
            </w:rPr>
          </w:pPr>
          <w:del w:id="181" w:author="BROOKS Andrew" w:date="2021-12-06T14:29:00Z">
            <w:r w:rsidRPr="00FE6210" w:rsidDel="00FE6210">
              <w:rPr>
                <w:rStyle w:val="Hyperlink"/>
                <w:noProof/>
                <w:lang w:val="en-US"/>
              </w:rPr>
              <w:delText>Logging Into ISARIC at EPCC</w:delText>
            </w:r>
          </w:del>
          <w:ins w:id="182" w:author="Unknown" w:date="2021-11-29T09:50:00Z">
            <w:del w:id="183" w:author="BROOKS Andrew" w:date="2021-12-06T14:29:00Z">
              <w:r w:rsidDel="00FE6210">
                <w:rPr>
                  <w:noProof/>
                </w:rPr>
                <w:tab/>
              </w:r>
            </w:del>
          </w:ins>
          <w:del w:id="184" w:author="BROOKS Andrew" w:date="2021-12-06T14:29:00Z">
            <w:r w:rsidDel="00FE6210">
              <w:rPr>
                <w:noProof/>
                <w:webHidden/>
              </w:rPr>
              <w:delText>5</w:delText>
            </w:r>
          </w:del>
        </w:p>
        <w:p w14:paraId="0807BBB4" w14:textId="061204C0" w:rsidR="00D75E01" w:rsidDel="00FE6210" w:rsidRDefault="00D75E01" w:rsidP="3ED8D83C">
          <w:pPr>
            <w:pStyle w:val="TOC2"/>
            <w:tabs>
              <w:tab w:val="right" w:leader="dot" w:pos="10456"/>
            </w:tabs>
            <w:rPr>
              <w:del w:id="185" w:author="BROOKS Andrew" w:date="2021-12-06T14:29:00Z"/>
              <w:rFonts w:eastAsiaTheme="minorEastAsia"/>
              <w:noProof/>
              <w:lang w:val="en-US" w:eastAsia="ja-JP"/>
            </w:rPr>
          </w:pPr>
          <w:del w:id="186" w:author="BROOKS Andrew" w:date="2021-12-06T14:29:00Z">
            <w:r w:rsidRPr="00FE6210" w:rsidDel="00FE6210">
              <w:rPr>
                <w:rStyle w:val="Hyperlink"/>
                <w:noProof/>
                <w:lang w:val="en-US"/>
              </w:rPr>
              <w:delText>Summary</w:delText>
            </w:r>
          </w:del>
          <w:ins w:id="187" w:author="Unknown" w:date="2021-11-29T09:50:00Z">
            <w:del w:id="188" w:author="BROOKS Andrew" w:date="2021-12-06T14:29:00Z">
              <w:r w:rsidDel="00FE6210">
                <w:rPr>
                  <w:noProof/>
                </w:rPr>
                <w:tab/>
              </w:r>
            </w:del>
          </w:ins>
          <w:del w:id="189" w:author="BROOKS Andrew" w:date="2021-12-06T14:29:00Z">
            <w:r w:rsidDel="00FE6210">
              <w:rPr>
                <w:noProof/>
                <w:webHidden/>
              </w:rPr>
              <w:delText>8</w:delText>
            </w:r>
          </w:del>
        </w:p>
        <w:p w14:paraId="2BB8969F" w14:textId="3F4704C8" w:rsidR="00D75E01" w:rsidDel="00FE6210" w:rsidRDefault="00D75E01" w:rsidP="3ED8D83C">
          <w:pPr>
            <w:pStyle w:val="TOC1"/>
            <w:rPr>
              <w:del w:id="190" w:author="BROOKS Andrew" w:date="2021-12-06T14:29:00Z"/>
              <w:rFonts w:eastAsiaTheme="minorEastAsia"/>
              <w:noProof/>
              <w:lang w:val="en-US" w:eastAsia="ja-JP"/>
            </w:rPr>
          </w:pPr>
          <w:del w:id="191" w:author="BROOKS Andrew" w:date="2021-12-06T14:29:00Z">
            <w:r w:rsidRPr="00FE6210" w:rsidDel="00FE6210">
              <w:rPr>
                <w:rStyle w:val="Hyperlink"/>
                <w:noProof/>
                <w:lang w:val="en-US"/>
              </w:rPr>
              <w:delText>Troubleshooting</w:delText>
            </w:r>
          </w:del>
          <w:ins w:id="192" w:author="Unknown" w:date="2021-11-29T09:50:00Z">
            <w:del w:id="193" w:author="BROOKS Andrew" w:date="2021-12-06T14:29:00Z">
              <w:r w:rsidDel="00FE6210">
                <w:rPr>
                  <w:noProof/>
                </w:rPr>
                <w:tab/>
              </w:r>
            </w:del>
          </w:ins>
          <w:del w:id="194" w:author="BROOKS Andrew" w:date="2021-12-06T14:29:00Z">
            <w:r w:rsidDel="00FE6210">
              <w:rPr>
                <w:noProof/>
                <w:webHidden/>
              </w:rPr>
              <w:delText>9</w:delText>
            </w:r>
          </w:del>
        </w:p>
        <w:p w14:paraId="63772E5F" w14:textId="09A42658" w:rsidR="00D75E01" w:rsidDel="00FE6210" w:rsidRDefault="00D75E01" w:rsidP="3ED8D83C">
          <w:pPr>
            <w:pStyle w:val="TOC2"/>
            <w:tabs>
              <w:tab w:val="right" w:leader="dot" w:pos="10456"/>
            </w:tabs>
            <w:rPr>
              <w:del w:id="195" w:author="BROOKS Andrew" w:date="2021-12-06T14:29:00Z"/>
              <w:rFonts w:eastAsiaTheme="minorEastAsia"/>
              <w:noProof/>
              <w:lang w:val="en-US" w:eastAsia="ja-JP"/>
            </w:rPr>
          </w:pPr>
          <w:del w:id="196" w:author="BROOKS Andrew" w:date="2021-12-06T14:29:00Z">
            <w:r w:rsidRPr="00FE6210" w:rsidDel="00FE6210">
              <w:rPr>
                <w:rStyle w:val="Hyperlink"/>
                <w:noProof/>
                <w:lang w:val="en-US"/>
              </w:rPr>
              <w:delText>Help using SAFE</w:delText>
            </w:r>
          </w:del>
          <w:ins w:id="197" w:author="Unknown" w:date="2021-11-29T09:50:00Z">
            <w:del w:id="198" w:author="BROOKS Andrew" w:date="2021-12-06T14:29:00Z">
              <w:r w:rsidDel="00FE6210">
                <w:rPr>
                  <w:noProof/>
                </w:rPr>
                <w:tab/>
              </w:r>
            </w:del>
          </w:ins>
          <w:del w:id="199" w:author="BROOKS Andrew" w:date="2021-12-06T14:29:00Z">
            <w:r w:rsidDel="00FE6210">
              <w:rPr>
                <w:noProof/>
                <w:webHidden/>
              </w:rPr>
              <w:delText>9</w:delText>
            </w:r>
          </w:del>
        </w:p>
        <w:p w14:paraId="6E3ADFD4" w14:textId="2F49F6E5" w:rsidR="00D75E01" w:rsidDel="00FE6210" w:rsidRDefault="00D75E01" w:rsidP="3ED8D83C">
          <w:pPr>
            <w:pStyle w:val="TOC2"/>
            <w:tabs>
              <w:tab w:val="right" w:leader="dot" w:pos="10456"/>
            </w:tabs>
            <w:rPr>
              <w:del w:id="200" w:author="BROOKS Andrew" w:date="2021-12-06T14:29:00Z"/>
              <w:rFonts w:eastAsiaTheme="minorEastAsia"/>
              <w:noProof/>
              <w:lang w:val="en-US" w:eastAsia="ja-JP"/>
            </w:rPr>
          </w:pPr>
          <w:del w:id="201" w:author="BROOKS Andrew" w:date="2021-12-06T14:29:00Z">
            <w:r w:rsidRPr="00FE6210" w:rsidDel="00FE6210">
              <w:rPr>
                <w:rStyle w:val="Hyperlink"/>
                <w:noProof/>
                <w:lang w:val="en-US"/>
              </w:rPr>
              <w:delText>Cannot login</w:delText>
            </w:r>
          </w:del>
          <w:ins w:id="202" w:author="Unknown" w:date="2021-11-29T09:50:00Z">
            <w:del w:id="203" w:author="BROOKS Andrew" w:date="2021-12-06T14:29:00Z">
              <w:r w:rsidDel="00FE6210">
                <w:rPr>
                  <w:noProof/>
                </w:rPr>
                <w:tab/>
              </w:r>
            </w:del>
          </w:ins>
          <w:del w:id="204" w:author="BROOKS Andrew" w:date="2021-12-06T14:29:00Z">
            <w:r w:rsidDel="00FE6210">
              <w:rPr>
                <w:noProof/>
                <w:webHidden/>
              </w:rPr>
              <w:delText>9</w:delText>
            </w:r>
          </w:del>
        </w:p>
        <w:p w14:paraId="63A9C8BE" w14:textId="1052A589" w:rsidR="00D75E01" w:rsidDel="00FE6210" w:rsidRDefault="00D75E01" w:rsidP="3ED8D83C">
          <w:pPr>
            <w:pStyle w:val="TOC2"/>
            <w:tabs>
              <w:tab w:val="right" w:leader="dot" w:pos="10456"/>
            </w:tabs>
            <w:rPr>
              <w:del w:id="205" w:author="BROOKS Andrew" w:date="2021-12-06T14:29:00Z"/>
              <w:rFonts w:eastAsiaTheme="minorEastAsia"/>
              <w:noProof/>
              <w:lang w:val="en-US" w:eastAsia="ja-JP"/>
            </w:rPr>
          </w:pPr>
          <w:del w:id="206" w:author="BROOKS Andrew" w:date="2021-12-06T14:29:00Z">
            <w:r w:rsidRPr="00FE6210" w:rsidDel="00FE6210">
              <w:rPr>
                <w:rStyle w:val="Hyperlink"/>
                <w:noProof/>
                <w:lang w:val="en-US"/>
              </w:rPr>
              <w:delText>Virtual desktop problems</w:delText>
            </w:r>
          </w:del>
          <w:ins w:id="207" w:author="Unknown" w:date="2021-11-29T09:50:00Z">
            <w:del w:id="208" w:author="BROOKS Andrew" w:date="2021-12-06T14:29:00Z">
              <w:r w:rsidDel="00FE6210">
                <w:rPr>
                  <w:noProof/>
                </w:rPr>
                <w:tab/>
              </w:r>
            </w:del>
          </w:ins>
          <w:del w:id="209" w:author="BROOKS Andrew" w:date="2021-12-06T14:29:00Z">
            <w:r w:rsidDel="00FE6210">
              <w:rPr>
                <w:noProof/>
                <w:webHidden/>
              </w:rPr>
              <w:delText>9</w:delText>
            </w:r>
          </w:del>
        </w:p>
        <w:p w14:paraId="0386FD44" w14:textId="68FDC473" w:rsidR="00D75E01" w:rsidDel="00FE6210" w:rsidRDefault="00D75E01" w:rsidP="3ED8D83C">
          <w:pPr>
            <w:pStyle w:val="TOC1"/>
            <w:rPr>
              <w:del w:id="210" w:author="BROOKS Andrew" w:date="2021-12-06T14:29:00Z"/>
              <w:rFonts w:eastAsiaTheme="minorEastAsia"/>
              <w:noProof/>
              <w:lang w:val="en-US" w:eastAsia="ja-JP"/>
            </w:rPr>
          </w:pPr>
          <w:del w:id="211" w:author="BROOKS Andrew" w:date="2021-12-06T14:29:00Z">
            <w:r w:rsidRPr="00FE6210" w:rsidDel="00FE6210">
              <w:rPr>
                <w:rStyle w:val="Hyperlink"/>
                <w:noProof/>
                <w:lang w:val="en-US"/>
              </w:rPr>
              <w:delText>How to use the c19-desktop</w:delText>
            </w:r>
          </w:del>
          <w:ins w:id="212" w:author="Unknown" w:date="2021-11-29T09:50:00Z">
            <w:del w:id="213" w:author="BROOKS Andrew" w:date="2021-12-06T14:29:00Z">
              <w:r w:rsidDel="00FE6210">
                <w:rPr>
                  <w:noProof/>
                </w:rPr>
                <w:tab/>
              </w:r>
            </w:del>
          </w:ins>
          <w:del w:id="214" w:author="BROOKS Andrew" w:date="2021-12-06T14:29:00Z">
            <w:r w:rsidDel="00FE6210">
              <w:rPr>
                <w:noProof/>
                <w:webHidden/>
              </w:rPr>
              <w:delText>10</w:delText>
            </w:r>
          </w:del>
        </w:p>
        <w:p w14:paraId="6CAEBDD1" w14:textId="73B6D097" w:rsidR="00D75E01" w:rsidDel="00FE6210" w:rsidRDefault="00D75E01" w:rsidP="3ED8D83C">
          <w:pPr>
            <w:pStyle w:val="TOC2"/>
            <w:tabs>
              <w:tab w:val="right" w:leader="dot" w:pos="10456"/>
            </w:tabs>
            <w:rPr>
              <w:del w:id="215" w:author="BROOKS Andrew" w:date="2021-12-06T14:29:00Z"/>
              <w:rFonts w:eastAsiaTheme="minorEastAsia"/>
              <w:noProof/>
              <w:lang w:val="en-US" w:eastAsia="ja-JP"/>
            </w:rPr>
          </w:pPr>
          <w:del w:id="216" w:author="BROOKS Andrew" w:date="2021-12-06T14:29:00Z">
            <w:r w:rsidRPr="00FE6210" w:rsidDel="00FE6210">
              <w:rPr>
                <w:rStyle w:val="Hyperlink"/>
                <w:noProof/>
                <w:lang w:val="en-US"/>
              </w:rPr>
              <w:delText>Logging in</w:delText>
            </w:r>
          </w:del>
          <w:ins w:id="217" w:author="Unknown" w:date="2021-11-29T09:50:00Z">
            <w:del w:id="218" w:author="BROOKS Andrew" w:date="2021-12-06T14:29:00Z">
              <w:r w:rsidDel="00FE6210">
                <w:rPr>
                  <w:noProof/>
                </w:rPr>
                <w:tab/>
              </w:r>
            </w:del>
          </w:ins>
          <w:del w:id="219" w:author="BROOKS Andrew" w:date="2021-12-06T14:29:00Z">
            <w:r w:rsidDel="00FE6210">
              <w:rPr>
                <w:noProof/>
                <w:webHidden/>
              </w:rPr>
              <w:delText>10</w:delText>
            </w:r>
          </w:del>
        </w:p>
        <w:p w14:paraId="06B4E9E6" w14:textId="79F3F245" w:rsidR="00D75E01" w:rsidDel="00FE6210" w:rsidRDefault="00D75E01" w:rsidP="3ED8D83C">
          <w:pPr>
            <w:pStyle w:val="TOC2"/>
            <w:tabs>
              <w:tab w:val="right" w:leader="dot" w:pos="10456"/>
            </w:tabs>
            <w:rPr>
              <w:del w:id="220" w:author="BROOKS Andrew" w:date="2021-12-06T14:29:00Z"/>
              <w:rFonts w:eastAsiaTheme="minorEastAsia"/>
              <w:noProof/>
              <w:lang w:val="en-US" w:eastAsia="ja-JP"/>
            </w:rPr>
          </w:pPr>
          <w:del w:id="221" w:author="BROOKS Andrew" w:date="2021-12-06T14:29:00Z">
            <w:r w:rsidRPr="00FE6210" w:rsidDel="00FE6210">
              <w:rPr>
                <w:rStyle w:val="Hyperlink"/>
                <w:noProof/>
                <w:lang w:val="en-US"/>
              </w:rPr>
              <w:delText>Logging out</w:delText>
            </w:r>
          </w:del>
          <w:ins w:id="222" w:author="Unknown" w:date="2021-11-29T09:50:00Z">
            <w:del w:id="223" w:author="BROOKS Andrew" w:date="2021-12-06T14:29:00Z">
              <w:r w:rsidDel="00FE6210">
                <w:rPr>
                  <w:noProof/>
                </w:rPr>
                <w:tab/>
              </w:r>
            </w:del>
          </w:ins>
          <w:del w:id="224" w:author="BROOKS Andrew" w:date="2021-12-06T14:29:00Z">
            <w:r w:rsidDel="00FE6210">
              <w:rPr>
                <w:noProof/>
                <w:webHidden/>
              </w:rPr>
              <w:delText>10</w:delText>
            </w:r>
          </w:del>
        </w:p>
        <w:p w14:paraId="657DD07A" w14:textId="6081A702" w:rsidR="00D75E01" w:rsidDel="00FE6210" w:rsidRDefault="00D75E01" w:rsidP="3ED8D83C">
          <w:pPr>
            <w:pStyle w:val="TOC2"/>
            <w:tabs>
              <w:tab w:val="right" w:leader="dot" w:pos="10456"/>
            </w:tabs>
            <w:rPr>
              <w:del w:id="225" w:author="BROOKS Andrew" w:date="2021-12-06T14:29:00Z"/>
              <w:rFonts w:eastAsiaTheme="minorEastAsia"/>
              <w:noProof/>
              <w:lang w:val="en-US" w:eastAsia="ja-JP"/>
            </w:rPr>
          </w:pPr>
          <w:del w:id="226" w:author="BROOKS Andrew" w:date="2021-12-06T14:29:00Z">
            <w:r w:rsidRPr="00FE6210" w:rsidDel="00FE6210">
              <w:rPr>
                <w:rStyle w:val="Hyperlink"/>
                <w:noProof/>
                <w:lang w:val="en-US"/>
              </w:rPr>
              <w:delText>Using desktop software</w:delText>
            </w:r>
          </w:del>
          <w:ins w:id="227" w:author="Unknown" w:date="2021-11-29T09:50:00Z">
            <w:del w:id="228" w:author="BROOKS Andrew" w:date="2021-12-06T14:29:00Z">
              <w:r w:rsidDel="00FE6210">
                <w:rPr>
                  <w:noProof/>
                </w:rPr>
                <w:tab/>
              </w:r>
            </w:del>
          </w:ins>
          <w:del w:id="229" w:author="BROOKS Andrew" w:date="2021-12-06T14:29:00Z">
            <w:r w:rsidDel="00FE6210">
              <w:rPr>
                <w:noProof/>
                <w:webHidden/>
              </w:rPr>
              <w:delText>11</w:delText>
            </w:r>
          </w:del>
        </w:p>
        <w:p w14:paraId="26B3D3CE" w14:textId="5EFA4FB0" w:rsidR="00D75E01" w:rsidDel="00FE6210" w:rsidRDefault="00D75E01" w:rsidP="3ED8D83C">
          <w:pPr>
            <w:pStyle w:val="TOC1"/>
            <w:rPr>
              <w:del w:id="230" w:author="BROOKS Andrew" w:date="2021-12-06T14:29:00Z"/>
              <w:rFonts w:eastAsiaTheme="minorEastAsia"/>
              <w:noProof/>
              <w:lang w:val="en-US" w:eastAsia="ja-JP"/>
            </w:rPr>
          </w:pPr>
          <w:del w:id="231" w:author="BROOKS Andrew" w:date="2021-12-06T14:29:00Z">
            <w:r w:rsidRPr="00FE6210" w:rsidDel="00FE6210">
              <w:rPr>
                <w:rStyle w:val="Hyperlink"/>
                <w:noProof/>
                <w:lang w:val="en-US"/>
              </w:rPr>
              <w:delText>How to use Ultra</w:delText>
            </w:r>
          </w:del>
          <w:ins w:id="232" w:author="Unknown" w:date="2021-11-29T09:50:00Z">
            <w:del w:id="233" w:author="BROOKS Andrew" w:date="2021-12-06T14:29:00Z">
              <w:r w:rsidDel="00FE6210">
                <w:rPr>
                  <w:noProof/>
                </w:rPr>
                <w:tab/>
              </w:r>
            </w:del>
          </w:ins>
          <w:del w:id="234" w:author="BROOKS Andrew" w:date="2021-12-06T14:29:00Z">
            <w:r w:rsidDel="00FE6210">
              <w:rPr>
                <w:noProof/>
                <w:webHidden/>
              </w:rPr>
              <w:delText>12</w:delText>
            </w:r>
          </w:del>
        </w:p>
        <w:p w14:paraId="5BD1467F" w14:textId="10139892" w:rsidR="00D75E01" w:rsidDel="00FE6210" w:rsidRDefault="00D75E01" w:rsidP="3ED8D83C">
          <w:pPr>
            <w:pStyle w:val="TOC2"/>
            <w:tabs>
              <w:tab w:val="right" w:leader="dot" w:pos="10456"/>
            </w:tabs>
            <w:rPr>
              <w:del w:id="235" w:author="BROOKS Andrew" w:date="2021-12-06T14:29:00Z"/>
              <w:rFonts w:eastAsiaTheme="minorEastAsia"/>
              <w:noProof/>
              <w:lang w:val="en-US" w:eastAsia="ja-JP"/>
            </w:rPr>
          </w:pPr>
          <w:del w:id="236" w:author="BROOKS Andrew" w:date="2021-12-06T14:29:00Z">
            <w:r w:rsidRPr="00FE6210" w:rsidDel="00FE6210">
              <w:rPr>
                <w:rStyle w:val="Hyperlink"/>
                <w:noProof/>
                <w:lang w:val="en-US"/>
              </w:rPr>
              <w:delText>What you need to know</w:delText>
            </w:r>
          </w:del>
          <w:ins w:id="237" w:author="Unknown" w:date="2021-11-29T09:50:00Z">
            <w:del w:id="238" w:author="BROOKS Andrew" w:date="2021-12-06T14:29:00Z">
              <w:r w:rsidDel="00FE6210">
                <w:rPr>
                  <w:noProof/>
                </w:rPr>
                <w:tab/>
              </w:r>
            </w:del>
          </w:ins>
          <w:del w:id="239" w:author="BROOKS Andrew" w:date="2021-12-06T14:29:00Z">
            <w:r w:rsidDel="00FE6210">
              <w:rPr>
                <w:noProof/>
                <w:webHidden/>
              </w:rPr>
              <w:delText>12</w:delText>
            </w:r>
          </w:del>
        </w:p>
        <w:p w14:paraId="068A6CFA" w14:textId="7751C729" w:rsidR="00D75E01" w:rsidDel="00FE6210" w:rsidRDefault="00D75E01" w:rsidP="3ED8D83C">
          <w:pPr>
            <w:pStyle w:val="TOC2"/>
            <w:tabs>
              <w:tab w:val="right" w:leader="dot" w:pos="10456"/>
            </w:tabs>
            <w:rPr>
              <w:del w:id="240" w:author="BROOKS Andrew" w:date="2021-12-06T14:29:00Z"/>
              <w:rFonts w:eastAsiaTheme="minorEastAsia"/>
              <w:noProof/>
              <w:lang w:val="en-US" w:eastAsia="ja-JP"/>
            </w:rPr>
          </w:pPr>
          <w:del w:id="241" w:author="BROOKS Andrew" w:date="2021-12-06T14:29:00Z">
            <w:r w:rsidRPr="00FE6210" w:rsidDel="00FE6210">
              <w:rPr>
                <w:rStyle w:val="Hyperlink"/>
                <w:noProof/>
                <w:lang w:val="en-US"/>
              </w:rPr>
              <w:delText>Directories</w:delText>
            </w:r>
          </w:del>
          <w:ins w:id="242" w:author="Unknown" w:date="2021-11-29T09:50:00Z">
            <w:del w:id="243" w:author="BROOKS Andrew" w:date="2021-12-06T14:29:00Z">
              <w:r w:rsidDel="00FE6210">
                <w:rPr>
                  <w:noProof/>
                </w:rPr>
                <w:tab/>
              </w:r>
            </w:del>
          </w:ins>
          <w:del w:id="244" w:author="BROOKS Andrew" w:date="2021-12-06T14:29:00Z">
            <w:r w:rsidDel="00FE6210">
              <w:rPr>
                <w:noProof/>
                <w:webHidden/>
              </w:rPr>
              <w:delText>12</w:delText>
            </w:r>
          </w:del>
        </w:p>
        <w:p w14:paraId="07836972" w14:textId="71979020" w:rsidR="00D75E01" w:rsidDel="00FE6210" w:rsidRDefault="00D75E01" w:rsidP="3ED8D83C">
          <w:pPr>
            <w:pStyle w:val="TOC2"/>
            <w:tabs>
              <w:tab w:val="right" w:leader="dot" w:pos="10456"/>
            </w:tabs>
            <w:rPr>
              <w:del w:id="245" w:author="BROOKS Andrew" w:date="2021-12-06T14:29:00Z"/>
              <w:rFonts w:eastAsiaTheme="minorEastAsia"/>
              <w:noProof/>
              <w:lang w:val="en-US" w:eastAsia="ja-JP"/>
            </w:rPr>
          </w:pPr>
          <w:del w:id="246" w:author="BROOKS Andrew" w:date="2021-12-06T14:29:00Z">
            <w:r w:rsidRPr="00FE6210" w:rsidDel="00FE6210">
              <w:rPr>
                <w:rStyle w:val="Hyperlink"/>
                <w:noProof/>
                <w:lang w:val="en-US"/>
              </w:rPr>
              <w:delText>How to import and export data</w:delText>
            </w:r>
          </w:del>
          <w:ins w:id="247" w:author="Unknown" w:date="2021-11-29T09:50:00Z">
            <w:del w:id="248" w:author="BROOKS Andrew" w:date="2021-12-06T14:29:00Z">
              <w:r w:rsidDel="00FE6210">
                <w:rPr>
                  <w:noProof/>
                </w:rPr>
                <w:tab/>
              </w:r>
            </w:del>
          </w:ins>
          <w:del w:id="249" w:author="BROOKS Andrew" w:date="2021-12-06T14:29:00Z">
            <w:r w:rsidDel="00FE6210">
              <w:rPr>
                <w:noProof/>
                <w:webHidden/>
              </w:rPr>
              <w:delText>12</w:delText>
            </w:r>
          </w:del>
        </w:p>
        <w:p w14:paraId="5770FDD9" w14:textId="7F102B5D" w:rsidR="00D75E01" w:rsidDel="00FE6210" w:rsidRDefault="00D75E01" w:rsidP="3ED8D83C">
          <w:pPr>
            <w:pStyle w:val="TOC1"/>
            <w:rPr>
              <w:del w:id="250" w:author="BROOKS Andrew" w:date="2021-12-06T14:29:00Z"/>
              <w:rFonts w:eastAsiaTheme="minorEastAsia"/>
              <w:noProof/>
              <w:lang w:val="en-US" w:eastAsia="ja-JP"/>
            </w:rPr>
          </w:pPr>
          <w:del w:id="251" w:author="BROOKS Andrew" w:date="2021-12-06T14:29:00Z">
            <w:r w:rsidRPr="00FE6210" w:rsidDel="00FE6210">
              <w:rPr>
                <w:rStyle w:val="Hyperlink"/>
                <w:noProof/>
                <w:lang w:val="en-US"/>
              </w:rPr>
              <w:delText>Using Anaconda for R and Python</w:delText>
            </w:r>
          </w:del>
          <w:ins w:id="252" w:author="Unknown" w:date="2021-11-29T09:50:00Z">
            <w:del w:id="253" w:author="BROOKS Andrew" w:date="2021-12-06T14:29:00Z">
              <w:r w:rsidDel="00FE6210">
                <w:rPr>
                  <w:noProof/>
                </w:rPr>
                <w:tab/>
              </w:r>
            </w:del>
          </w:ins>
          <w:del w:id="254" w:author="BROOKS Andrew" w:date="2021-12-06T14:29:00Z">
            <w:r w:rsidDel="00FE6210">
              <w:rPr>
                <w:noProof/>
                <w:webHidden/>
              </w:rPr>
              <w:delText>13</w:delText>
            </w:r>
          </w:del>
        </w:p>
        <w:p w14:paraId="24C759F5" w14:textId="6B6A4BAC" w:rsidR="00D75E01" w:rsidDel="00FE6210" w:rsidRDefault="00D75E01" w:rsidP="3ED8D83C">
          <w:pPr>
            <w:pStyle w:val="TOC1"/>
            <w:rPr>
              <w:del w:id="255" w:author="BROOKS Andrew" w:date="2021-12-06T14:29:00Z"/>
              <w:rFonts w:eastAsiaTheme="minorEastAsia"/>
              <w:noProof/>
              <w:lang w:val="en-US" w:eastAsia="ja-JP"/>
            </w:rPr>
          </w:pPr>
          <w:del w:id="256" w:author="BROOKS Andrew" w:date="2021-12-06T14:29:00Z">
            <w:r w:rsidRPr="00FE6210" w:rsidDel="00FE6210">
              <w:rPr>
                <w:rStyle w:val="Hyperlink"/>
                <w:noProof/>
                <w:lang w:val="en-US"/>
              </w:rPr>
              <w:delText>Using R Studio</w:delText>
            </w:r>
          </w:del>
          <w:ins w:id="257" w:author="Unknown" w:date="2021-11-29T09:50:00Z">
            <w:del w:id="258" w:author="BROOKS Andrew" w:date="2021-12-06T14:29:00Z">
              <w:r w:rsidDel="00FE6210">
                <w:rPr>
                  <w:noProof/>
                </w:rPr>
                <w:tab/>
              </w:r>
            </w:del>
          </w:ins>
          <w:del w:id="259" w:author="BROOKS Andrew" w:date="2021-12-06T14:29:00Z">
            <w:r w:rsidDel="00FE6210">
              <w:rPr>
                <w:noProof/>
                <w:webHidden/>
              </w:rPr>
              <w:delText>13</w:delText>
            </w:r>
          </w:del>
        </w:p>
        <w:p w14:paraId="0ED2C39B" w14:textId="35D37EEE" w:rsidR="00D75E01" w:rsidDel="00FE6210" w:rsidRDefault="00D75E01" w:rsidP="3ED8D83C">
          <w:pPr>
            <w:pStyle w:val="TOC1"/>
            <w:rPr>
              <w:del w:id="260" w:author="BROOKS Andrew" w:date="2021-12-06T14:29:00Z"/>
              <w:rFonts w:eastAsiaTheme="minorEastAsia"/>
              <w:noProof/>
              <w:lang w:val="en-US" w:eastAsia="ja-JP"/>
            </w:rPr>
          </w:pPr>
          <w:del w:id="261" w:author="BROOKS Andrew" w:date="2021-12-06T14:29:00Z">
            <w:r w:rsidRPr="00FE6210" w:rsidDel="00FE6210">
              <w:rPr>
                <w:rStyle w:val="Hyperlink"/>
                <w:noProof/>
                <w:lang w:val="en-US"/>
              </w:rPr>
              <w:delText>Using PyCharm on Ultra</w:delText>
            </w:r>
          </w:del>
          <w:ins w:id="262" w:author="Unknown" w:date="2021-11-29T09:50:00Z">
            <w:del w:id="263" w:author="BROOKS Andrew" w:date="2021-12-06T14:29:00Z">
              <w:r w:rsidDel="00FE6210">
                <w:rPr>
                  <w:noProof/>
                </w:rPr>
                <w:tab/>
              </w:r>
            </w:del>
          </w:ins>
          <w:del w:id="264" w:author="BROOKS Andrew" w:date="2021-12-06T14:29:00Z">
            <w:r w:rsidDel="00FE6210">
              <w:rPr>
                <w:noProof/>
                <w:webHidden/>
              </w:rPr>
              <w:delText>14</w:delText>
            </w:r>
          </w:del>
        </w:p>
        <w:p w14:paraId="46A6BC3E" w14:textId="656D3023" w:rsidR="00D75E01" w:rsidDel="00FE6210" w:rsidRDefault="00D75E01" w:rsidP="3ED8D83C">
          <w:pPr>
            <w:pStyle w:val="TOC1"/>
            <w:rPr>
              <w:del w:id="265" w:author="BROOKS Andrew" w:date="2021-12-06T14:29:00Z"/>
              <w:rFonts w:eastAsiaTheme="minorEastAsia"/>
              <w:noProof/>
              <w:lang w:val="en-US" w:eastAsia="ja-JP"/>
            </w:rPr>
          </w:pPr>
          <w:del w:id="266" w:author="BROOKS Andrew" w:date="2021-12-06T14:29:00Z">
            <w:r w:rsidRPr="00FE6210" w:rsidDel="00FE6210">
              <w:rPr>
                <w:rStyle w:val="Hyperlink"/>
                <w:noProof/>
                <w:lang w:val="en-US"/>
              </w:rPr>
              <w:delText>Using R on Ultra</w:delText>
            </w:r>
          </w:del>
          <w:ins w:id="267" w:author="Unknown" w:date="2021-11-29T09:50:00Z">
            <w:del w:id="268" w:author="BROOKS Andrew" w:date="2021-12-06T14:29:00Z">
              <w:r w:rsidDel="00FE6210">
                <w:rPr>
                  <w:noProof/>
                </w:rPr>
                <w:tab/>
              </w:r>
            </w:del>
          </w:ins>
          <w:del w:id="269" w:author="BROOKS Andrew" w:date="2021-12-06T14:29:00Z">
            <w:r w:rsidDel="00FE6210">
              <w:rPr>
                <w:noProof/>
                <w:webHidden/>
              </w:rPr>
              <w:delText>16</w:delText>
            </w:r>
          </w:del>
        </w:p>
        <w:p w14:paraId="05907370" w14:textId="5AAA94FD" w:rsidR="00D75E01" w:rsidDel="00FE6210" w:rsidRDefault="00D75E01" w:rsidP="3ED8D83C">
          <w:pPr>
            <w:pStyle w:val="TOC1"/>
            <w:rPr>
              <w:del w:id="270" w:author="BROOKS Andrew" w:date="2021-12-06T14:29:00Z"/>
              <w:rFonts w:eastAsiaTheme="minorEastAsia"/>
              <w:noProof/>
              <w:lang w:val="en-US" w:eastAsia="ja-JP"/>
            </w:rPr>
          </w:pPr>
          <w:del w:id="271" w:author="BROOKS Andrew" w:date="2021-12-06T14:29:00Z">
            <w:r w:rsidRPr="00FE6210" w:rsidDel="00FE6210">
              <w:rPr>
                <w:rStyle w:val="Hyperlink"/>
                <w:noProof/>
                <w:lang w:val="en-US"/>
              </w:rPr>
              <w:delText>Using RStudio on Ultra</w:delText>
            </w:r>
          </w:del>
          <w:ins w:id="272" w:author="Unknown" w:date="2021-11-29T09:50:00Z">
            <w:del w:id="273" w:author="BROOKS Andrew" w:date="2021-12-06T14:29:00Z">
              <w:r w:rsidDel="00FE6210">
                <w:rPr>
                  <w:noProof/>
                </w:rPr>
                <w:tab/>
              </w:r>
            </w:del>
          </w:ins>
          <w:del w:id="274" w:author="BROOKS Andrew" w:date="2021-12-06T14:29:00Z">
            <w:r w:rsidDel="00FE6210">
              <w:rPr>
                <w:noProof/>
                <w:webHidden/>
              </w:rPr>
              <w:delText>16</w:delText>
            </w:r>
          </w:del>
        </w:p>
        <w:p w14:paraId="11A94C28" w14:textId="4E9F01C8" w:rsidR="00D75E01" w:rsidDel="00FE6210" w:rsidRDefault="00D75E01" w:rsidP="3ED8D83C">
          <w:pPr>
            <w:pStyle w:val="TOC2"/>
            <w:tabs>
              <w:tab w:val="right" w:leader="dot" w:pos="10456"/>
            </w:tabs>
            <w:rPr>
              <w:del w:id="275" w:author="BROOKS Andrew" w:date="2021-12-06T14:29:00Z"/>
              <w:rFonts w:eastAsiaTheme="minorEastAsia"/>
              <w:noProof/>
              <w:lang w:val="en-US" w:eastAsia="ja-JP"/>
            </w:rPr>
          </w:pPr>
          <w:del w:id="276" w:author="BROOKS Andrew" w:date="2021-12-06T14:29:00Z">
            <w:r w:rsidRPr="00FE6210" w:rsidDel="00FE6210">
              <w:rPr>
                <w:rStyle w:val="Hyperlink"/>
                <w:noProof/>
                <w:lang w:val="en-US"/>
              </w:rPr>
              <w:delText>Troubleshooting</w:delText>
            </w:r>
          </w:del>
          <w:ins w:id="277" w:author="Unknown" w:date="2021-11-29T09:50:00Z">
            <w:del w:id="278" w:author="BROOKS Andrew" w:date="2021-12-06T14:29:00Z">
              <w:r w:rsidDel="00FE6210">
                <w:rPr>
                  <w:noProof/>
                </w:rPr>
                <w:tab/>
              </w:r>
            </w:del>
          </w:ins>
          <w:del w:id="279" w:author="BROOKS Andrew" w:date="2021-12-06T14:29:00Z">
            <w:r w:rsidDel="00FE6210">
              <w:rPr>
                <w:noProof/>
                <w:webHidden/>
              </w:rPr>
              <w:delText>16</w:delText>
            </w:r>
          </w:del>
        </w:p>
        <w:p w14:paraId="26DB646A" w14:textId="16944774" w:rsidR="00D75E01" w:rsidDel="00FE6210" w:rsidRDefault="00D75E01" w:rsidP="3ED8D83C">
          <w:pPr>
            <w:pStyle w:val="TOC1"/>
            <w:rPr>
              <w:del w:id="280" w:author="BROOKS Andrew" w:date="2021-12-06T14:29:00Z"/>
              <w:rFonts w:eastAsiaTheme="minorEastAsia"/>
              <w:noProof/>
              <w:lang w:val="en-US" w:eastAsia="ja-JP"/>
            </w:rPr>
          </w:pPr>
          <w:del w:id="281" w:author="BROOKS Andrew" w:date="2021-12-06T14:29:00Z">
            <w:r w:rsidRPr="00FE6210" w:rsidDel="00FE6210">
              <w:rPr>
                <w:rStyle w:val="Hyperlink"/>
                <w:noProof/>
                <w:lang w:val="en-US"/>
              </w:rPr>
              <w:delText>Access to external databases from Ultra</w:delText>
            </w:r>
          </w:del>
          <w:ins w:id="282" w:author="Unknown" w:date="2021-11-29T09:50:00Z">
            <w:del w:id="283" w:author="BROOKS Andrew" w:date="2021-12-06T14:29:00Z">
              <w:r w:rsidDel="00FE6210">
                <w:rPr>
                  <w:noProof/>
                </w:rPr>
                <w:tab/>
              </w:r>
            </w:del>
          </w:ins>
          <w:del w:id="284" w:author="BROOKS Andrew" w:date="2021-12-06T14:29:00Z">
            <w:r w:rsidDel="00FE6210">
              <w:rPr>
                <w:noProof/>
                <w:webHidden/>
              </w:rPr>
              <w:delText>20</w:delText>
            </w:r>
          </w:del>
        </w:p>
        <w:p w14:paraId="6A40F9B3" w14:textId="04E70F58" w:rsidR="002134CE" w:rsidDel="00FE6210" w:rsidRDefault="002134CE">
          <w:pPr>
            <w:pStyle w:val="TOC1"/>
            <w:rPr>
              <w:del w:id="285" w:author="BROOKS Andrew" w:date="2021-12-06T14:29:00Z"/>
              <w:rFonts w:eastAsiaTheme="minorEastAsia"/>
              <w:noProof/>
              <w:lang w:eastAsia="en-GB"/>
            </w:rPr>
          </w:pPr>
          <w:del w:id="286" w:author="BROOKS Andrew" w:date="2021-12-06T14:29:00Z">
            <w:r w:rsidRPr="00CD0915" w:rsidDel="00FE6210">
              <w:rPr>
                <w:rPrChange w:id="287" w:author="BROOKS Andrew" w:date="2021-10-27T11:58:00Z">
                  <w:rPr>
                    <w:rStyle w:val="Hyperlink"/>
                    <w:noProof/>
                    <w:lang w:val="en-US"/>
                  </w:rPr>
                </w:rPrChange>
              </w:rPr>
              <w:delText>Introduction</w:delText>
            </w:r>
            <w:r w:rsidDel="00FE6210">
              <w:rPr>
                <w:noProof/>
                <w:webHidden/>
              </w:rPr>
              <w:tab/>
            </w:r>
            <w:r w:rsidR="002E19A5" w:rsidDel="00FE6210">
              <w:rPr>
                <w:noProof/>
                <w:webHidden/>
              </w:rPr>
              <w:delText>2</w:delText>
            </w:r>
          </w:del>
        </w:p>
        <w:p w14:paraId="59B84515" w14:textId="1FAE67A6" w:rsidR="002134CE" w:rsidDel="00FE6210" w:rsidRDefault="002134CE">
          <w:pPr>
            <w:pStyle w:val="TOC1"/>
            <w:rPr>
              <w:del w:id="288" w:author="BROOKS Andrew" w:date="2021-12-06T14:29:00Z"/>
              <w:rFonts w:eastAsiaTheme="minorEastAsia"/>
              <w:noProof/>
              <w:lang w:eastAsia="en-GB"/>
            </w:rPr>
          </w:pPr>
          <w:del w:id="289" w:author="BROOKS Andrew" w:date="2021-12-06T14:29:00Z">
            <w:r w:rsidRPr="00CD0915" w:rsidDel="00FE6210">
              <w:rPr>
                <w:rPrChange w:id="290" w:author="BROOKS Andrew" w:date="2021-10-27T11:58:00Z">
                  <w:rPr>
                    <w:rStyle w:val="Hyperlink"/>
                    <w:noProof/>
                    <w:lang w:val="en-US"/>
                  </w:rPr>
                </w:rPrChange>
              </w:rPr>
              <w:delText>Terminology</w:delText>
            </w:r>
            <w:r w:rsidDel="00FE6210">
              <w:rPr>
                <w:noProof/>
                <w:webHidden/>
              </w:rPr>
              <w:tab/>
            </w:r>
            <w:r w:rsidR="002E19A5" w:rsidDel="00FE6210">
              <w:rPr>
                <w:noProof/>
                <w:webHidden/>
              </w:rPr>
              <w:delText>2</w:delText>
            </w:r>
          </w:del>
        </w:p>
        <w:p w14:paraId="0D3F168A" w14:textId="47AAE75E" w:rsidR="002134CE" w:rsidDel="00FE6210" w:rsidRDefault="002134CE">
          <w:pPr>
            <w:pStyle w:val="TOC1"/>
            <w:rPr>
              <w:del w:id="291" w:author="BROOKS Andrew" w:date="2021-12-06T14:29:00Z"/>
              <w:rFonts w:eastAsiaTheme="minorEastAsia"/>
              <w:noProof/>
              <w:lang w:eastAsia="en-GB"/>
            </w:rPr>
          </w:pPr>
          <w:del w:id="292" w:author="BROOKS Andrew" w:date="2021-12-06T14:29:00Z">
            <w:r w:rsidRPr="00CD0915" w:rsidDel="00FE6210">
              <w:rPr>
                <w:rPrChange w:id="293" w:author="BROOKS Andrew" w:date="2021-10-27T11:58:00Z">
                  <w:rPr>
                    <w:rStyle w:val="Hyperlink"/>
                    <w:noProof/>
                    <w:lang w:val="en-US"/>
                  </w:rPr>
                </w:rPrChange>
              </w:rPr>
              <w:delText>TL;DR</w:delText>
            </w:r>
            <w:r w:rsidDel="00FE6210">
              <w:rPr>
                <w:noProof/>
                <w:webHidden/>
              </w:rPr>
              <w:tab/>
            </w:r>
            <w:r w:rsidR="002E19A5" w:rsidDel="00FE6210">
              <w:rPr>
                <w:noProof/>
                <w:webHidden/>
              </w:rPr>
              <w:delText>2</w:delText>
            </w:r>
          </w:del>
        </w:p>
        <w:p w14:paraId="485072CA" w14:textId="7E773B59" w:rsidR="002134CE" w:rsidDel="00FE6210" w:rsidRDefault="002134CE">
          <w:pPr>
            <w:pStyle w:val="TOC1"/>
            <w:rPr>
              <w:del w:id="294" w:author="BROOKS Andrew" w:date="2021-12-06T14:29:00Z"/>
              <w:rFonts w:eastAsiaTheme="minorEastAsia"/>
              <w:noProof/>
              <w:lang w:eastAsia="en-GB"/>
            </w:rPr>
          </w:pPr>
          <w:del w:id="295" w:author="BROOKS Andrew" w:date="2021-12-06T14:29:00Z">
            <w:r w:rsidRPr="00CD0915" w:rsidDel="00FE6210">
              <w:rPr>
                <w:rPrChange w:id="296" w:author="BROOKS Andrew" w:date="2021-10-27T11:58:00Z">
                  <w:rPr>
                    <w:rStyle w:val="Hyperlink"/>
                    <w:noProof/>
                    <w:lang w:val="en-US"/>
                  </w:rPr>
                </w:rPrChange>
              </w:rPr>
              <w:delText>Procedure for Gaining Access</w:delText>
            </w:r>
            <w:r w:rsidDel="00FE6210">
              <w:rPr>
                <w:noProof/>
                <w:webHidden/>
              </w:rPr>
              <w:tab/>
            </w:r>
            <w:r w:rsidR="002E19A5" w:rsidDel="00FE6210">
              <w:rPr>
                <w:noProof/>
                <w:webHidden/>
              </w:rPr>
              <w:delText>3</w:delText>
            </w:r>
          </w:del>
        </w:p>
        <w:p w14:paraId="5150943C" w14:textId="5FCF151D" w:rsidR="002134CE" w:rsidDel="00FE6210" w:rsidRDefault="002134CE">
          <w:pPr>
            <w:pStyle w:val="TOC1"/>
            <w:rPr>
              <w:del w:id="297" w:author="BROOKS Andrew" w:date="2021-12-06T14:29:00Z"/>
              <w:rFonts w:eastAsiaTheme="minorEastAsia"/>
              <w:noProof/>
              <w:lang w:eastAsia="en-GB"/>
            </w:rPr>
          </w:pPr>
          <w:del w:id="298" w:author="BROOKS Andrew" w:date="2021-12-06T14:29:00Z">
            <w:r w:rsidRPr="00CD0915" w:rsidDel="00FE6210">
              <w:rPr>
                <w:rPrChange w:id="299" w:author="BROOKS Andrew" w:date="2021-10-27T11:58:00Z">
                  <w:rPr>
                    <w:rStyle w:val="Hyperlink"/>
                    <w:noProof/>
                    <w:lang w:val="en-US"/>
                  </w:rPr>
                </w:rPrChange>
              </w:rPr>
              <w:delText>Logging Into ISARIC at EPCC</w:delText>
            </w:r>
            <w:r w:rsidDel="00FE6210">
              <w:rPr>
                <w:noProof/>
                <w:webHidden/>
              </w:rPr>
              <w:tab/>
            </w:r>
            <w:r w:rsidR="002E19A5" w:rsidDel="00FE6210">
              <w:rPr>
                <w:noProof/>
                <w:webHidden/>
              </w:rPr>
              <w:delText>4</w:delText>
            </w:r>
          </w:del>
        </w:p>
        <w:p w14:paraId="1B53AE5F" w14:textId="457A533C" w:rsidR="002134CE" w:rsidDel="00FE6210" w:rsidRDefault="002134CE">
          <w:pPr>
            <w:pStyle w:val="TOC2"/>
            <w:tabs>
              <w:tab w:val="right" w:leader="dot" w:pos="10456"/>
            </w:tabs>
            <w:rPr>
              <w:del w:id="300" w:author="BROOKS Andrew" w:date="2021-12-06T14:29:00Z"/>
              <w:rFonts w:eastAsiaTheme="minorEastAsia"/>
              <w:noProof/>
              <w:lang w:eastAsia="en-GB"/>
            </w:rPr>
          </w:pPr>
          <w:del w:id="301" w:author="BROOKS Andrew" w:date="2021-12-06T14:29:00Z">
            <w:r w:rsidRPr="00CD0915" w:rsidDel="00FE6210">
              <w:rPr>
                <w:rPrChange w:id="302" w:author="BROOKS Andrew" w:date="2021-10-27T11:58:00Z">
                  <w:rPr>
                    <w:rStyle w:val="Hyperlink"/>
                    <w:noProof/>
                    <w:lang w:val="en-US"/>
                  </w:rPr>
                </w:rPrChange>
              </w:rPr>
              <w:delText>Summary</w:delText>
            </w:r>
            <w:r w:rsidDel="00FE6210">
              <w:rPr>
                <w:noProof/>
                <w:webHidden/>
              </w:rPr>
              <w:tab/>
            </w:r>
            <w:r w:rsidR="002E19A5" w:rsidDel="00FE6210">
              <w:rPr>
                <w:noProof/>
                <w:webHidden/>
              </w:rPr>
              <w:delText>6</w:delText>
            </w:r>
          </w:del>
        </w:p>
        <w:p w14:paraId="74552D8D" w14:textId="5F4559F6" w:rsidR="002134CE" w:rsidDel="00FE6210" w:rsidRDefault="002134CE">
          <w:pPr>
            <w:pStyle w:val="TOC1"/>
            <w:rPr>
              <w:del w:id="303" w:author="BROOKS Andrew" w:date="2021-12-06T14:29:00Z"/>
              <w:rFonts w:eastAsiaTheme="minorEastAsia"/>
              <w:noProof/>
              <w:lang w:eastAsia="en-GB"/>
            </w:rPr>
          </w:pPr>
          <w:del w:id="304" w:author="BROOKS Andrew" w:date="2021-12-06T14:29:00Z">
            <w:r w:rsidRPr="00CD0915" w:rsidDel="00FE6210">
              <w:rPr>
                <w:rPrChange w:id="305" w:author="BROOKS Andrew" w:date="2021-10-27T11:58:00Z">
                  <w:rPr>
                    <w:rStyle w:val="Hyperlink"/>
                    <w:noProof/>
                    <w:lang w:val="en-US"/>
                  </w:rPr>
                </w:rPrChange>
              </w:rPr>
              <w:delText>Troubleshooting</w:delText>
            </w:r>
            <w:r w:rsidDel="00FE6210">
              <w:rPr>
                <w:noProof/>
                <w:webHidden/>
              </w:rPr>
              <w:tab/>
            </w:r>
            <w:r w:rsidR="002E19A5" w:rsidDel="00FE6210">
              <w:rPr>
                <w:noProof/>
                <w:webHidden/>
              </w:rPr>
              <w:delText>7</w:delText>
            </w:r>
          </w:del>
        </w:p>
        <w:p w14:paraId="02C17F86" w14:textId="4058D15F" w:rsidR="002134CE" w:rsidDel="00FE6210" w:rsidRDefault="002134CE">
          <w:pPr>
            <w:pStyle w:val="TOC2"/>
            <w:tabs>
              <w:tab w:val="right" w:leader="dot" w:pos="10456"/>
            </w:tabs>
            <w:rPr>
              <w:del w:id="306" w:author="BROOKS Andrew" w:date="2021-12-06T14:29:00Z"/>
              <w:rFonts w:eastAsiaTheme="minorEastAsia"/>
              <w:noProof/>
              <w:lang w:eastAsia="en-GB"/>
            </w:rPr>
          </w:pPr>
          <w:del w:id="307" w:author="BROOKS Andrew" w:date="2021-12-06T14:29:00Z">
            <w:r w:rsidRPr="00CD0915" w:rsidDel="00FE6210">
              <w:rPr>
                <w:rPrChange w:id="308" w:author="BROOKS Andrew" w:date="2021-10-27T11:58:00Z">
                  <w:rPr>
                    <w:rStyle w:val="Hyperlink"/>
                    <w:noProof/>
                    <w:lang w:val="en-US"/>
                  </w:rPr>
                </w:rPrChange>
              </w:rPr>
              <w:delText>Help using SAFE</w:delText>
            </w:r>
            <w:r w:rsidDel="00FE6210">
              <w:rPr>
                <w:noProof/>
                <w:webHidden/>
              </w:rPr>
              <w:tab/>
            </w:r>
            <w:r w:rsidR="002E19A5" w:rsidDel="00FE6210">
              <w:rPr>
                <w:noProof/>
                <w:webHidden/>
              </w:rPr>
              <w:delText>7</w:delText>
            </w:r>
          </w:del>
        </w:p>
        <w:p w14:paraId="5445F08D" w14:textId="055D7A57" w:rsidR="002134CE" w:rsidDel="00FE6210" w:rsidRDefault="002134CE">
          <w:pPr>
            <w:pStyle w:val="TOC2"/>
            <w:tabs>
              <w:tab w:val="right" w:leader="dot" w:pos="10456"/>
            </w:tabs>
            <w:rPr>
              <w:del w:id="309" w:author="BROOKS Andrew" w:date="2021-12-06T14:29:00Z"/>
              <w:rFonts w:eastAsiaTheme="minorEastAsia"/>
              <w:noProof/>
              <w:lang w:eastAsia="en-GB"/>
            </w:rPr>
          </w:pPr>
          <w:del w:id="310" w:author="BROOKS Andrew" w:date="2021-12-06T14:29:00Z">
            <w:r w:rsidRPr="00CD0915" w:rsidDel="00FE6210">
              <w:rPr>
                <w:rPrChange w:id="311" w:author="BROOKS Andrew" w:date="2021-10-27T11:58:00Z">
                  <w:rPr>
                    <w:rStyle w:val="Hyperlink"/>
                    <w:noProof/>
                    <w:lang w:val="en-US"/>
                  </w:rPr>
                </w:rPrChange>
              </w:rPr>
              <w:delText>Cannot login</w:delText>
            </w:r>
            <w:r w:rsidDel="00FE6210">
              <w:rPr>
                <w:noProof/>
                <w:webHidden/>
              </w:rPr>
              <w:tab/>
            </w:r>
            <w:r w:rsidR="002E19A5" w:rsidDel="00FE6210">
              <w:rPr>
                <w:noProof/>
                <w:webHidden/>
              </w:rPr>
              <w:delText>7</w:delText>
            </w:r>
          </w:del>
        </w:p>
        <w:p w14:paraId="1A2A25E6" w14:textId="5554BD05" w:rsidR="002134CE" w:rsidDel="00FE6210" w:rsidRDefault="002134CE">
          <w:pPr>
            <w:pStyle w:val="TOC2"/>
            <w:tabs>
              <w:tab w:val="right" w:leader="dot" w:pos="10456"/>
            </w:tabs>
            <w:rPr>
              <w:del w:id="312" w:author="BROOKS Andrew" w:date="2021-12-06T14:29:00Z"/>
              <w:rFonts w:eastAsiaTheme="minorEastAsia"/>
              <w:noProof/>
              <w:lang w:eastAsia="en-GB"/>
            </w:rPr>
          </w:pPr>
          <w:del w:id="313" w:author="BROOKS Andrew" w:date="2021-12-06T14:29:00Z">
            <w:r w:rsidRPr="00CD0915" w:rsidDel="00FE6210">
              <w:rPr>
                <w:rPrChange w:id="314" w:author="BROOKS Andrew" w:date="2021-10-27T11:58:00Z">
                  <w:rPr>
                    <w:rStyle w:val="Hyperlink"/>
                    <w:noProof/>
                    <w:lang w:val="en-US"/>
                  </w:rPr>
                </w:rPrChange>
              </w:rPr>
              <w:delText>Virtual desktop problems</w:delText>
            </w:r>
            <w:r w:rsidDel="00FE6210">
              <w:rPr>
                <w:noProof/>
                <w:webHidden/>
              </w:rPr>
              <w:tab/>
            </w:r>
            <w:r w:rsidR="002E19A5" w:rsidDel="00FE6210">
              <w:rPr>
                <w:noProof/>
                <w:webHidden/>
              </w:rPr>
              <w:delText>7</w:delText>
            </w:r>
          </w:del>
        </w:p>
        <w:p w14:paraId="5DFC9669" w14:textId="76507254" w:rsidR="002134CE" w:rsidDel="00FE6210" w:rsidRDefault="002134CE">
          <w:pPr>
            <w:pStyle w:val="TOC1"/>
            <w:rPr>
              <w:del w:id="315" w:author="BROOKS Andrew" w:date="2021-12-06T14:29:00Z"/>
              <w:rFonts w:eastAsiaTheme="minorEastAsia"/>
              <w:noProof/>
              <w:lang w:eastAsia="en-GB"/>
            </w:rPr>
          </w:pPr>
          <w:del w:id="316" w:author="BROOKS Andrew" w:date="2021-12-06T14:29:00Z">
            <w:r w:rsidRPr="00CD0915" w:rsidDel="00FE6210">
              <w:rPr>
                <w:rPrChange w:id="317" w:author="BROOKS Andrew" w:date="2021-10-27T11:58:00Z">
                  <w:rPr>
                    <w:rStyle w:val="Hyperlink"/>
                    <w:noProof/>
                    <w:lang w:val="en-US"/>
                  </w:rPr>
                </w:rPrChange>
              </w:rPr>
              <w:delText>How to use the c19-desktop</w:delText>
            </w:r>
            <w:r w:rsidDel="00FE6210">
              <w:rPr>
                <w:noProof/>
                <w:webHidden/>
              </w:rPr>
              <w:tab/>
            </w:r>
            <w:r w:rsidR="002E19A5" w:rsidDel="00FE6210">
              <w:rPr>
                <w:noProof/>
                <w:webHidden/>
              </w:rPr>
              <w:delText>8</w:delText>
            </w:r>
          </w:del>
        </w:p>
        <w:p w14:paraId="3E231A47" w14:textId="7D41C8DD" w:rsidR="002134CE" w:rsidDel="00FE6210" w:rsidRDefault="002134CE">
          <w:pPr>
            <w:pStyle w:val="TOC2"/>
            <w:tabs>
              <w:tab w:val="right" w:leader="dot" w:pos="10456"/>
            </w:tabs>
            <w:rPr>
              <w:del w:id="318" w:author="BROOKS Andrew" w:date="2021-12-06T14:29:00Z"/>
              <w:rFonts w:eastAsiaTheme="minorEastAsia"/>
              <w:noProof/>
              <w:lang w:eastAsia="en-GB"/>
            </w:rPr>
          </w:pPr>
          <w:del w:id="319" w:author="BROOKS Andrew" w:date="2021-12-06T14:29:00Z">
            <w:r w:rsidRPr="00CD0915" w:rsidDel="00FE6210">
              <w:rPr>
                <w:rPrChange w:id="320" w:author="BROOKS Andrew" w:date="2021-10-27T11:58:00Z">
                  <w:rPr>
                    <w:rStyle w:val="Hyperlink"/>
                    <w:noProof/>
                    <w:lang w:val="en-US"/>
                  </w:rPr>
                </w:rPrChange>
              </w:rPr>
              <w:delText>Logging in</w:delText>
            </w:r>
            <w:r w:rsidDel="00FE6210">
              <w:rPr>
                <w:noProof/>
                <w:webHidden/>
              </w:rPr>
              <w:tab/>
            </w:r>
            <w:r w:rsidR="002E19A5" w:rsidDel="00FE6210">
              <w:rPr>
                <w:noProof/>
                <w:webHidden/>
              </w:rPr>
              <w:delText>8</w:delText>
            </w:r>
          </w:del>
        </w:p>
        <w:p w14:paraId="63B3F15A" w14:textId="27A61B16" w:rsidR="002134CE" w:rsidDel="00FE6210" w:rsidRDefault="002134CE">
          <w:pPr>
            <w:pStyle w:val="TOC2"/>
            <w:tabs>
              <w:tab w:val="right" w:leader="dot" w:pos="10456"/>
            </w:tabs>
            <w:rPr>
              <w:del w:id="321" w:author="BROOKS Andrew" w:date="2021-12-06T14:29:00Z"/>
              <w:rFonts w:eastAsiaTheme="minorEastAsia"/>
              <w:noProof/>
              <w:lang w:eastAsia="en-GB"/>
            </w:rPr>
          </w:pPr>
          <w:del w:id="322" w:author="BROOKS Andrew" w:date="2021-12-06T14:29:00Z">
            <w:r w:rsidRPr="00CD0915" w:rsidDel="00FE6210">
              <w:rPr>
                <w:rPrChange w:id="323" w:author="BROOKS Andrew" w:date="2021-10-27T11:58:00Z">
                  <w:rPr>
                    <w:rStyle w:val="Hyperlink"/>
                    <w:noProof/>
                    <w:lang w:val="en-US"/>
                  </w:rPr>
                </w:rPrChange>
              </w:rPr>
              <w:delText>Logging out</w:delText>
            </w:r>
            <w:r w:rsidDel="00FE6210">
              <w:rPr>
                <w:noProof/>
                <w:webHidden/>
              </w:rPr>
              <w:tab/>
            </w:r>
            <w:r w:rsidR="002E19A5" w:rsidDel="00FE6210">
              <w:rPr>
                <w:noProof/>
                <w:webHidden/>
              </w:rPr>
              <w:delText>8</w:delText>
            </w:r>
          </w:del>
        </w:p>
        <w:p w14:paraId="093F088D" w14:textId="7431138C" w:rsidR="002134CE" w:rsidDel="00FE6210" w:rsidRDefault="002134CE">
          <w:pPr>
            <w:pStyle w:val="TOC2"/>
            <w:tabs>
              <w:tab w:val="right" w:leader="dot" w:pos="10456"/>
            </w:tabs>
            <w:rPr>
              <w:del w:id="324" w:author="BROOKS Andrew" w:date="2021-12-06T14:29:00Z"/>
              <w:rFonts w:eastAsiaTheme="minorEastAsia"/>
              <w:noProof/>
              <w:lang w:eastAsia="en-GB"/>
            </w:rPr>
          </w:pPr>
          <w:del w:id="325" w:author="BROOKS Andrew" w:date="2021-12-06T14:29:00Z">
            <w:r w:rsidRPr="00CD0915" w:rsidDel="00FE6210">
              <w:rPr>
                <w:rPrChange w:id="326" w:author="BROOKS Andrew" w:date="2021-10-27T11:58:00Z">
                  <w:rPr>
                    <w:rStyle w:val="Hyperlink"/>
                    <w:noProof/>
                    <w:lang w:val="en-US"/>
                  </w:rPr>
                </w:rPrChange>
              </w:rPr>
              <w:delText>Using desktop software</w:delText>
            </w:r>
            <w:r w:rsidDel="00FE6210">
              <w:rPr>
                <w:noProof/>
                <w:webHidden/>
              </w:rPr>
              <w:tab/>
            </w:r>
            <w:r w:rsidR="002E19A5" w:rsidDel="00FE6210">
              <w:rPr>
                <w:noProof/>
                <w:webHidden/>
              </w:rPr>
              <w:delText>9</w:delText>
            </w:r>
          </w:del>
        </w:p>
        <w:p w14:paraId="5237D08E" w14:textId="4672AB55" w:rsidR="002134CE" w:rsidDel="00FE6210" w:rsidRDefault="002134CE">
          <w:pPr>
            <w:pStyle w:val="TOC1"/>
            <w:rPr>
              <w:del w:id="327" w:author="BROOKS Andrew" w:date="2021-12-06T14:29:00Z"/>
              <w:rFonts w:eastAsiaTheme="minorEastAsia"/>
              <w:noProof/>
              <w:lang w:eastAsia="en-GB"/>
            </w:rPr>
          </w:pPr>
          <w:del w:id="328" w:author="BROOKS Andrew" w:date="2021-12-06T14:29:00Z">
            <w:r w:rsidRPr="00CD0915" w:rsidDel="00FE6210">
              <w:rPr>
                <w:rPrChange w:id="329" w:author="BROOKS Andrew" w:date="2021-10-27T11:58:00Z">
                  <w:rPr>
                    <w:rStyle w:val="Hyperlink"/>
                    <w:noProof/>
                    <w:lang w:val="en-US"/>
                  </w:rPr>
                </w:rPrChange>
              </w:rPr>
              <w:delText>How to use Ultra</w:delText>
            </w:r>
            <w:r w:rsidDel="00FE6210">
              <w:rPr>
                <w:noProof/>
                <w:webHidden/>
              </w:rPr>
              <w:tab/>
            </w:r>
            <w:r w:rsidR="002E19A5" w:rsidDel="00FE6210">
              <w:rPr>
                <w:noProof/>
                <w:webHidden/>
              </w:rPr>
              <w:delText>10</w:delText>
            </w:r>
          </w:del>
        </w:p>
        <w:p w14:paraId="4248AE6E" w14:textId="43FF0CB9" w:rsidR="002134CE" w:rsidDel="00FE6210" w:rsidRDefault="002134CE">
          <w:pPr>
            <w:pStyle w:val="TOC2"/>
            <w:tabs>
              <w:tab w:val="right" w:leader="dot" w:pos="10456"/>
            </w:tabs>
            <w:rPr>
              <w:del w:id="330" w:author="BROOKS Andrew" w:date="2021-12-06T14:29:00Z"/>
              <w:rFonts w:eastAsiaTheme="minorEastAsia"/>
              <w:noProof/>
              <w:lang w:eastAsia="en-GB"/>
            </w:rPr>
          </w:pPr>
          <w:del w:id="331" w:author="BROOKS Andrew" w:date="2021-12-06T14:29:00Z">
            <w:r w:rsidRPr="00CD0915" w:rsidDel="00FE6210">
              <w:rPr>
                <w:rPrChange w:id="332" w:author="BROOKS Andrew" w:date="2021-10-27T11:58:00Z">
                  <w:rPr>
                    <w:rStyle w:val="Hyperlink"/>
                    <w:noProof/>
                    <w:lang w:val="en-US"/>
                  </w:rPr>
                </w:rPrChange>
              </w:rPr>
              <w:delText>What you need to know</w:delText>
            </w:r>
            <w:r w:rsidDel="00FE6210">
              <w:rPr>
                <w:noProof/>
                <w:webHidden/>
              </w:rPr>
              <w:tab/>
            </w:r>
            <w:r w:rsidR="002E19A5" w:rsidDel="00FE6210">
              <w:rPr>
                <w:noProof/>
                <w:webHidden/>
              </w:rPr>
              <w:delText>10</w:delText>
            </w:r>
          </w:del>
        </w:p>
        <w:p w14:paraId="79587970" w14:textId="4D192287" w:rsidR="002134CE" w:rsidDel="00FE6210" w:rsidRDefault="002134CE">
          <w:pPr>
            <w:pStyle w:val="TOC2"/>
            <w:tabs>
              <w:tab w:val="right" w:leader="dot" w:pos="10456"/>
            </w:tabs>
            <w:rPr>
              <w:del w:id="333" w:author="BROOKS Andrew" w:date="2021-12-06T14:29:00Z"/>
              <w:rFonts w:eastAsiaTheme="minorEastAsia"/>
              <w:noProof/>
              <w:lang w:eastAsia="en-GB"/>
            </w:rPr>
          </w:pPr>
          <w:del w:id="334" w:author="BROOKS Andrew" w:date="2021-12-06T14:29:00Z">
            <w:r w:rsidRPr="00CD0915" w:rsidDel="00FE6210">
              <w:rPr>
                <w:rPrChange w:id="335" w:author="BROOKS Andrew" w:date="2021-10-27T11:58:00Z">
                  <w:rPr>
                    <w:rStyle w:val="Hyperlink"/>
                    <w:noProof/>
                    <w:lang w:val="en-US"/>
                  </w:rPr>
                </w:rPrChange>
              </w:rPr>
              <w:delText>Directories</w:delText>
            </w:r>
            <w:r w:rsidDel="00FE6210">
              <w:rPr>
                <w:noProof/>
                <w:webHidden/>
              </w:rPr>
              <w:tab/>
            </w:r>
            <w:r w:rsidR="002E19A5" w:rsidDel="00FE6210">
              <w:rPr>
                <w:noProof/>
                <w:webHidden/>
              </w:rPr>
              <w:delText>10</w:delText>
            </w:r>
          </w:del>
        </w:p>
        <w:p w14:paraId="5237C8D4" w14:textId="09450C2E" w:rsidR="002134CE" w:rsidDel="00FE6210" w:rsidRDefault="002134CE">
          <w:pPr>
            <w:pStyle w:val="TOC2"/>
            <w:tabs>
              <w:tab w:val="right" w:leader="dot" w:pos="10456"/>
            </w:tabs>
            <w:rPr>
              <w:del w:id="336" w:author="BROOKS Andrew" w:date="2021-12-06T14:29:00Z"/>
              <w:rFonts w:eastAsiaTheme="minorEastAsia"/>
              <w:noProof/>
              <w:lang w:eastAsia="en-GB"/>
            </w:rPr>
          </w:pPr>
          <w:del w:id="337" w:author="BROOKS Andrew" w:date="2021-12-06T14:29:00Z">
            <w:r w:rsidRPr="00CD0915" w:rsidDel="00FE6210">
              <w:rPr>
                <w:rPrChange w:id="338" w:author="BROOKS Andrew" w:date="2021-10-27T11:58:00Z">
                  <w:rPr>
                    <w:rStyle w:val="Hyperlink"/>
                    <w:noProof/>
                    <w:lang w:val="en-US"/>
                  </w:rPr>
                </w:rPrChange>
              </w:rPr>
              <w:delText>How to import and export data</w:delText>
            </w:r>
            <w:r w:rsidDel="00FE6210">
              <w:rPr>
                <w:noProof/>
                <w:webHidden/>
              </w:rPr>
              <w:tab/>
            </w:r>
            <w:r w:rsidR="002E19A5" w:rsidDel="00FE6210">
              <w:rPr>
                <w:noProof/>
                <w:webHidden/>
              </w:rPr>
              <w:delText>10</w:delText>
            </w:r>
          </w:del>
        </w:p>
        <w:p w14:paraId="412052B2" w14:textId="6B502912" w:rsidR="002134CE" w:rsidDel="00FE6210" w:rsidRDefault="002134CE">
          <w:pPr>
            <w:pStyle w:val="TOC1"/>
            <w:rPr>
              <w:del w:id="339" w:author="BROOKS Andrew" w:date="2021-12-06T14:29:00Z"/>
              <w:rFonts w:eastAsiaTheme="minorEastAsia"/>
              <w:noProof/>
              <w:lang w:eastAsia="en-GB"/>
            </w:rPr>
          </w:pPr>
          <w:del w:id="340" w:author="BROOKS Andrew" w:date="2021-12-06T14:29:00Z">
            <w:r w:rsidRPr="00CD0915" w:rsidDel="00FE6210">
              <w:rPr>
                <w:rPrChange w:id="341" w:author="BROOKS Andrew" w:date="2021-10-27T11:58:00Z">
                  <w:rPr>
                    <w:rStyle w:val="Hyperlink"/>
                    <w:noProof/>
                    <w:lang w:val="en-US"/>
                  </w:rPr>
                </w:rPrChange>
              </w:rPr>
              <w:delText>Using Anaconda for R and Python</w:delText>
            </w:r>
            <w:r w:rsidDel="00FE6210">
              <w:rPr>
                <w:noProof/>
                <w:webHidden/>
              </w:rPr>
              <w:tab/>
            </w:r>
            <w:r w:rsidR="002E19A5" w:rsidDel="00FE6210">
              <w:rPr>
                <w:noProof/>
                <w:webHidden/>
              </w:rPr>
              <w:delText>11</w:delText>
            </w:r>
          </w:del>
        </w:p>
        <w:p w14:paraId="10113CCD" w14:textId="173A8685" w:rsidR="002134CE" w:rsidDel="00FE6210" w:rsidRDefault="002134CE">
          <w:pPr>
            <w:pStyle w:val="TOC1"/>
            <w:rPr>
              <w:del w:id="342" w:author="BROOKS Andrew" w:date="2021-12-06T14:29:00Z"/>
              <w:rFonts w:eastAsiaTheme="minorEastAsia"/>
              <w:noProof/>
              <w:lang w:eastAsia="en-GB"/>
            </w:rPr>
          </w:pPr>
          <w:del w:id="343" w:author="BROOKS Andrew" w:date="2021-12-06T14:29:00Z">
            <w:r w:rsidRPr="00CD0915" w:rsidDel="00FE6210">
              <w:rPr>
                <w:rPrChange w:id="344" w:author="BROOKS Andrew" w:date="2021-10-27T11:58:00Z">
                  <w:rPr>
                    <w:rStyle w:val="Hyperlink"/>
                    <w:noProof/>
                    <w:lang w:val="en-US"/>
                  </w:rPr>
                </w:rPrChange>
              </w:rPr>
              <w:delText>Using R Studio</w:delText>
            </w:r>
            <w:r w:rsidDel="00FE6210">
              <w:rPr>
                <w:noProof/>
                <w:webHidden/>
              </w:rPr>
              <w:tab/>
            </w:r>
            <w:r w:rsidR="002E19A5" w:rsidDel="00FE6210">
              <w:rPr>
                <w:noProof/>
                <w:webHidden/>
              </w:rPr>
              <w:delText>11</w:delText>
            </w:r>
          </w:del>
        </w:p>
        <w:p w14:paraId="0056388D" w14:textId="08D49A10" w:rsidR="002134CE" w:rsidDel="00FE6210" w:rsidRDefault="002134CE">
          <w:pPr>
            <w:pStyle w:val="TOC1"/>
            <w:rPr>
              <w:del w:id="345" w:author="BROOKS Andrew" w:date="2021-12-06T14:29:00Z"/>
              <w:rFonts w:eastAsiaTheme="minorEastAsia"/>
              <w:noProof/>
              <w:lang w:eastAsia="en-GB"/>
            </w:rPr>
          </w:pPr>
          <w:del w:id="346" w:author="BROOKS Andrew" w:date="2021-12-06T14:29:00Z">
            <w:r w:rsidRPr="00CD0915" w:rsidDel="00FE6210">
              <w:rPr>
                <w:rPrChange w:id="347" w:author="BROOKS Andrew" w:date="2021-10-27T11:58:00Z">
                  <w:rPr>
                    <w:rStyle w:val="Hyperlink"/>
                    <w:noProof/>
                    <w:lang w:val="en-US"/>
                  </w:rPr>
                </w:rPrChange>
              </w:rPr>
              <w:delText>Using PyCharm on Ultra</w:delText>
            </w:r>
            <w:r w:rsidDel="00FE6210">
              <w:rPr>
                <w:noProof/>
                <w:webHidden/>
              </w:rPr>
              <w:tab/>
            </w:r>
            <w:r w:rsidR="002E19A5" w:rsidDel="00FE6210">
              <w:rPr>
                <w:noProof/>
                <w:webHidden/>
              </w:rPr>
              <w:delText>12</w:delText>
            </w:r>
          </w:del>
        </w:p>
        <w:p w14:paraId="06C435EB" w14:textId="5E0E494B" w:rsidR="002134CE" w:rsidDel="00FE6210" w:rsidRDefault="002134CE">
          <w:pPr>
            <w:pStyle w:val="TOC1"/>
            <w:rPr>
              <w:del w:id="348" w:author="BROOKS Andrew" w:date="2021-12-06T14:29:00Z"/>
              <w:rFonts w:eastAsiaTheme="minorEastAsia"/>
              <w:noProof/>
              <w:lang w:eastAsia="en-GB"/>
            </w:rPr>
          </w:pPr>
          <w:del w:id="349" w:author="BROOKS Andrew" w:date="2021-12-06T14:29:00Z">
            <w:r w:rsidRPr="00CD0915" w:rsidDel="00FE6210">
              <w:rPr>
                <w:rPrChange w:id="350" w:author="BROOKS Andrew" w:date="2021-10-27T11:58:00Z">
                  <w:rPr>
                    <w:rStyle w:val="Hyperlink"/>
                    <w:noProof/>
                    <w:lang w:val="en-US"/>
                  </w:rPr>
                </w:rPrChange>
              </w:rPr>
              <w:delText>Using R on Ultra</w:delText>
            </w:r>
            <w:r w:rsidDel="00FE6210">
              <w:rPr>
                <w:noProof/>
                <w:webHidden/>
              </w:rPr>
              <w:tab/>
            </w:r>
            <w:r w:rsidR="002E19A5" w:rsidDel="00FE6210">
              <w:rPr>
                <w:noProof/>
                <w:webHidden/>
              </w:rPr>
              <w:delText>14</w:delText>
            </w:r>
          </w:del>
        </w:p>
        <w:p w14:paraId="305530CB" w14:textId="77D6632F" w:rsidR="002134CE" w:rsidDel="00FE6210" w:rsidRDefault="002134CE">
          <w:pPr>
            <w:pStyle w:val="TOC1"/>
            <w:rPr>
              <w:del w:id="351" w:author="BROOKS Andrew" w:date="2021-12-06T14:29:00Z"/>
              <w:rFonts w:eastAsiaTheme="minorEastAsia"/>
              <w:noProof/>
              <w:lang w:eastAsia="en-GB"/>
            </w:rPr>
          </w:pPr>
          <w:del w:id="352" w:author="BROOKS Andrew" w:date="2021-12-06T14:29:00Z">
            <w:r w:rsidRPr="00CD0915" w:rsidDel="00FE6210">
              <w:rPr>
                <w:rPrChange w:id="353" w:author="BROOKS Andrew" w:date="2021-10-27T11:58:00Z">
                  <w:rPr>
                    <w:rStyle w:val="Hyperlink"/>
                    <w:noProof/>
                    <w:lang w:val="en-US"/>
                  </w:rPr>
                </w:rPrChange>
              </w:rPr>
              <w:delText>Using RStudio on Ultra</w:delText>
            </w:r>
            <w:r w:rsidDel="00FE6210">
              <w:rPr>
                <w:noProof/>
                <w:webHidden/>
              </w:rPr>
              <w:tab/>
            </w:r>
            <w:r w:rsidR="002E19A5" w:rsidDel="00FE6210">
              <w:rPr>
                <w:noProof/>
                <w:webHidden/>
              </w:rPr>
              <w:delText>14</w:delText>
            </w:r>
          </w:del>
        </w:p>
        <w:p w14:paraId="4F3DBB58" w14:textId="1308BB8F" w:rsidR="002134CE" w:rsidDel="00FE6210" w:rsidRDefault="002134CE">
          <w:pPr>
            <w:pStyle w:val="TOC2"/>
            <w:tabs>
              <w:tab w:val="right" w:leader="dot" w:pos="10456"/>
            </w:tabs>
            <w:rPr>
              <w:del w:id="354" w:author="BROOKS Andrew" w:date="2021-12-06T14:29:00Z"/>
              <w:rFonts w:eastAsiaTheme="minorEastAsia"/>
              <w:noProof/>
              <w:lang w:eastAsia="en-GB"/>
            </w:rPr>
          </w:pPr>
          <w:del w:id="355" w:author="BROOKS Andrew" w:date="2021-12-06T14:29:00Z">
            <w:r w:rsidRPr="00CD0915" w:rsidDel="00FE6210">
              <w:rPr>
                <w:rPrChange w:id="356" w:author="BROOKS Andrew" w:date="2021-10-27T11:58:00Z">
                  <w:rPr>
                    <w:rStyle w:val="Hyperlink"/>
                    <w:noProof/>
                    <w:lang w:val="en-US"/>
                  </w:rPr>
                </w:rPrChange>
              </w:rPr>
              <w:delText>Troubleshooting</w:delText>
            </w:r>
            <w:r w:rsidDel="00FE6210">
              <w:rPr>
                <w:noProof/>
                <w:webHidden/>
              </w:rPr>
              <w:tab/>
            </w:r>
            <w:r w:rsidR="002E19A5" w:rsidDel="00FE6210">
              <w:rPr>
                <w:noProof/>
                <w:webHidden/>
              </w:rPr>
              <w:delText>14</w:delText>
            </w:r>
          </w:del>
        </w:p>
        <w:p w14:paraId="0E49073C" w14:textId="0E8A4139" w:rsidR="002134CE" w:rsidDel="00FE6210" w:rsidRDefault="002134CE">
          <w:pPr>
            <w:pStyle w:val="TOC1"/>
            <w:rPr>
              <w:del w:id="357" w:author="BROOKS Andrew" w:date="2021-12-06T14:29:00Z"/>
              <w:rFonts w:eastAsiaTheme="minorEastAsia"/>
              <w:noProof/>
              <w:lang w:eastAsia="en-GB"/>
            </w:rPr>
          </w:pPr>
          <w:del w:id="358" w:author="BROOKS Andrew" w:date="2021-12-06T14:29:00Z">
            <w:r w:rsidRPr="00CD0915" w:rsidDel="00FE6210">
              <w:rPr>
                <w:rPrChange w:id="359" w:author="BROOKS Andrew" w:date="2021-10-27T11:58:00Z">
                  <w:rPr>
                    <w:rStyle w:val="Hyperlink"/>
                    <w:noProof/>
                    <w:lang w:val="en-US"/>
                  </w:rPr>
                </w:rPrChange>
              </w:rPr>
              <w:delText>Access to external databases from Ultra</w:delText>
            </w:r>
            <w:r w:rsidDel="00FE6210">
              <w:rPr>
                <w:noProof/>
                <w:webHidden/>
              </w:rPr>
              <w:tab/>
            </w:r>
            <w:r w:rsidR="002E19A5" w:rsidDel="00FE6210">
              <w:rPr>
                <w:noProof/>
                <w:webHidden/>
              </w:rPr>
              <w:delText>17</w:delText>
            </w:r>
          </w:del>
        </w:p>
        <w:p w14:paraId="14E5B9A4" w14:textId="4B0E5FF2" w:rsidR="002134CE" w:rsidRDefault="002134CE">
          <w:pPr>
            <w:rPr>
              <w:ins w:id="360" w:author="BROOKS Andrew" w:date="2021-10-18T16:39:00Z"/>
            </w:rPr>
          </w:pPr>
          <w:ins w:id="361" w:author="BROOKS Andrew" w:date="2021-10-18T16:39:00Z">
            <w:r>
              <w:rPr>
                <w:b/>
                <w:bCs/>
                <w:noProof/>
              </w:rPr>
              <w:fldChar w:fldCharType="end"/>
            </w:r>
          </w:ins>
        </w:p>
      </w:sdtContent>
    </w:sdt>
    <w:p w14:paraId="7C84C1D3" w14:textId="77777777" w:rsidR="00484960" w:rsidRDefault="00484960">
      <w:pPr>
        <w:rPr>
          <w:lang w:val="en-US"/>
        </w:rPr>
      </w:pPr>
    </w:p>
    <w:p w14:paraId="30B9C50B" w14:textId="77777777" w:rsidR="00B067A6" w:rsidRDefault="00B067A6">
      <w:pPr>
        <w:rPr>
          <w:rFonts w:asciiTheme="majorHAnsi" w:eastAsiaTheme="majorEastAsia" w:hAnsiTheme="majorHAnsi" w:cstheme="majorBidi"/>
          <w:color w:val="2F5496" w:themeColor="accent1" w:themeShade="BF"/>
          <w:sz w:val="32"/>
          <w:szCs w:val="32"/>
          <w:lang w:val="en-US"/>
        </w:rPr>
      </w:pPr>
      <w:r>
        <w:rPr>
          <w:lang w:val="en-US"/>
        </w:rPr>
        <w:br w:type="page"/>
      </w:r>
    </w:p>
    <w:p w14:paraId="2A027CE8" w14:textId="2B24756E" w:rsidR="002934A1" w:rsidRDefault="003434AE" w:rsidP="0016524F">
      <w:pPr>
        <w:pStyle w:val="Heading1"/>
        <w:rPr>
          <w:lang w:val="en-US"/>
        </w:rPr>
      </w:pPr>
      <w:bookmarkStart w:id="362" w:name="_Toc93067714"/>
      <w:r>
        <w:rPr>
          <w:lang w:val="en-US"/>
        </w:rPr>
        <w:lastRenderedPageBreak/>
        <w:t>Introduction</w:t>
      </w:r>
      <w:bookmarkEnd w:id="362"/>
    </w:p>
    <w:p w14:paraId="7213D3B2" w14:textId="5B623606" w:rsidR="004F361E" w:rsidRDefault="004F361E">
      <w:pPr>
        <w:rPr>
          <w:lang w:val="en-US"/>
        </w:rPr>
      </w:pPr>
      <w:r>
        <w:rPr>
          <w:lang w:val="en-US"/>
        </w:rPr>
        <w:t>The</w:t>
      </w:r>
      <w:r w:rsidR="007B2D80">
        <w:rPr>
          <w:lang w:val="en-US"/>
        </w:rPr>
        <w:t xml:space="preserve"> data analysis platform consists of several components:</w:t>
      </w:r>
    </w:p>
    <w:p w14:paraId="61BF6536" w14:textId="253FEF0C" w:rsidR="007B2D80" w:rsidRDefault="007B2D80" w:rsidP="007B2D80">
      <w:pPr>
        <w:pStyle w:val="ListParagraph"/>
        <w:numPr>
          <w:ilvl w:val="0"/>
          <w:numId w:val="13"/>
        </w:numPr>
        <w:rPr>
          <w:lang w:val="en-US"/>
        </w:rPr>
      </w:pPr>
      <w:r>
        <w:rPr>
          <w:lang w:val="en-US"/>
        </w:rPr>
        <w:t xml:space="preserve">A </w:t>
      </w:r>
      <w:r w:rsidR="00DE09B8">
        <w:rPr>
          <w:lang w:val="en-US"/>
        </w:rPr>
        <w:t>database</w:t>
      </w:r>
      <w:r w:rsidR="007C0435">
        <w:rPr>
          <w:lang w:val="en-US"/>
        </w:rPr>
        <w:t xml:space="preserve"> in the National Safe Haven where it is safe to store </w:t>
      </w:r>
      <w:r w:rsidR="0016524F">
        <w:rPr>
          <w:lang w:val="en-US"/>
        </w:rPr>
        <w:t>personally identifiable</w:t>
      </w:r>
      <w:r w:rsidR="007C0435">
        <w:rPr>
          <w:lang w:val="en-US"/>
        </w:rPr>
        <w:t xml:space="preserve"> health data.</w:t>
      </w:r>
    </w:p>
    <w:p w14:paraId="4D05DC12" w14:textId="6C037FD6" w:rsidR="002F6E8E" w:rsidRDefault="002F6E8E" w:rsidP="007B2D80">
      <w:pPr>
        <w:pStyle w:val="ListParagraph"/>
        <w:numPr>
          <w:ilvl w:val="0"/>
          <w:numId w:val="13"/>
        </w:numPr>
        <w:rPr>
          <w:lang w:val="en-US"/>
        </w:rPr>
      </w:pPr>
      <w:r>
        <w:rPr>
          <w:lang w:val="en-US"/>
        </w:rPr>
        <w:t xml:space="preserve">A </w:t>
      </w:r>
      <w:r w:rsidR="00DE09B8">
        <w:rPr>
          <w:lang w:val="en-US"/>
        </w:rPr>
        <w:t>database</w:t>
      </w:r>
      <w:r>
        <w:rPr>
          <w:lang w:val="en-US"/>
        </w:rPr>
        <w:t xml:space="preserve"> </w:t>
      </w:r>
      <w:r w:rsidR="00DE09B8">
        <w:rPr>
          <w:lang w:val="en-US"/>
        </w:rPr>
        <w:t xml:space="preserve">and file storage </w:t>
      </w:r>
      <w:r>
        <w:rPr>
          <w:lang w:val="en-US"/>
        </w:rPr>
        <w:t>outside the National Safe Haven for the storage of data which is not personally ident</w:t>
      </w:r>
      <w:r w:rsidR="0016524F">
        <w:rPr>
          <w:lang w:val="en-US"/>
        </w:rPr>
        <w:t>ifiable</w:t>
      </w:r>
    </w:p>
    <w:p w14:paraId="066BD00A" w14:textId="4042A0ED" w:rsidR="005A4156" w:rsidRDefault="005A4156" w:rsidP="007B2D80">
      <w:pPr>
        <w:pStyle w:val="ListParagraph"/>
        <w:numPr>
          <w:ilvl w:val="0"/>
          <w:numId w:val="13"/>
        </w:numPr>
        <w:rPr>
          <w:lang w:val="en-US"/>
        </w:rPr>
      </w:pPr>
      <w:r>
        <w:rPr>
          <w:lang w:val="en-US"/>
        </w:rPr>
        <w:t xml:space="preserve">Processing systems which can operate safely on the </w:t>
      </w:r>
      <w:r w:rsidR="00DE09B8">
        <w:rPr>
          <w:lang w:val="en-US"/>
        </w:rPr>
        <w:t>personally identifiable</w:t>
      </w:r>
      <w:r>
        <w:rPr>
          <w:lang w:val="en-US"/>
        </w:rPr>
        <w:t xml:space="preserve"> data within the </w:t>
      </w:r>
      <w:r w:rsidR="00524D91">
        <w:rPr>
          <w:lang w:val="en-US"/>
        </w:rPr>
        <w:t>S</w:t>
      </w:r>
      <w:r w:rsidR="000D17DF">
        <w:rPr>
          <w:lang w:val="en-US"/>
        </w:rPr>
        <w:t xml:space="preserve">afe </w:t>
      </w:r>
      <w:r w:rsidR="00524D91">
        <w:rPr>
          <w:lang w:val="en-US"/>
        </w:rPr>
        <w:t>H</w:t>
      </w:r>
      <w:r w:rsidR="000D17DF">
        <w:rPr>
          <w:lang w:val="en-US"/>
        </w:rPr>
        <w:t>aven</w:t>
      </w:r>
      <w:r w:rsidR="005E3710">
        <w:rPr>
          <w:lang w:val="en-US"/>
        </w:rPr>
        <w:t xml:space="preserve"> to link with other datasets, produce aggregated reports or to de-identify the data for further use.</w:t>
      </w:r>
    </w:p>
    <w:p w14:paraId="260F0F71" w14:textId="17C336FD" w:rsidR="007C0435" w:rsidRDefault="005A4156" w:rsidP="007B2D80">
      <w:pPr>
        <w:pStyle w:val="ListParagraph"/>
        <w:numPr>
          <w:ilvl w:val="0"/>
          <w:numId w:val="13"/>
        </w:numPr>
        <w:rPr>
          <w:lang w:val="en-US"/>
        </w:rPr>
      </w:pPr>
      <w:r>
        <w:rPr>
          <w:lang w:val="en-US"/>
        </w:rPr>
        <w:t xml:space="preserve">Access to desktops for </w:t>
      </w:r>
      <w:r w:rsidR="005E3710">
        <w:rPr>
          <w:lang w:val="en-US"/>
        </w:rPr>
        <w:t xml:space="preserve">approved researchers to work on the </w:t>
      </w:r>
      <w:r w:rsidR="00770B4D">
        <w:rPr>
          <w:lang w:val="en-US"/>
        </w:rPr>
        <w:t>de-identified data.</w:t>
      </w:r>
    </w:p>
    <w:p w14:paraId="37213A6A" w14:textId="1726429A" w:rsidR="00770B4D" w:rsidRDefault="00770B4D" w:rsidP="007B2D80">
      <w:pPr>
        <w:pStyle w:val="ListParagraph"/>
        <w:numPr>
          <w:ilvl w:val="0"/>
          <w:numId w:val="13"/>
        </w:numPr>
        <w:rPr>
          <w:lang w:val="en-US"/>
        </w:rPr>
      </w:pPr>
      <w:r>
        <w:rPr>
          <w:lang w:val="en-US"/>
        </w:rPr>
        <w:t xml:space="preserve">Access to </w:t>
      </w:r>
      <w:r w:rsidR="00B06867">
        <w:rPr>
          <w:lang w:val="en-US"/>
        </w:rPr>
        <w:t>High-Performance</w:t>
      </w:r>
      <w:r>
        <w:rPr>
          <w:lang w:val="en-US"/>
        </w:rPr>
        <w:t xml:space="preserve"> Computing</w:t>
      </w:r>
      <w:r w:rsidR="000D17DF">
        <w:rPr>
          <w:lang w:val="en-US"/>
        </w:rPr>
        <w:t xml:space="preserve"> (HPC</w:t>
      </w:r>
      <w:r>
        <w:rPr>
          <w:lang w:val="en-US"/>
        </w:rPr>
        <w:t>) system</w:t>
      </w:r>
      <w:r w:rsidR="00E84DCE">
        <w:rPr>
          <w:lang w:val="en-US"/>
        </w:rPr>
        <w:t>s, Ultra</w:t>
      </w:r>
      <w:r w:rsidR="00C26464">
        <w:rPr>
          <w:lang w:val="en-US"/>
        </w:rPr>
        <w:t>2</w:t>
      </w:r>
      <w:r w:rsidR="00E84DCE">
        <w:rPr>
          <w:lang w:val="en-US"/>
        </w:rPr>
        <w:t xml:space="preserve"> and Eddie,</w:t>
      </w:r>
      <w:r>
        <w:rPr>
          <w:lang w:val="en-US"/>
        </w:rPr>
        <w:t xml:space="preserve"> for working with </w:t>
      </w:r>
      <w:r w:rsidR="00401C82">
        <w:rPr>
          <w:lang w:val="en-US"/>
        </w:rPr>
        <w:t xml:space="preserve">large datasets or </w:t>
      </w:r>
      <w:r w:rsidR="00524D91">
        <w:rPr>
          <w:lang w:val="en-US"/>
        </w:rPr>
        <w:t xml:space="preserve">the </w:t>
      </w:r>
      <w:r w:rsidR="00401C82">
        <w:rPr>
          <w:lang w:val="en-US"/>
        </w:rPr>
        <w:t xml:space="preserve">data which </w:t>
      </w:r>
      <w:r w:rsidR="00524D91">
        <w:rPr>
          <w:lang w:val="en-US"/>
        </w:rPr>
        <w:t>are</w:t>
      </w:r>
      <w:r w:rsidR="00401C82">
        <w:rPr>
          <w:lang w:val="en-US"/>
        </w:rPr>
        <w:t xml:space="preserve"> not personally identifiable</w:t>
      </w:r>
    </w:p>
    <w:p w14:paraId="26E772A4" w14:textId="37E4A2BE" w:rsidR="00C737D1" w:rsidRDefault="00401C82" w:rsidP="00C737D1">
      <w:pPr>
        <w:pStyle w:val="ListParagraph"/>
        <w:numPr>
          <w:ilvl w:val="0"/>
          <w:numId w:val="13"/>
        </w:numPr>
        <w:rPr>
          <w:lang w:val="en-US"/>
        </w:rPr>
      </w:pPr>
      <w:r>
        <w:rPr>
          <w:lang w:val="en-US"/>
        </w:rPr>
        <w:t xml:space="preserve">Access to desktops </w:t>
      </w:r>
      <w:r w:rsidR="00592EC1">
        <w:rPr>
          <w:lang w:val="en-US"/>
        </w:rPr>
        <w:t xml:space="preserve">for </w:t>
      </w:r>
      <w:r w:rsidR="00B06867">
        <w:rPr>
          <w:lang w:val="en-US"/>
        </w:rPr>
        <w:t>deploying a web application for reporting</w:t>
      </w:r>
    </w:p>
    <w:p w14:paraId="594424FE" w14:textId="47D23710" w:rsidR="00C067A0" w:rsidRDefault="00C067A0" w:rsidP="00C067A0">
      <w:pPr>
        <w:pStyle w:val="Heading1"/>
        <w:rPr>
          <w:lang w:val="en-US"/>
        </w:rPr>
      </w:pPr>
      <w:bookmarkStart w:id="363" w:name="_Toc93067715"/>
      <w:r>
        <w:rPr>
          <w:lang w:val="en-US"/>
        </w:rPr>
        <w:t>Terminology</w:t>
      </w:r>
      <w:bookmarkEnd w:id="363"/>
    </w:p>
    <w:p w14:paraId="66973960" w14:textId="0E0020D6" w:rsidR="00C067A0" w:rsidRDefault="00CB551E" w:rsidP="00CB551E">
      <w:pPr>
        <w:pStyle w:val="ListParagraph"/>
        <w:numPr>
          <w:ilvl w:val="0"/>
          <w:numId w:val="24"/>
        </w:numPr>
        <w:rPr>
          <w:lang w:val="en-US"/>
        </w:rPr>
      </w:pPr>
      <w:r>
        <w:rPr>
          <w:lang w:val="en-US"/>
        </w:rPr>
        <w:t xml:space="preserve">ODAP – Outbreak Data Analysis Platform, encompasses </w:t>
      </w:r>
      <w:proofErr w:type="gramStart"/>
      <w:r>
        <w:rPr>
          <w:lang w:val="en-US"/>
        </w:rPr>
        <w:t>all of</w:t>
      </w:r>
      <w:proofErr w:type="gramEnd"/>
      <w:r>
        <w:rPr>
          <w:lang w:val="en-US"/>
        </w:rPr>
        <w:t xml:space="preserve"> the above for the purposes of processing ISARIC and related datasets</w:t>
      </w:r>
    </w:p>
    <w:p w14:paraId="35F86764" w14:textId="609B8EAC" w:rsidR="00CB551E" w:rsidRDefault="00A71F89" w:rsidP="00CB551E">
      <w:pPr>
        <w:pStyle w:val="ListParagraph"/>
        <w:numPr>
          <w:ilvl w:val="0"/>
          <w:numId w:val="24"/>
        </w:numPr>
        <w:rPr>
          <w:lang w:val="en-US"/>
        </w:rPr>
      </w:pPr>
      <w:r>
        <w:rPr>
          <w:lang w:val="en-US"/>
        </w:rPr>
        <w:t>FCS – Flexible Compute Space, the systems which lie outside the National Safe Haven</w:t>
      </w:r>
    </w:p>
    <w:p w14:paraId="4ABD3BF1" w14:textId="709054ED" w:rsidR="008C0809" w:rsidRDefault="008C0809" w:rsidP="00CB551E">
      <w:pPr>
        <w:pStyle w:val="ListParagraph"/>
        <w:numPr>
          <w:ilvl w:val="0"/>
          <w:numId w:val="24"/>
        </w:numPr>
        <w:rPr>
          <w:lang w:val="en-US"/>
        </w:rPr>
      </w:pPr>
      <w:r>
        <w:rPr>
          <w:lang w:val="en-US"/>
        </w:rPr>
        <w:t>PDA – Protected Data Access environment, the technical name for the FCS</w:t>
      </w:r>
    </w:p>
    <w:p w14:paraId="0B7B0B2A" w14:textId="0CECDFE4" w:rsidR="00A71F89" w:rsidRDefault="00616AB8" w:rsidP="00CB551E">
      <w:pPr>
        <w:pStyle w:val="ListParagraph"/>
        <w:numPr>
          <w:ilvl w:val="0"/>
          <w:numId w:val="24"/>
        </w:numPr>
        <w:rPr>
          <w:lang w:val="en-US"/>
        </w:rPr>
      </w:pPr>
      <w:r>
        <w:rPr>
          <w:lang w:val="en-US"/>
        </w:rPr>
        <w:t xml:space="preserve">Ultra2, SDF-CS1 – both names refer to the </w:t>
      </w:r>
      <w:proofErr w:type="gramStart"/>
      <w:r>
        <w:rPr>
          <w:lang w:val="en-US"/>
        </w:rPr>
        <w:t>High Performance</w:t>
      </w:r>
      <w:proofErr w:type="gramEnd"/>
      <w:r>
        <w:rPr>
          <w:lang w:val="en-US"/>
        </w:rPr>
        <w:t xml:space="preserve"> Computer</w:t>
      </w:r>
      <w:r w:rsidR="009C019D">
        <w:rPr>
          <w:lang w:val="en-US"/>
        </w:rPr>
        <w:t xml:space="preserve"> accessed from the FCS</w:t>
      </w:r>
    </w:p>
    <w:p w14:paraId="7537E7C2" w14:textId="789F4BD8" w:rsidR="00291130" w:rsidRPr="00CB551E" w:rsidRDefault="00291130" w:rsidP="00CB551E">
      <w:pPr>
        <w:pStyle w:val="ListParagraph"/>
        <w:numPr>
          <w:ilvl w:val="0"/>
          <w:numId w:val="24"/>
        </w:numPr>
        <w:rPr>
          <w:lang w:val="en-US"/>
        </w:rPr>
      </w:pPr>
      <w:r>
        <w:rPr>
          <w:lang w:val="en-US"/>
        </w:rPr>
        <w:t xml:space="preserve">EIDF – Edinburgh International Data Facility, </w:t>
      </w:r>
      <w:r w:rsidR="00D61419">
        <w:rPr>
          <w:lang w:val="en-US"/>
        </w:rPr>
        <w:t>the organization</w:t>
      </w:r>
      <w:r w:rsidR="00851124">
        <w:rPr>
          <w:lang w:val="en-US"/>
        </w:rPr>
        <w:t xml:space="preserve"> within EPCC</w:t>
      </w:r>
      <w:r w:rsidR="00D61419">
        <w:rPr>
          <w:lang w:val="en-US"/>
        </w:rPr>
        <w:t xml:space="preserve"> which looks after</w:t>
      </w:r>
      <w:r>
        <w:rPr>
          <w:lang w:val="en-US"/>
        </w:rPr>
        <w:t xml:space="preserve"> the </w:t>
      </w:r>
      <w:r w:rsidR="009C019D">
        <w:rPr>
          <w:lang w:val="en-US"/>
        </w:rPr>
        <w:t>HPC and other systems</w:t>
      </w:r>
    </w:p>
    <w:p w14:paraId="4DA32FF1" w14:textId="3BA0807B" w:rsidR="00653E26" w:rsidRPr="00653E26" w:rsidRDefault="00653E26" w:rsidP="00653E26">
      <w:pPr>
        <w:pStyle w:val="Heading1"/>
        <w:rPr>
          <w:lang w:val="en-US"/>
        </w:rPr>
      </w:pPr>
      <w:bookmarkStart w:id="364" w:name="_Toc93067716"/>
      <w:proofErr w:type="gramStart"/>
      <w:r>
        <w:rPr>
          <w:lang w:val="en-US"/>
        </w:rPr>
        <w:t>TL;DR</w:t>
      </w:r>
      <w:bookmarkEnd w:id="364"/>
      <w:proofErr w:type="gramEnd"/>
    </w:p>
    <w:p w14:paraId="51203817" w14:textId="3172CBAD" w:rsidR="00403DB2" w:rsidRDefault="00403DB2" w:rsidP="00653E26">
      <w:pPr>
        <w:rPr>
          <w:lang w:val="en-US"/>
        </w:rPr>
      </w:pPr>
      <w:r>
        <w:rPr>
          <w:lang w:val="en-US"/>
        </w:rPr>
        <w:t>Quick summary</w:t>
      </w:r>
      <w:r w:rsidR="00695BEE">
        <w:rPr>
          <w:lang w:val="en-US"/>
        </w:rPr>
        <w:t>:</w:t>
      </w:r>
    </w:p>
    <w:p w14:paraId="380FF2E9" w14:textId="19486D86" w:rsidR="002B275A" w:rsidRDefault="002B275A" w:rsidP="002B275A">
      <w:pPr>
        <w:pStyle w:val="ListParagraph"/>
        <w:numPr>
          <w:ilvl w:val="0"/>
          <w:numId w:val="17"/>
        </w:numPr>
        <w:rPr>
          <w:lang w:val="en-US"/>
        </w:rPr>
      </w:pPr>
      <w:r>
        <w:rPr>
          <w:lang w:val="en-US"/>
        </w:rPr>
        <w:t>Register for an account in SAFE, then apply within SAFE to join project u03</w:t>
      </w:r>
      <w:r w:rsidR="00B4002E">
        <w:rPr>
          <w:lang w:val="en-US"/>
        </w:rPr>
        <w:t>6 (Ultra PDA)</w:t>
      </w:r>
      <w:r w:rsidR="00E8460D">
        <w:rPr>
          <w:lang w:val="en-US"/>
        </w:rPr>
        <w:t>.</w:t>
      </w:r>
    </w:p>
    <w:p w14:paraId="396305CE" w14:textId="3B1E6D00" w:rsidR="006B56FC" w:rsidRDefault="00151AFC" w:rsidP="002B275A">
      <w:pPr>
        <w:pStyle w:val="ListParagraph"/>
        <w:numPr>
          <w:ilvl w:val="0"/>
          <w:numId w:val="17"/>
        </w:numPr>
        <w:rPr>
          <w:lang w:val="en-US"/>
        </w:rPr>
      </w:pPr>
      <w:r>
        <w:rPr>
          <w:lang w:val="en-US"/>
        </w:rPr>
        <w:t>Wait for your application to be approved</w:t>
      </w:r>
      <w:r w:rsidR="00E8460D">
        <w:rPr>
          <w:lang w:val="en-US"/>
        </w:rPr>
        <w:t xml:space="preserve"> and for your VDI account credentials to be sent to you.</w:t>
      </w:r>
    </w:p>
    <w:p w14:paraId="104B9250" w14:textId="5F216264" w:rsidR="009C767B" w:rsidRDefault="009C767B" w:rsidP="002B275A">
      <w:pPr>
        <w:pStyle w:val="ListParagraph"/>
        <w:numPr>
          <w:ilvl w:val="0"/>
          <w:numId w:val="17"/>
        </w:numPr>
        <w:rPr>
          <w:lang w:val="en-US"/>
        </w:rPr>
      </w:pPr>
      <w:r>
        <w:rPr>
          <w:lang w:val="en-US"/>
        </w:rPr>
        <w:t xml:space="preserve">Login to the Ultra VDI service </w:t>
      </w:r>
      <w:r w:rsidR="000A00EE">
        <w:fldChar w:fldCharType="begin"/>
      </w:r>
      <w:ins w:id="365" w:author="BROOKS Andrew" w:date="2021-10-26T08:23:00Z">
        <w:r w:rsidR="0032241B">
          <w:instrText>HYPERLINK "https://eidf.epcc.ed.ac.uk/eidf01/"</w:instrText>
        </w:r>
      </w:ins>
      <w:del w:id="366" w:author="BROOKS Andrew" w:date="2021-10-26T08:23:00Z">
        <w:r w:rsidR="000A00EE" w:rsidDel="0032241B">
          <w:delInstrText xml:space="preserve"> HYPERLINK "https://secure.epcc.ed.ac.uk/eidf01/" </w:delInstrText>
        </w:r>
      </w:del>
      <w:r w:rsidR="000A00EE">
        <w:fldChar w:fldCharType="separate"/>
      </w:r>
      <w:del w:id="367" w:author="BROOKS Andrew" w:date="2021-10-26T08:23:00Z">
        <w:r w:rsidR="006C54C4" w:rsidDel="0032241B">
          <w:rPr>
            <w:rStyle w:val="Hyperlink"/>
            <w:lang w:val="en-US"/>
          </w:rPr>
          <w:delText>https://secure.epcc.ed.ac.uk/eidf01/</w:delText>
        </w:r>
      </w:del>
      <w:ins w:id="368" w:author="BROOKS Andrew" w:date="2021-10-26T08:23:00Z">
        <w:r w:rsidR="0032241B">
          <w:rPr>
            <w:rStyle w:val="Hyperlink"/>
            <w:lang w:val="en-US"/>
          </w:rPr>
          <w:t>https://eidf.epcc.ed.ac.uk/eidf01/</w:t>
        </w:r>
      </w:ins>
      <w:r w:rsidR="000A00EE">
        <w:rPr>
          <w:rStyle w:val="Hyperlink"/>
          <w:lang w:val="en-US"/>
        </w:rPr>
        <w:fldChar w:fldCharType="end"/>
      </w:r>
      <w:r w:rsidR="00C31CEC">
        <w:rPr>
          <w:lang w:val="en-US"/>
        </w:rPr>
        <w:t xml:space="preserve"> using the VDI credentials</w:t>
      </w:r>
    </w:p>
    <w:p w14:paraId="421CFB75" w14:textId="177DACFB" w:rsidR="006C54C4" w:rsidRDefault="006C54C4" w:rsidP="002B275A">
      <w:pPr>
        <w:pStyle w:val="ListParagraph"/>
        <w:numPr>
          <w:ilvl w:val="0"/>
          <w:numId w:val="17"/>
        </w:numPr>
        <w:rPr>
          <w:lang w:val="en-US"/>
        </w:rPr>
      </w:pPr>
      <w:r>
        <w:rPr>
          <w:lang w:val="en-US"/>
        </w:rPr>
        <w:t>Select the c19-desktop (SSH) option</w:t>
      </w:r>
      <w:r w:rsidR="00CE785A">
        <w:rPr>
          <w:lang w:val="en-US"/>
        </w:rPr>
        <w:t>,</w:t>
      </w:r>
      <w:r>
        <w:rPr>
          <w:lang w:val="en-US"/>
        </w:rPr>
        <w:t xml:space="preserve"> login using the </w:t>
      </w:r>
      <w:r w:rsidR="00CE785A">
        <w:rPr>
          <w:lang w:val="en-US"/>
        </w:rPr>
        <w:t>u036 account, change your password, logout.</w:t>
      </w:r>
    </w:p>
    <w:p w14:paraId="61A2E673" w14:textId="4232543A" w:rsidR="00C31CEC" w:rsidRDefault="00C31CEC" w:rsidP="002B275A">
      <w:pPr>
        <w:pStyle w:val="ListParagraph"/>
        <w:numPr>
          <w:ilvl w:val="0"/>
          <w:numId w:val="17"/>
        </w:numPr>
        <w:rPr>
          <w:lang w:val="en-US"/>
        </w:rPr>
      </w:pPr>
      <w:r>
        <w:rPr>
          <w:lang w:val="en-US"/>
        </w:rPr>
        <w:t xml:space="preserve">Select the </w:t>
      </w:r>
      <w:r w:rsidR="005047C3">
        <w:rPr>
          <w:lang w:val="en-US"/>
        </w:rPr>
        <w:t>c19-desktop (RDP)</w:t>
      </w:r>
      <w:r>
        <w:rPr>
          <w:lang w:val="en-US"/>
        </w:rPr>
        <w:t xml:space="preserve"> option and login using the </w:t>
      </w:r>
      <w:r w:rsidR="005047C3">
        <w:rPr>
          <w:lang w:val="en-US"/>
        </w:rPr>
        <w:t>u036 account with new password.</w:t>
      </w:r>
    </w:p>
    <w:p w14:paraId="73981E8D" w14:textId="1FD5FA28" w:rsidR="0021343C" w:rsidRDefault="0021343C" w:rsidP="002B275A">
      <w:pPr>
        <w:pStyle w:val="ListParagraph"/>
        <w:numPr>
          <w:ilvl w:val="0"/>
          <w:numId w:val="17"/>
        </w:numPr>
        <w:rPr>
          <w:lang w:val="en-US"/>
        </w:rPr>
      </w:pPr>
      <w:r>
        <w:rPr>
          <w:lang w:val="en-US"/>
        </w:rPr>
        <w:t>Inside this desktop you can SSH to ultra</w:t>
      </w:r>
      <w:r w:rsidR="005047C3">
        <w:rPr>
          <w:lang w:val="en-US"/>
        </w:rPr>
        <w:t>2</w:t>
      </w:r>
      <w:r>
        <w:rPr>
          <w:lang w:val="en-US"/>
        </w:rPr>
        <w:t>, and you can use RStudio and PyCharm IDEs.</w:t>
      </w:r>
    </w:p>
    <w:p w14:paraId="0AEEDD31" w14:textId="65CB6D6F" w:rsidR="00C31CEC" w:rsidRPr="002B275A" w:rsidRDefault="004B6AB5" w:rsidP="002B275A">
      <w:pPr>
        <w:pStyle w:val="ListParagraph"/>
        <w:numPr>
          <w:ilvl w:val="0"/>
          <w:numId w:val="17"/>
        </w:numPr>
        <w:rPr>
          <w:lang w:val="en-US"/>
        </w:rPr>
      </w:pPr>
      <w:r>
        <w:rPr>
          <w:lang w:val="en-US"/>
        </w:rPr>
        <w:t>Follow the guide to use</w:t>
      </w:r>
      <w:r w:rsidR="00AC7E31">
        <w:rPr>
          <w:lang w:val="en-US"/>
        </w:rPr>
        <w:t xml:space="preserve"> Anaconda, and to use</w:t>
      </w:r>
      <w:r>
        <w:rPr>
          <w:lang w:val="en-US"/>
        </w:rPr>
        <w:t xml:space="preserve"> RStudio or PyCharm</w:t>
      </w:r>
      <w:r w:rsidR="00AC7E31">
        <w:rPr>
          <w:lang w:val="en-US"/>
        </w:rPr>
        <w:t xml:space="preserve"> in “remote” mode.</w:t>
      </w:r>
    </w:p>
    <w:p w14:paraId="1F33FD46" w14:textId="15D6163F" w:rsidR="003A1FDD" w:rsidRDefault="003A1FDD" w:rsidP="00653E26">
      <w:pPr>
        <w:rPr>
          <w:rFonts w:asciiTheme="majorHAnsi" w:eastAsiaTheme="majorEastAsia" w:hAnsiTheme="majorHAnsi" w:cstheme="majorBidi"/>
          <w:color w:val="2F5496" w:themeColor="accent1" w:themeShade="BF"/>
          <w:sz w:val="32"/>
          <w:szCs w:val="32"/>
          <w:lang w:val="en-US"/>
        </w:rPr>
      </w:pPr>
      <w:r>
        <w:rPr>
          <w:lang w:val="en-US"/>
        </w:rPr>
        <w:br w:type="page"/>
      </w:r>
    </w:p>
    <w:p w14:paraId="2BB7B268" w14:textId="6178189D" w:rsidR="003434AE" w:rsidRDefault="0076745B" w:rsidP="00B06867">
      <w:pPr>
        <w:pStyle w:val="Heading1"/>
        <w:rPr>
          <w:lang w:val="en-US"/>
        </w:rPr>
      </w:pPr>
      <w:bookmarkStart w:id="369" w:name="_Toc93067717"/>
      <w:r>
        <w:rPr>
          <w:lang w:val="en-US"/>
        </w:rPr>
        <w:lastRenderedPageBreak/>
        <w:t xml:space="preserve">Procedure for </w:t>
      </w:r>
      <w:r w:rsidR="00F605C0">
        <w:rPr>
          <w:lang w:val="en-US"/>
        </w:rPr>
        <w:t>G</w:t>
      </w:r>
      <w:r>
        <w:rPr>
          <w:lang w:val="en-US"/>
        </w:rPr>
        <w:t xml:space="preserve">aining </w:t>
      </w:r>
      <w:r w:rsidR="00F605C0">
        <w:rPr>
          <w:lang w:val="en-US"/>
        </w:rPr>
        <w:t>A</w:t>
      </w:r>
      <w:r>
        <w:rPr>
          <w:lang w:val="en-US"/>
        </w:rPr>
        <w:t>ccess</w:t>
      </w:r>
      <w:bookmarkEnd w:id="369"/>
    </w:p>
    <w:p w14:paraId="2716A320" w14:textId="3BEBD34D" w:rsidR="00B81831" w:rsidRDefault="00B81831" w:rsidP="00B81831">
      <w:pPr>
        <w:rPr>
          <w:lang w:val="en-US"/>
        </w:rPr>
      </w:pPr>
      <w:r>
        <w:rPr>
          <w:lang w:val="en-US"/>
        </w:rPr>
        <w:t>Potential users first need to register in the EPCC “SAFE” which is a user registration and account management system.</w:t>
      </w:r>
    </w:p>
    <w:p w14:paraId="2A7CBA60" w14:textId="77777777" w:rsidR="00B81831" w:rsidRDefault="008429B7" w:rsidP="00B81831">
      <w:pPr>
        <w:rPr>
          <w:lang w:val="en-US"/>
        </w:rPr>
      </w:pPr>
      <w:hyperlink r:id="rId11" w:history="1">
        <w:r w:rsidR="00B81831" w:rsidRPr="00AE0BAA">
          <w:rPr>
            <w:rStyle w:val="Hyperlink"/>
            <w:lang w:val="en-US"/>
          </w:rPr>
          <w:t>https://safe.epcc.ed.ac.uk/</w:t>
        </w:r>
      </w:hyperlink>
    </w:p>
    <w:p w14:paraId="0E06ADC0" w14:textId="77777777" w:rsidR="00B81831" w:rsidRDefault="00B81831" w:rsidP="00B81831">
      <w:pPr>
        <w:rPr>
          <w:lang w:val="en-US"/>
        </w:rPr>
      </w:pPr>
      <w:r>
        <w:rPr>
          <w:noProof/>
          <w:lang w:val="en-US"/>
        </w:rPr>
        <w:drawing>
          <wp:inline distT="0" distB="0" distL="0" distR="0" wp14:anchorId="377963F5" wp14:editId="46FC88BE">
            <wp:extent cx="5724525" cy="2181225"/>
            <wp:effectExtent l="19050" t="19050" r="28575" b="285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solidFill>
                        <a:schemeClr val="tx1"/>
                      </a:solidFill>
                    </a:ln>
                  </pic:spPr>
                </pic:pic>
              </a:graphicData>
            </a:graphic>
          </wp:inline>
        </w:drawing>
      </w:r>
    </w:p>
    <w:p w14:paraId="31444D0F" w14:textId="77777777" w:rsidR="00B81831" w:rsidRDefault="00B81831" w:rsidP="00B81831">
      <w:pPr>
        <w:rPr>
          <w:lang w:val="en-US"/>
        </w:rPr>
      </w:pPr>
      <w:r>
        <w:rPr>
          <w:lang w:val="en-US"/>
        </w:rPr>
        <w:t>Click on the link to Create an account. Once your account has been created you can Login.</w:t>
      </w:r>
    </w:p>
    <w:p w14:paraId="25B13679" w14:textId="77777777" w:rsidR="00B81831" w:rsidRDefault="00B81831" w:rsidP="00B81831">
      <w:r>
        <w:t>(You can use your University of Edinburgh credentials (via EASE) to login, but only after you have created a SAFE account and registered your EASE credentials within SAFE).</w:t>
      </w:r>
    </w:p>
    <w:p w14:paraId="244CF5AB" w14:textId="0045A0AC" w:rsidR="00B81831" w:rsidRDefault="00B81831" w:rsidP="00B81831">
      <w:pPr>
        <w:rPr>
          <w:lang w:val="en-US"/>
        </w:rPr>
      </w:pPr>
      <w:r>
        <w:rPr>
          <w:lang w:val="en-US"/>
        </w:rPr>
        <w:t>Use the Projects menu to Request access</w:t>
      </w:r>
      <w:r w:rsidR="00C56534">
        <w:rPr>
          <w:lang w:val="en-US"/>
        </w:rPr>
        <w:t>:</w:t>
      </w:r>
    </w:p>
    <w:p w14:paraId="3D201148" w14:textId="4BDE5907" w:rsidR="00C56534" w:rsidRDefault="00C56534" w:rsidP="00B81831">
      <w:pPr>
        <w:rPr>
          <w:lang w:val="en-US"/>
        </w:rPr>
      </w:pPr>
      <w:r>
        <w:rPr>
          <w:noProof/>
          <w:lang w:val="en-US"/>
        </w:rPr>
        <w:drawing>
          <wp:inline distT="0" distB="0" distL="0" distR="0" wp14:anchorId="2C0A41C1" wp14:editId="0CDE9730">
            <wp:extent cx="5743575" cy="2580932"/>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4300" cy="2590245"/>
                    </a:xfrm>
                    <a:prstGeom prst="rect">
                      <a:avLst/>
                    </a:prstGeom>
                  </pic:spPr>
                </pic:pic>
              </a:graphicData>
            </a:graphic>
          </wp:inline>
        </w:drawing>
      </w:r>
    </w:p>
    <w:p w14:paraId="5AEB9366" w14:textId="0581F987" w:rsidR="00833DD8" w:rsidRDefault="00833DD8" w:rsidP="00E84DCE">
      <w:r>
        <w:t xml:space="preserve">Type the project code u036 which is a PDA (Protected Data Access) </w:t>
      </w:r>
      <w:r w:rsidR="00250BB8">
        <w:t>account on Ultra2.</w:t>
      </w:r>
    </w:p>
    <w:p w14:paraId="67B45DD7" w14:textId="77777777" w:rsidR="00DF69F3" w:rsidRDefault="00DF69F3" w:rsidP="00DF69F3">
      <w:pPr>
        <w:rPr>
          <w:lang w:val="en-US"/>
        </w:rPr>
      </w:pPr>
      <w:r>
        <w:rPr>
          <w:lang w:val="en-US"/>
        </w:rPr>
        <w:t>Your project membership request will be sent to a Project Manager for review. The project manager may need to check with an approvals board so access may not be granted immediately.</w:t>
      </w:r>
    </w:p>
    <w:p w14:paraId="0D80F519" w14:textId="55FA0E97" w:rsidR="00DF69F3" w:rsidRDefault="00961C76" w:rsidP="00DF69F3">
      <w:pPr>
        <w:rPr>
          <w:lang w:val="en-US"/>
        </w:rPr>
      </w:pPr>
      <w:r>
        <w:rPr>
          <w:lang w:val="en-US"/>
        </w:rPr>
        <w:t>T</w:t>
      </w:r>
      <w:r w:rsidR="00DF69F3">
        <w:rPr>
          <w:lang w:val="en-US"/>
        </w:rPr>
        <w:t>he next step is to apply for a machine account. The SAFE system has only one option at this point, which is labelled “sdf-cs1”.</w:t>
      </w:r>
      <w:ins w:id="370" w:author="BROOKS Andrew" w:date="2022-01-21T16:37:00Z">
        <w:r w:rsidR="004A10A4">
          <w:rPr>
            <w:lang w:val="en-US"/>
          </w:rPr>
          <w:t xml:space="preserve"> If </w:t>
        </w:r>
      </w:ins>
      <w:ins w:id="371" w:author="BROOKS Andrew" w:date="2022-01-21T16:38:00Z">
        <w:r w:rsidR="00A61EBD">
          <w:rPr>
            <w:lang w:val="en-US"/>
          </w:rPr>
          <w:t xml:space="preserve">you see other </w:t>
        </w:r>
        <w:proofErr w:type="gramStart"/>
        <w:r w:rsidR="00A61EBD">
          <w:rPr>
            <w:lang w:val="en-US"/>
          </w:rPr>
          <w:t>options</w:t>
        </w:r>
        <w:proofErr w:type="gramEnd"/>
        <w:r w:rsidR="00A61EBD">
          <w:rPr>
            <w:lang w:val="en-US"/>
          </w:rPr>
          <w:t xml:space="preserve"> then please choose the “sdf-cs1” only.</w:t>
        </w:r>
      </w:ins>
    </w:p>
    <w:p w14:paraId="27477A74" w14:textId="77777777" w:rsidR="00DF69F3" w:rsidRDefault="00DF69F3" w:rsidP="00DF69F3">
      <w:pPr>
        <w:rPr>
          <w:lang w:val="en-US"/>
        </w:rPr>
      </w:pPr>
      <w:r>
        <w:rPr>
          <w:noProof/>
          <w:lang w:val="en-US"/>
        </w:rPr>
        <w:lastRenderedPageBreak/>
        <w:drawing>
          <wp:inline distT="0" distB="0" distL="0" distR="0" wp14:anchorId="74587542" wp14:editId="009769AE">
            <wp:extent cx="5724525" cy="2143125"/>
            <wp:effectExtent l="19050" t="19050" r="28575" b="2857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solidFill>
                        <a:schemeClr val="tx1"/>
                      </a:solidFill>
                    </a:ln>
                  </pic:spPr>
                </pic:pic>
              </a:graphicData>
            </a:graphic>
          </wp:inline>
        </w:drawing>
      </w:r>
    </w:p>
    <w:p w14:paraId="7C317AB8" w14:textId="1902E18B" w:rsidR="00DF69F3" w:rsidRDefault="00DF69F3" w:rsidP="00DF69F3">
      <w:pPr>
        <w:rPr>
          <w:lang w:val="en-US"/>
        </w:rPr>
      </w:pPr>
      <w:r>
        <w:rPr>
          <w:lang w:val="en-US"/>
        </w:rPr>
        <w:t xml:space="preserve">When you click Next you can choose an account username. This is restricted to 8 letters. Please choose a username in the format: first initial plus surname, </w:t>
      </w:r>
      <w:proofErr w:type="spellStart"/>
      <w:r>
        <w:rPr>
          <w:lang w:val="en-US"/>
        </w:rPr>
        <w:t>eg.</w:t>
      </w:r>
      <w:proofErr w:type="spellEnd"/>
      <w:r>
        <w:rPr>
          <w:lang w:val="en-US"/>
        </w:rPr>
        <w:t xml:space="preserve"> “</w:t>
      </w:r>
      <w:proofErr w:type="spellStart"/>
      <w:r>
        <w:rPr>
          <w:lang w:val="en-US"/>
        </w:rPr>
        <w:t>jsmith</w:t>
      </w:r>
      <w:proofErr w:type="spellEnd"/>
      <w:r>
        <w:rPr>
          <w:lang w:val="en-US"/>
        </w:rPr>
        <w:t xml:space="preserve">”, if possible. The username must be unique across other machines in the SAFE so you may want to append some code or letter to indicate this is your </w:t>
      </w:r>
      <w:r w:rsidR="002A487E">
        <w:rPr>
          <w:lang w:val="en-US"/>
        </w:rPr>
        <w:t>ISARIC</w:t>
      </w:r>
      <w:r>
        <w:rPr>
          <w:lang w:val="en-US"/>
        </w:rPr>
        <w:t xml:space="preserve"> account.</w:t>
      </w:r>
    </w:p>
    <w:p w14:paraId="0F240820" w14:textId="77777777" w:rsidR="00DF69F3" w:rsidRDefault="00DF69F3" w:rsidP="00DF69F3">
      <w:pPr>
        <w:rPr>
          <w:lang w:val="en-US"/>
        </w:rPr>
      </w:pPr>
      <w:r>
        <w:rPr>
          <w:noProof/>
          <w:lang w:val="en-US"/>
        </w:rPr>
        <w:drawing>
          <wp:inline distT="0" distB="0" distL="0" distR="0" wp14:anchorId="4BBDDFB3" wp14:editId="4E3BA54D">
            <wp:extent cx="5724525" cy="2095500"/>
            <wp:effectExtent l="19050" t="19050" r="28575" b="190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solidFill>
                        <a:schemeClr val="tx1"/>
                      </a:solidFill>
                    </a:ln>
                  </pic:spPr>
                </pic:pic>
              </a:graphicData>
            </a:graphic>
          </wp:inline>
        </w:drawing>
      </w:r>
    </w:p>
    <w:p w14:paraId="664E5F8C" w14:textId="5431BFE2" w:rsidR="00DF69F3" w:rsidRDefault="000C0991" w:rsidP="00E84DCE">
      <w:pPr>
        <w:rPr>
          <w:ins w:id="372" w:author="BROOKS Andrew" w:date="2021-10-27T11:55:00Z"/>
          <w:lang w:val="en-US"/>
        </w:rPr>
      </w:pPr>
      <w:r>
        <w:rPr>
          <w:lang w:val="en-US"/>
        </w:rPr>
        <w:t xml:space="preserve">The system requires a SSH public key be supplied. This will not be used but unfortunately is a requirement that we cannot change, so at this stage it does not matter what you supply, </w:t>
      </w:r>
      <w:proofErr w:type="gramStart"/>
      <w:r>
        <w:rPr>
          <w:lang w:val="en-US"/>
        </w:rPr>
        <w:t>as long as</w:t>
      </w:r>
      <w:proofErr w:type="gramEnd"/>
      <w:r>
        <w:rPr>
          <w:lang w:val="en-US"/>
        </w:rPr>
        <w:t xml:space="preserve"> it looks like a valid key. A key can be generated on the website: </w:t>
      </w:r>
      <w:r w:rsidR="003033DD">
        <w:fldChar w:fldCharType="begin"/>
      </w:r>
      <w:ins w:id="373" w:author="BROOKS Andrew" w:date="2021-10-20T14:34:00Z">
        <w:r w:rsidR="00C014F0">
          <w:instrText>HYPERLINK "https://8gwifi.org/sshfunctions.jsp"</w:instrText>
        </w:r>
      </w:ins>
      <w:del w:id="374" w:author="BROOKS Andrew" w:date="2021-10-20T14:34:00Z">
        <w:r w:rsidR="003033DD" w:rsidDel="00C014F0">
          <w:delInstrText xml:space="preserve"> HYPERLINK "https://cryptotools.net/rsagen" </w:delInstrText>
        </w:r>
      </w:del>
      <w:r w:rsidR="003033DD">
        <w:fldChar w:fldCharType="separate"/>
      </w:r>
      <w:del w:id="375" w:author="BROOKS Andrew" w:date="2021-10-20T14:34:00Z">
        <w:r w:rsidR="0078110F" w:rsidRPr="00AE0BAA" w:rsidDel="00C014F0">
          <w:rPr>
            <w:rStyle w:val="Hyperlink"/>
            <w:lang w:val="en-US"/>
          </w:rPr>
          <w:delText>https://cryptotools.net/rsagen</w:delText>
        </w:r>
      </w:del>
      <w:ins w:id="376" w:author="BROOKS Andrew" w:date="2021-10-20T14:34:00Z">
        <w:r w:rsidR="00C014F0">
          <w:rPr>
            <w:rStyle w:val="Hyperlink"/>
            <w:lang w:val="en-US"/>
          </w:rPr>
          <w:t>https://8gwifi.org/sshfunctions.jsp</w:t>
        </w:r>
      </w:ins>
      <w:r w:rsidR="003033DD">
        <w:rPr>
          <w:rStyle w:val="Hyperlink"/>
          <w:lang w:val="en-US"/>
        </w:rPr>
        <w:fldChar w:fldCharType="end"/>
      </w:r>
      <w:r w:rsidR="0078110F">
        <w:rPr>
          <w:lang w:val="en-US"/>
        </w:rPr>
        <w:t xml:space="preserve"> </w:t>
      </w:r>
      <w:ins w:id="377" w:author="BROOKS Andrew" w:date="2022-01-11T11:22:00Z">
        <w:r w:rsidR="00926BA7">
          <w:rPr>
            <w:lang w:val="en-US"/>
          </w:rPr>
          <w:t xml:space="preserve">Tick </w:t>
        </w:r>
      </w:ins>
      <w:proofErr w:type="spellStart"/>
      <w:ins w:id="378" w:author="BROOKS Andrew" w:date="2022-01-11T11:23:00Z">
        <w:r w:rsidR="00775111">
          <w:rPr>
            <w:lang w:val="en-US"/>
          </w:rPr>
          <w:t>Algorithm:RSA</w:t>
        </w:r>
        <w:proofErr w:type="spellEnd"/>
        <w:r w:rsidR="00775111">
          <w:rPr>
            <w:lang w:val="en-US"/>
          </w:rPr>
          <w:t xml:space="preserve"> and Size:1024, </w:t>
        </w:r>
      </w:ins>
      <w:r w:rsidR="0078110F">
        <w:rPr>
          <w:lang w:val="en-US"/>
        </w:rPr>
        <w:t xml:space="preserve">Click </w:t>
      </w:r>
      <w:r w:rsidR="0078110F" w:rsidRPr="005E2BC6">
        <w:rPr>
          <w:b/>
          <w:bCs/>
          <w:lang w:val="en-US"/>
          <w:rPrChange w:id="379" w:author="BROOKS Andrew" w:date="2021-10-20T14:34:00Z">
            <w:rPr>
              <w:lang w:val="en-US"/>
            </w:rPr>
          </w:rPrChange>
        </w:rPr>
        <w:t xml:space="preserve">Generate </w:t>
      </w:r>
      <w:del w:id="380" w:author="BROOKS Andrew" w:date="2021-10-20T14:34:00Z">
        <w:r w:rsidR="0078110F" w:rsidRPr="005E2BC6" w:rsidDel="005E2BC6">
          <w:rPr>
            <w:b/>
            <w:bCs/>
            <w:lang w:val="en-US"/>
            <w:rPrChange w:id="381" w:author="BROOKS Andrew" w:date="2021-10-20T14:34:00Z">
              <w:rPr>
                <w:lang w:val="en-US"/>
              </w:rPr>
            </w:rPrChange>
          </w:rPr>
          <w:delText>key pair</w:delText>
        </w:r>
      </w:del>
      <w:ins w:id="382" w:author="BROOKS Andrew" w:date="2021-10-20T14:34:00Z">
        <w:r w:rsidR="005E2BC6" w:rsidRPr="005E2BC6">
          <w:rPr>
            <w:b/>
            <w:bCs/>
            <w:lang w:val="en-US"/>
            <w:rPrChange w:id="383" w:author="BROOKS Andrew" w:date="2021-10-20T14:34:00Z">
              <w:rPr>
                <w:lang w:val="en-US"/>
              </w:rPr>
            </w:rPrChange>
          </w:rPr>
          <w:t>SSH Keys</w:t>
        </w:r>
      </w:ins>
      <w:r w:rsidR="0078110F">
        <w:rPr>
          <w:lang w:val="en-US"/>
        </w:rPr>
        <w:t xml:space="preserve"> and then copy and paste the </w:t>
      </w:r>
      <w:r w:rsidR="0078110F" w:rsidRPr="005E2BC6">
        <w:rPr>
          <w:b/>
          <w:bCs/>
          <w:lang w:val="en-US"/>
          <w:rPrChange w:id="384" w:author="BROOKS Andrew" w:date="2021-10-20T14:34:00Z">
            <w:rPr>
              <w:lang w:val="en-US"/>
            </w:rPr>
          </w:rPrChange>
        </w:rPr>
        <w:t xml:space="preserve">Public </w:t>
      </w:r>
      <w:del w:id="385" w:author="BROOKS Andrew" w:date="2021-10-20T14:34:00Z">
        <w:r w:rsidR="0078110F" w:rsidRPr="005E2BC6" w:rsidDel="005E2BC6">
          <w:rPr>
            <w:b/>
            <w:bCs/>
            <w:lang w:val="en-US"/>
            <w:rPrChange w:id="386" w:author="BROOKS Andrew" w:date="2021-10-20T14:34:00Z">
              <w:rPr>
                <w:lang w:val="en-US"/>
              </w:rPr>
            </w:rPrChange>
          </w:rPr>
          <w:delText>k</w:delText>
        </w:r>
      </w:del>
      <w:ins w:id="387" w:author="BROOKS Andrew" w:date="2021-10-20T14:34:00Z">
        <w:r w:rsidR="005E2BC6" w:rsidRPr="005E2BC6">
          <w:rPr>
            <w:b/>
            <w:bCs/>
            <w:lang w:val="en-US"/>
            <w:rPrChange w:id="388" w:author="BROOKS Andrew" w:date="2021-10-20T14:34:00Z">
              <w:rPr>
                <w:lang w:val="en-US"/>
              </w:rPr>
            </w:rPrChange>
          </w:rPr>
          <w:t>K</w:t>
        </w:r>
      </w:ins>
      <w:r w:rsidR="0078110F" w:rsidRPr="005E2BC6">
        <w:rPr>
          <w:b/>
          <w:bCs/>
          <w:lang w:val="en-US"/>
          <w:rPrChange w:id="389" w:author="BROOKS Andrew" w:date="2021-10-20T14:34:00Z">
            <w:rPr>
              <w:lang w:val="en-US"/>
            </w:rPr>
          </w:rPrChange>
        </w:rPr>
        <w:t>ey</w:t>
      </w:r>
      <w:r w:rsidR="0078110F">
        <w:rPr>
          <w:lang w:val="en-US"/>
        </w:rPr>
        <w:t xml:space="preserve"> text into the SAFE SSH public key field</w:t>
      </w:r>
      <w:r w:rsidR="00443B47">
        <w:rPr>
          <w:lang w:val="en-US"/>
        </w:rPr>
        <w:t>. You can save the Private and Public keys to files if you wish.</w:t>
      </w:r>
      <w:ins w:id="390" w:author="BROOKS Andrew" w:date="2021-10-20T11:31:00Z">
        <w:r w:rsidR="00713A75">
          <w:rPr>
            <w:lang w:val="en-US"/>
          </w:rPr>
          <w:t xml:space="preserve"> If you get the error “Corrupt key” </w:t>
        </w:r>
        <w:r w:rsidR="000F2B31">
          <w:rPr>
            <w:lang w:val="en-US"/>
          </w:rPr>
          <w:t>then check you are pasting a single line of text</w:t>
        </w:r>
      </w:ins>
      <w:ins w:id="391" w:author="BROOKS Andrew" w:date="2021-10-20T14:34:00Z">
        <w:r w:rsidR="004E13C8">
          <w:rPr>
            <w:lang w:val="en-US"/>
          </w:rPr>
          <w:t xml:space="preserve"> which begins with </w:t>
        </w:r>
        <w:proofErr w:type="spellStart"/>
        <w:r w:rsidR="004E13C8">
          <w:rPr>
            <w:lang w:val="en-US"/>
          </w:rPr>
          <w:t>ssh-rsa</w:t>
        </w:r>
      </w:ins>
      <w:proofErr w:type="spellEnd"/>
      <w:ins w:id="392" w:author="BROOKS Andrew" w:date="2021-10-20T11:31:00Z">
        <w:r w:rsidR="000F2B31">
          <w:rPr>
            <w:lang w:val="en-US"/>
          </w:rPr>
          <w:t>.</w:t>
        </w:r>
      </w:ins>
    </w:p>
    <w:p w14:paraId="77142222" w14:textId="126BA156" w:rsidR="002765DD" w:rsidRPr="00443B47" w:rsidRDefault="002765DD" w:rsidP="00E84DCE">
      <w:pPr>
        <w:rPr>
          <w:lang w:val="en-US"/>
        </w:rPr>
      </w:pPr>
      <w:ins w:id="393" w:author="BROOKS Andrew" w:date="2021-10-27T11:55:00Z">
        <w:r>
          <w:rPr>
            <w:noProof/>
            <w:lang w:val="en-US"/>
          </w:rPr>
          <w:drawing>
            <wp:inline distT="0" distB="0" distL="0" distR="0" wp14:anchorId="461927E0" wp14:editId="63D738FA">
              <wp:extent cx="3219450" cy="3142796"/>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27295" cy="3150454"/>
                      </a:xfrm>
                      <a:prstGeom prst="rect">
                        <a:avLst/>
                      </a:prstGeom>
                    </pic:spPr>
                  </pic:pic>
                </a:graphicData>
              </a:graphic>
            </wp:inline>
          </w:drawing>
        </w:r>
      </w:ins>
    </w:p>
    <w:p w14:paraId="1065CFB0" w14:textId="711683EF" w:rsidR="002902A7" w:rsidRDefault="002B7DA5" w:rsidP="00E84DCE">
      <w:r>
        <w:lastRenderedPageBreak/>
        <w:t xml:space="preserve">Once </w:t>
      </w:r>
      <w:r w:rsidR="00FE6E23">
        <w:t xml:space="preserve">your application has been </w:t>
      </w:r>
      <w:r>
        <w:t>approved you should login to SAFE and use the option to view your password</w:t>
      </w:r>
      <w:ins w:id="394" w:author="BROOKS Andrew" w:date="2021-10-20T11:36:00Z">
        <w:r w:rsidR="00F67E9C">
          <w:t xml:space="preserve"> from the Login Accounts menu</w:t>
        </w:r>
      </w:ins>
      <w:r>
        <w:t xml:space="preserve">. </w:t>
      </w:r>
      <w:r w:rsidR="00DA4A61">
        <w:t>The machine name is “sdf-cs1</w:t>
      </w:r>
      <w:proofErr w:type="gramStart"/>
      <w:r w:rsidR="00DA4A61">
        <w:t>”</w:t>
      </w:r>
      <w:proofErr w:type="gramEnd"/>
      <w:r w:rsidR="00DA4A61">
        <w:t xml:space="preserve"> but the account may be listed as “</w:t>
      </w:r>
      <w:proofErr w:type="spellStart"/>
      <w:r w:rsidR="00DA4A61" w:rsidRPr="00152C0F">
        <w:rPr>
          <w:i/>
          <w:iCs/>
        </w:rPr>
        <w:t>username</w:t>
      </w:r>
      <w:r w:rsidR="00DA4A61">
        <w:t>@eidf</w:t>
      </w:r>
      <w:proofErr w:type="spellEnd"/>
      <w:r w:rsidR="00DA4A61">
        <w:t xml:space="preserve">”. </w:t>
      </w:r>
      <w:r w:rsidR="00152C0F">
        <w:t xml:space="preserve">Note: </w:t>
      </w:r>
      <w:ins w:id="395" w:author="BROOKS Andrew" w:date="2022-01-21T16:40:00Z">
        <w:r w:rsidR="006E5B86">
          <w:t xml:space="preserve">Ignore the @eidf part </w:t>
        </w:r>
        <w:r w:rsidR="00915BEB">
          <w:t xml:space="preserve">when asked to enter your username. </w:t>
        </w:r>
      </w:ins>
      <w:r w:rsidR="009F3CD8">
        <w:t>This is a one-time password</w:t>
      </w:r>
      <w:r w:rsidR="00044B0C">
        <w:t>;</w:t>
      </w:r>
      <w:r w:rsidR="009F3CD8">
        <w:t xml:space="preserve"> you will be required to change it when you first login.</w:t>
      </w:r>
    </w:p>
    <w:p w14:paraId="00808543" w14:textId="52E4A8CF" w:rsidR="00085A91" w:rsidRDefault="00085A91" w:rsidP="00085A91">
      <w:pPr>
        <w:rPr>
          <w:lang w:val="en-US"/>
        </w:rPr>
      </w:pPr>
      <w:r>
        <w:rPr>
          <w:lang w:val="en-US"/>
        </w:rPr>
        <w:t xml:space="preserve">Your machine account will give you a login </w:t>
      </w:r>
      <w:r w:rsidR="00E76873">
        <w:rPr>
          <w:lang w:val="en-US"/>
        </w:rPr>
        <w:t>to two computers, the “sdf-cs1” (which we will call “Ultra2” from now on)</w:t>
      </w:r>
      <w:r w:rsidR="00A07DBB">
        <w:rPr>
          <w:lang w:val="en-US"/>
        </w:rPr>
        <w:t xml:space="preserve"> and</w:t>
      </w:r>
      <w:r w:rsidR="00E76873">
        <w:rPr>
          <w:lang w:val="en-US"/>
        </w:rPr>
        <w:t xml:space="preserve"> </w:t>
      </w:r>
      <w:r w:rsidR="00A07DBB">
        <w:rPr>
          <w:lang w:val="en-US"/>
        </w:rPr>
        <w:t>a</w:t>
      </w:r>
      <w:r>
        <w:rPr>
          <w:lang w:val="en-US"/>
        </w:rPr>
        <w:t xml:space="preserve"> Linux desktop inside the ISARIC system. However, the only access to th</w:t>
      </w:r>
      <w:r w:rsidR="00A07DBB">
        <w:rPr>
          <w:lang w:val="en-US"/>
        </w:rPr>
        <w:t>ese</w:t>
      </w:r>
      <w:r>
        <w:rPr>
          <w:lang w:val="en-US"/>
        </w:rPr>
        <w:t xml:space="preserve"> system</w:t>
      </w:r>
      <w:r w:rsidR="00A07DBB">
        <w:rPr>
          <w:lang w:val="en-US"/>
        </w:rPr>
        <w:t>s</w:t>
      </w:r>
      <w:r>
        <w:rPr>
          <w:lang w:val="en-US"/>
        </w:rPr>
        <w:t xml:space="preserve">, for security reasons, is via a </w:t>
      </w:r>
      <w:r w:rsidRPr="0098383F">
        <w:rPr>
          <w:i/>
          <w:iCs/>
          <w:lang w:val="en-US"/>
        </w:rPr>
        <w:t>virtual</w:t>
      </w:r>
      <w:r>
        <w:rPr>
          <w:lang w:val="en-US"/>
        </w:rPr>
        <w:t xml:space="preserve"> desktop. Access to the virtual desktop is through a VDI (Virtual Desktop Infrastructure)</w:t>
      </w:r>
      <w:r>
        <w:rPr>
          <w:rStyle w:val="FootnoteReference"/>
          <w:lang w:val="en-US"/>
        </w:rPr>
        <w:footnoteReference w:id="2"/>
      </w:r>
      <w:r>
        <w:rPr>
          <w:lang w:val="en-US"/>
        </w:rPr>
        <w:t xml:space="preserve">. Again, for security reasons, the VDI requires a separate username and password, and these </w:t>
      </w:r>
      <w:r w:rsidR="00981F79">
        <w:rPr>
          <w:lang w:val="en-US"/>
        </w:rPr>
        <w:t>will be sent to you by email</w:t>
      </w:r>
      <w:r>
        <w:rPr>
          <w:lang w:val="en-US"/>
        </w:rPr>
        <w:t>.</w:t>
      </w:r>
    </w:p>
    <w:p w14:paraId="6DC6F384" w14:textId="3C82F265" w:rsidR="0083572D" w:rsidRDefault="0083572D" w:rsidP="0083572D">
      <w:pPr>
        <w:rPr>
          <w:lang w:val="en-US"/>
        </w:rPr>
      </w:pPr>
      <w:r>
        <w:rPr>
          <w:lang w:val="en-US"/>
        </w:rPr>
        <w:t>From now on you only need to login to the VDI, not into SAFE, to access ISARIC.</w:t>
      </w:r>
    </w:p>
    <w:p w14:paraId="711A4C21" w14:textId="5329B740" w:rsidR="00167323" w:rsidRDefault="00167323" w:rsidP="00167323">
      <w:pPr>
        <w:pStyle w:val="Heading1"/>
        <w:rPr>
          <w:lang w:val="en-US"/>
        </w:rPr>
      </w:pPr>
      <w:bookmarkStart w:id="396" w:name="_Toc84422861"/>
      <w:bookmarkStart w:id="397" w:name="_Toc93067718"/>
      <w:r>
        <w:rPr>
          <w:lang w:val="en-US"/>
        </w:rPr>
        <w:t xml:space="preserve">Logging Into </w:t>
      </w:r>
      <w:bookmarkEnd w:id="396"/>
      <w:r w:rsidR="00A924C0">
        <w:rPr>
          <w:lang w:val="en-US"/>
        </w:rPr>
        <w:t>ISARIC at EPCC</w:t>
      </w:r>
      <w:bookmarkEnd w:id="397"/>
    </w:p>
    <w:p w14:paraId="18E7892D" w14:textId="77777777" w:rsidR="00167323" w:rsidRDefault="00167323" w:rsidP="00167323">
      <w:pPr>
        <w:rPr>
          <w:lang w:val="en-US"/>
        </w:rPr>
      </w:pPr>
      <w:r>
        <w:rPr>
          <w:lang w:val="en-US"/>
        </w:rPr>
        <w:t>The Virtual Desktop Interface gives access to a virtual Linux desktop inside the secure archive area.</w:t>
      </w:r>
    </w:p>
    <w:p w14:paraId="05863687" w14:textId="0434BA0F" w:rsidR="00167323" w:rsidRDefault="000A00EE" w:rsidP="00167323">
      <w:pPr>
        <w:rPr>
          <w:lang w:val="en-US"/>
        </w:rPr>
      </w:pPr>
      <w:r>
        <w:fldChar w:fldCharType="begin"/>
      </w:r>
      <w:ins w:id="398" w:author="BROOKS Andrew" w:date="2021-10-26T08:24:00Z">
        <w:r w:rsidR="0032241B">
          <w:instrText>HYPERLINK "https://eidf.epcc.ed.ac.uk/eidf01/"</w:instrText>
        </w:r>
      </w:ins>
      <w:del w:id="399" w:author="BROOKS Andrew" w:date="2021-10-26T08:24:00Z">
        <w:r w:rsidDel="0032241B">
          <w:delInstrText xml:space="preserve"> HYPERLINK "https://secure.epcc.ed.ac.uk/eidf01/" </w:delInstrText>
        </w:r>
      </w:del>
      <w:r>
        <w:fldChar w:fldCharType="separate"/>
      </w:r>
      <w:del w:id="400" w:author="BROOKS Andrew" w:date="2021-10-26T08:24:00Z">
        <w:r w:rsidR="00167323" w:rsidRPr="00AE0BAA" w:rsidDel="0032241B">
          <w:rPr>
            <w:rStyle w:val="Hyperlink"/>
            <w:lang w:val="en-US"/>
          </w:rPr>
          <w:delText>https://secure.epcc.ed.ac.uk/eidf01/</w:delText>
        </w:r>
      </w:del>
      <w:ins w:id="401" w:author="BROOKS Andrew" w:date="2021-10-26T08:24:00Z">
        <w:r w:rsidR="0032241B">
          <w:rPr>
            <w:rStyle w:val="Hyperlink"/>
            <w:lang w:val="en-US"/>
          </w:rPr>
          <w:t>https://eidf.epcc.ed.ac.uk/eidf01/</w:t>
        </w:r>
      </w:ins>
      <w:r>
        <w:rPr>
          <w:rStyle w:val="Hyperlink"/>
          <w:lang w:val="en-US"/>
        </w:rPr>
        <w:fldChar w:fldCharType="end"/>
      </w:r>
    </w:p>
    <w:p w14:paraId="08E68ED8" w14:textId="77777777" w:rsidR="00167323" w:rsidRDefault="00167323" w:rsidP="00167323">
      <w:pPr>
        <w:jc w:val="center"/>
        <w:rPr>
          <w:lang w:val="en-US"/>
        </w:rPr>
      </w:pPr>
      <w:r>
        <w:rPr>
          <w:noProof/>
          <w:lang w:val="en-US"/>
        </w:rPr>
        <w:drawing>
          <wp:inline distT="0" distB="0" distL="0" distR="0" wp14:anchorId="75C5D23B" wp14:editId="795BFDF1">
            <wp:extent cx="1683478" cy="2962275"/>
            <wp:effectExtent l="19050" t="19050" r="120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696160" cy="2984590"/>
                    </a:xfrm>
                    <a:prstGeom prst="rect">
                      <a:avLst/>
                    </a:prstGeom>
                    <a:noFill/>
                    <a:ln>
                      <a:solidFill>
                        <a:schemeClr val="tx1"/>
                      </a:solidFill>
                    </a:ln>
                  </pic:spPr>
                </pic:pic>
              </a:graphicData>
            </a:graphic>
          </wp:inline>
        </w:drawing>
      </w:r>
    </w:p>
    <w:p w14:paraId="1002B7FB" w14:textId="77777777" w:rsidR="00167323" w:rsidRDefault="00167323" w:rsidP="00167323">
      <w:pPr>
        <w:rPr>
          <w:lang w:val="en-US"/>
        </w:rPr>
      </w:pPr>
      <w:r>
        <w:rPr>
          <w:lang w:val="en-US"/>
        </w:rPr>
        <w:t xml:space="preserve">Use your VDI account username and password to login here. The VDI account is not the same as your SAFE </w:t>
      </w:r>
      <w:proofErr w:type="gramStart"/>
      <w:r>
        <w:rPr>
          <w:lang w:val="en-US"/>
        </w:rPr>
        <w:t>account, and</w:t>
      </w:r>
      <w:proofErr w:type="gramEnd"/>
      <w:r>
        <w:rPr>
          <w:lang w:val="en-US"/>
        </w:rPr>
        <w:t xml:space="preserve"> is not the same as the “sdf-cs1” machine account you requested within SAFE.</w:t>
      </w:r>
    </w:p>
    <w:p w14:paraId="5358E4E9" w14:textId="3C0A5CDB" w:rsidR="00167323" w:rsidRDefault="00167323" w:rsidP="00167323">
      <w:pPr>
        <w:rPr>
          <w:lang w:val="en-US"/>
        </w:rPr>
      </w:pPr>
      <w:del w:id="402" w:author="BROOKS Andrew" w:date="2021-10-27T11:56:00Z">
        <w:r w:rsidDel="00BD33B5">
          <w:rPr>
            <w:lang w:val="en-US"/>
          </w:rPr>
          <w:delText>When you first log into the VDI p</w:delText>
        </w:r>
      </w:del>
      <w:ins w:id="403" w:author="BROOKS Andrew" w:date="2021-10-27T11:56:00Z">
        <w:r w:rsidR="00BD33B5">
          <w:rPr>
            <w:lang w:val="en-US"/>
          </w:rPr>
          <w:t>P</w:t>
        </w:r>
      </w:ins>
      <w:r>
        <w:rPr>
          <w:lang w:val="en-US"/>
        </w:rPr>
        <w:t xml:space="preserve">lease </w:t>
      </w:r>
      <w:ins w:id="404" w:author="BROOKS Andrew" w:date="2021-10-27T11:56:00Z">
        <w:r w:rsidR="00BD33B5">
          <w:rPr>
            <w:lang w:val="en-US"/>
          </w:rPr>
          <w:t xml:space="preserve">change your password </w:t>
        </w:r>
        <w:r w:rsidR="0052387F">
          <w:rPr>
            <w:lang w:val="en-US"/>
          </w:rPr>
          <w:t xml:space="preserve">by </w:t>
        </w:r>
      </w:ins>
      <w:r>
        <w:rPr>
          <w:lang w:val="en-US"/>
        </w:rPr>
        <w:t>click</w:t>
      </w:r>
      <w:ins w:id="405" w:author="BROOKS Andrew" w:date="2021-10-27T11:56:00Z">
        <w:r w:rsidR="0052387F">
          <w:rPr>
            <w:lang w:val="en-US"/>
          </w:rPr>
          <w:t>ing</w:t>
        </w:r>
      </w:ins>
      <w:r>
        <w:rPr>
          <w:lang w:val="en-US"/>
        </w:rPr>
        <w:t xml:space="preserve"> your name in the top right, click Settings, and change your </w:t>
      </w:r>
      <w:r w:rsidR="003620FC">
        <w:rPr>
          <w:lang w:val="en-US"/>
        </w:rPr>
        <w:t xml:space="preserve">VDI </w:t>
      </w:r>
      <w:r>
        <w:rPr>
          <w:lang w:val="en-US"/>
        </w:rPr>
        <w:t>password from the Preferences tab.</w:t>
      </w:r>
    </w:p>
    <w:p w14:paraId="1452987D" w14:textId="77777777" w:rsidR="00167323" w:rsidRDefault="00167323" w:rsidP="00167323">
      <w:pPr>
        <w:jc w:val="center"/>
        <w:rPr>
          <w:lang w:val="en-US"/>
        </w:rPr>
      </w:pPr>
      <w:r>
        <w:rPr>
          <w:noProof/>
          <w:lang w:val="en-US"/>
        </w:rPr>
        <w:lastRenderedPageBreak/>
        <w:drawing>
          <wp:inline distT="0" distB="0" distL="0" distR="0" wp14:anchorId="609CAFEE" wp14:editId="7D7B8448">
            <wp:extent cx="5010150" cy="2463462"/>
            <wp:effectExtent l="19050" t="19050" r="19050" b="133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757" cy="2469661"/>
                    </a:xfrm>
                    <a:prstGeom prst="rect">
                      <a:avLst/>
                    </a:prstGeom>
                    <a:noFill/>
                    <a:ln>
                      <a:solidFill>
                        <a:schemeClr val="tx1"/>
                      </a:solidFill>
                    </a:ln>
                  </pic:spPr>
                </pic:pic>
              </a:graphicData>
            </a:graphic>
          </wp:inline>
        </w:drawing>
      </w:r>
    </w:p>
    <w:p w14:paraId="3FB09EB8" w14:textId="713DF388" w:rsidR="00167323" w:rsidRDefault="00167323" w:rsidP="00167323">
      <w:pPr>
        <w:rPr>
          <w:lang w:val="en-US"/>
        </w:rPr>
      </w:pPr>
      <w:r>
        <w:rPr>
          <w:lang w:val="en-US"/>
        </w:rPr>
        <w:t xml:space="preserve">The VDI </w:t>
      </w:r>
      <w:r w:rsidR="00E82F89">
        <w:rPr>
          <w:lang w:val="en-US"/>
        </w:rPr>
        <w:t xml:space="preserve">home </w:t>
      </w:r>
      <w:r>
        <w:rPr>
          <w:lang w:val="en-US"/>
        </w:rPr>
        <w:t>page will give a list of machines you can log into:</w:t>
      </w:r>
    </w:p>
    <w:p w14:paraId="0F330837" w14:textId="22106D17" w:rsidR="00085A91" w:rsidRDefault="002269F7" w:rsidP="00E84DCE">
      <w:r>
        <w:rPr>
          <w:noProof/>
        </w:rPr>
        <w:drawing>
          <wp:inline distT="0" distB="0" distL="0" distR="0" wp14:anchorId="2237E558" wp14:editId="3217F523">
            <wp:extent cx="4448175" cy="2344774"/>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52281" cy="2346938"/>
                    </a:xfrm>
                    <a:prstGeom prst="rect">
                      <a:avLst/>
                    </a:prstGeom>
                  </pic:spPr>
                </pic:pic>
              </a:graphicData>
            </a:graphic>
          </wp:inline>
        </w:drawing>
      </w:r>
    </w:p>
    <w:p w14:paraId="05F8FEE2" w14:textId="77777777" w:rsidR="007601D1" w:rsidRDefault="007601D1" w:rsidP="00E1501C">
      <w:pPr>
        <w:rPr>
          <w:ins w:id="406" w:author="BROOKS Andrew" w:date="2021-11-04T14:09:00Z"/>
          <w:b/>
          <w:bCs/>
          <w:color w:val="FF0000"/>
          <w:lang w:val="en-US"/>
        </w:rPr>
      </w:pPr>
    </w:p>
    <w:p w14:paraId="092C6440" w14:textId="7E2FAA37" w:rsidR="00997186" w:rsidRDefault="00E1501C" w:rsidP="00E1501C">
      <w:pPr>
        <w:rPr>
          <w:ins w:id="407" w:author="BROOKS Andrew" w:date="2022-01-14T15:45:00Z"/>
          <w:lang w:val="en-US"/>
        </w:rPr>
      </w:pPr>
      <w:r w:rsidRPr="007601D1">
        <w:rPr>
          <w:b/>
          <w:bCs/>
          <w:color w:val="FF0000"/>
          <w:lang w:val="en-US"/>
          <w:rPrChange w:id="408" w:author="BROOKS Andrew" w:date="2021-11-04T14:09:00Z">
            <w:rPr>
              <w:b/>
              <w:bCs/>
              <w:lang w:val="en-US"/>
            </w:rPr>
          </w:rPrChange>
        </w:rPr>
        <w:t>IMPORTANT NOTE</w:t>
      </w:r>
      <w:r>
        <w:rPr>
          <w:b/>
          <w:bCs/>
          <w:lang w:val="en-US"/>
        </w:rPr>
        <w:t>:</w:t>
      </w:r>
      <w:r>
        <w:rPr>
          <w:lang w:val="en-US"/>
        </w:rPr>
        <w:t xml:space="preserve"> Please click on the “</w:t>
      </w:r>
      <w:r w:rsidR="0098625C">
        <w:rPr>
          <w:lang w:val="en-US"/>
        </w:rPr>
        <w:t>c19-desktop</w:t>
      </w:r>
      <w:r w:rsidR="00542EEC">
        <w:rPr>
          <w:lang w:val="en-US"/>
        </w:rPr>
        <w:t xml:space="preserve"> </w:t>
      </w:r>
      <w:r>
        <w:rPr>
          <w:lang w:val="en-US"/>
        </w:rPr>
        <w:t xml:space="preserve">SSH” session first and login. </w:t>
      </w:r>
      <w:r w:rsidR="00542EEC">
        <w:rPr>
          <w:lang w:val="en-US"/>
        </w:rPr>
        <w:t xml:space="preserve">This </w:t>
      </w:r>
      <w:r w:rsidR="00E70FC9">
        <w:rPr>
          <w:lang w:val="en-US"/>
        </w:rPr>
        <w:t xml:space="preserve">is the sdf-cs1 machine account you created within SAFE and the password which can be found in the accounts section of SAFE. </w:t>
      </w:r>
      <w:ins w:id="409" w:author="BROOKS Andrew" w:date="2022-01-20T14:13:00Z">
        <w:r w:rsidR="00483793">
          <w:rPr>
            <w:lang w:val="en-US"/>
          </w:rPr>
          <w:t xml:space="preserve">The username </w:t>
        </w:r>
        <w:r w:rsidR="00D239D8">
          <w:rPr>
            <w:lang w:val="en-US"/>
          </w:rPr>
          <w:t xml:space="preserve">might be listed as </w:t>
        </w:r>
      </w:ins>
      <w:proofErr w:type="spellStart"/>
      <w:ins w:id="410" w:author="BROOKS Andrew" w:date="2022-01-20T14:14:00Z">
        <w:r w:rsidR="00D239D8" w:rsidRPr="00D239D8">
          <w:rPr>
            <w:lang w:val="en-US"/>
            <w:rPrChange w:id="411" w:author="BROOKS Andrew" w:date="2022-01-20T14:14:00Z">
              <w:rPr>
                <w:i/>
                <w:iCs/>
                <w:lang w:val="en-US"/>
              </w:rPr>
            </w:rPrChange>
          </w:rPr>
          <w:t>xxx</w:t>
        </w:r>
        <w:r w:rsidR="00D239D8">
          <w:rPr>
            <w:lang w:val="en-US"/>
          </w:rPr>
          <w:t>@</w:t>
        </w:r>
        <w:proofErr w:type="gramStart"/>
        <w:r w:rsidR="00D239D8">
          <w:rPr>
            <w:lang w:val="en-US"/>
          </w:rPr>
          <w:t>edif</w:t>
        </w:r>
        <w:proofErr w:type="spellEnd"/>
        <w:proofErr w:type="gramEnd"/>
        <w:r w:rsidR="00D239D8">
          <w:rPr>
            <w:lang w:val="en-US"/>
          </w:rPr>
          <w:t xml:space="preserve"> but you only type the xxx part (ignore the @eidf). </w:t>
        </w:r>
        <w:r w:rsidR="00A27654">
          <w:rPr>
            <w:lang w:val="en-US"/>
          </w:rPr>
          <w:t xml:space="preserve">Please enter the password carefully without using the Caps Lock key. </w:t>
        </w:r>
      </w:ins>
      <w:r w:rsidRPr="00D239D8">
        <w:rPr>
          <w:lang w:val="en-US"/>
        </w:rPr>
        <w:t>You</w:t>
      </w:r>
      <w:r>
        <w:rPr>
          <w:lang w:val="en-US"/>
        </w:rPr>
        <w:t xml:space="preserve"> will be prompted to change your password. This procedure must be done in the SSH session as this will set your password and create your home directory.</w:t>
      </w:r>
      <w:ins w:id="412" w:author="BROOKS Andrew" w:date="2022-01-14T15:45:00Z">
        <w:r w:rsidR="00997186">
          <w:rPr>
            <w:lang w:val="en-US"/>
          </w:rPr>
          <w:t xml:space="preserve"> You can find your password in SAFE here:</w:t>
        </w:r>
      </w:ins>
    </w:p>
    <w:p w14:paraId="5BADF516" w14:textId="0682458C" w:rsidR="00997186" w:rsidRDefault="00997186" w:rsidP="00E1501C">
      <w:pPr>
        <w:rPr>
          <w:ins w:id="413" w:author="BROOKS Andrew" w:date="2022-01-14T15:47:00Z"/>
          <w:lang w:val="en-US"/>
        </w:rPr>
      </w:pPr>
      <w:ins w:id="414" w:author="BROOKS Andrew" w:date="2022-01-14T15:45:00Z">
        <w:r>
          <w:rPr>
            <w:noProof/>
            <w:lang w:val="en-US"/>
          </w:rPr>
          <w:drawing>
            <wp:inline distT="0" distB="0" distL="0" distR="0" wp14:anchorId="4EB2C8DA" wp14:editId="7C2A8B61">
              <wp:extent cx="6645910" cy="923290"/>
              <wp:effectExtent l="0" t="0" r="254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645910" cy="923290"/>
                      </a:xfrm>
                      <a:prstGeom prst="rect">
                        <a:avLst/>
                      </a:prstGeom>
                    </pic:spPr>
                  </pic:pic>
                </a:graphicData>
              </a:graphic>
            </wp:inline>
          </w:drawing>
        </w:r>
      </w:ins>
    </w:p>
    <w:p w14:paraId="1308AFDA" w14:textId="718139AA" w:rsidR="00665D72" w:rsidRDefault="00665D72" w:rsidP="00E1501C">
      <w:pPr>
        <w:rPr>
          <w:ins w:id="415" w:author="BROOKS Andrew" w:date="2022-01-14T15:45:00Z"/>
          <w:lang w:val="en-US"/>
        </w:rPr>
      </w:pPr>
      <w:ins w:id="416" w:author="BROOKS Andrew" w:date="2022-01-14T15:47:00Z">
        <w:r>
          <w:rPr>
            <w:lang w:val="en-US"/>
          </w:rPr>
          <w:t>Use the button to view the initial password:</w:t>
        </w:r>
      </w:ins>
    </w:p>
    <w:p w14:paraId="7D5207E5" w14:textId="4F85B6F0" w:rsidR="004055DF" w:rsidRDefault="004055DF" w:rsidP="00E1501C">
      <w:pPr>
        <w:rPr>
          <w:ins w:id="417" w:author="BROOKS Andrew" w:date="2022-01-14T15:46:00Z"/>
          <w:lang w:val="en-US"/>
        </w:rPr>
      </w:pPr>
      <w:ins w:id="418" w:author="BROOKS Andrew" w:date="2022-01-14T15:46:00Z">
        <w:r>
          <w:rPr>
            <w:noProof/>
            <w:lang w:val="en-US"/>
          </w:rPr>
          <w:drawing>
            <wp:inline distT="0" distB="0" distL="0" distR="0" wp14:anchorId="57C7E5E2" wp14:editId="114C4000">
              <wp:extent cx="6645910" cy="925195"/>
              <wp:effectExtent l="0" t="0" r="2540" b="825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t="81815"/>
                      <a:stretch/>
                    </pic:blipFill>
                    <pic:spPr bwMode="auto">
                      <a:xfrm>
                        <a:off x="0" y="0"/>
                        <a:ext cx="6645910" cy="925195"/>
                      </a:xfrm>
                      <a:prstGeom prst="rect">
                        <a:avLst/>
                      </a:prstGeom>
                      <a:ln>
                        <a:noFill/>
                      </a:ln>
                      <a:extLst>
                        <a:ext uri="{53640926-AAD7-44D8-BBD7-CCE9431645EC}">
                          <a14:shadowObscured xmlns:a14="http://schemas.microsoft.com/office/drawing/2010/main"/>
                        </a:ext>
                      </a:extLst>
                    </pic:spPr>
                  </pic:pic>
                </a:graphicData>
              </a:graphic>
            </wp:inline>
          </w:drawing>
        </w:r>
      </w:ins>
    </w:p>
    <w:p w14:paraId="663F8684" w14:textId="36307DAC" w:rsidR="00997186" w:rsidRDefault="006928B7" w:rsidP="00E1501C">
      <w:pPr>
        <w:rPr>
          <w:ins w:id="419" w:author="BROOKS Andrew" w:date="2021-11-04T14:11:00Z"/>
          <w:lang w:val="en-US"/>
        </w:rPr>
      </w:pPr>
      <w:ins w:id="420" w:author="BROOKS Andrew" w:date="2022-01-14T15:45:00Z">
        <w:r>
          <w:rPr>
            <w:lang w:val="en-US"/>
          </w:rPr>
          <w:t>When you first login you will be promp</w:t>
        </w:r>
      </w:ins>
      <w:ins w:id="421" w:author="BROOKS Andrew" w:date="2022-01-14T15:46:00Z">
        <w:r>
          <w:rPr>
            <w:lang w:val="en-US"/>
          </w:rPr>
          <w:t>ted to choose a new password:</w:t>
        </w:r>
      </w:ins>
    </w:p>
    <w:p w14:paraId="272DF19D" w14:textId="6F7A7689" w:rsidR="00E1501C" w:rsidDel="006B7856" w:rsidRDefault="00E1501C" w:rsidP="00E1501C">
      <w:pPr>
        <w:rPr>
          <w:del w:id="422" w:author="BROOKS Andrew" w:date="2021-11-04T14:11:00Z"/>
          <w:lang w:val="en-US"/>
        </w:rPr>
      </w:pPr>
      <w:del w:id="423" w:author="BROOKS Andrew" w:date="2021-11-04T14:11:00Z">
        <w:r w:rsidDel="00F57F24">
          <w:rPr>
            <w:lang w:val="en-US"/>
          </w:rPr>
          <w:lastRenderedPageBreak/>
          <w:delText xml:space="preserve"> </w:delText>
        </w:r>
        <w:r w:rsidDel="006B7856">
          <w:rPr>
            <w:lang w:val="en-US"/>
          </w:rPr>
          <w:delText xml:space="preserve">The window has white text on a black background; if you have problems reading this you can use the menu opened by pressing the </w:delText>
        </w:r>
        <w:r w:rsidDel="00F57F24">
          <w:rPr>
            <w:lang w:val="en-US"/>
          </w:rPr>
          <w:delText>C</w:delText>
        </w:r>
        <w:r w:rsidDel="006B7856">
          <w:rPr>
            <w:lang w:val="en-US"/>
          </w:rPr>
          <w:delText>hift + Ctrl + Alt keys together</w:delText>
        </w:r>
        <w:r w:rsidR="00742EC4" w:rsidDel="006B7856">
          <w:rPr>
            <w:lang w:val="en-US"/>
          </w:rPr>
          <w:delText xml:space="preserve"> an</w:delText>
        </w:r>
        <w:r w:rsidR="00F156D1" w:rsidDel="006B7856">
          <w:rPr>
            <w:lang w:val="en-US"/>
          </w:rPr>
          <w:delText>d change the colour scheme</w:delText>
        </w:r>
        <w:r w:rsidDel="006B7856">
          <w:rPr>
            <w:lang w:val="en-US"/>
          </w:rPr>
          <w:delText>. Press that key combination again to hide the menu.</w:delText>
        </w:r>
      </w:del>
    </w:p>
    <w:p w14:paraId="289AD7D9" w14:textId="77777777" w:rsidR="00E1501C" w:rsidRDefault="00E1501C" w:rsidP="00E1501C">
      <w:pPr>
        <w:rPr>
          <w:lang w:val="en-US"/>
        </w:rPr>
      </w:pPr>
      <w:r>
        <w:rPr>
          <w:noProof/>
          <w:lang w:val="en-US"/>
        </w:rPr>
        <w:drawing>
          <wp:inline distT="0" distB="0" distL="0" distR="0" wp14:anchorId="0B9577FF" wp14:editId="1CBEBDD4">
            <wp:extent cx="5731510" cy="2932400"/>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731510" cy="2932400"/>
                    </a:xfrm>
                    <a:prstGeom prst="rect">
                      <a:avLst/>
                    </a:prstGeom>
                  </pic:spPr>
                </pic:pic>
              </a:graphicData>
            </a:graphic>
          </wp:inline>
        </w:drawing>
      </w:r>
    </w:p>
    <w:p w14:paraId="48226BBE" w14:textId="2352304E" w:rsidR="006B7856" w:rsidRDefault="006B7856" w:rsidP="006B7856">
      <w:pPr>
        <w:rPr>
          <w:ins w:id="424" w:author="BROOKS Andrew" w:date="2021-11-04T14:13:00Z"/>
          <w:lang w:val="en-US"/>
        </w:rPr>
      </w:pPr>
      <w:ins w:id="425" w:author="BROOKS Andrew" w:date="2021-11-04T14:11:00Z">
        <w:r w:rsidRPr="00F57F24">
          <w:rPr>
            <w:b/>
            <w:bCs/>
            <w:color w:val="FF0000"/>
            <w:lang w:val="en-US"/>
            <w:rPrChange w:id="426" w:author="BROOKS Andrew" w:date="2021-11-04T14:11:00Z">
              <w:rPr>
                <w:lang w:val="en-US"/>
              </w:rPr>
            </w:rPrChange>
          </w:rPr>
          <w:t>USEFUL TIP</w:t>
        </w:r>
        <w:r>
          <w:rPr>
            <w:lang w:val="en-US"/>
          </w:rPr>
          <w:t xml:space="preserve">: Press the Shift + Ctrl + Alt keys together to </w:t>
        </w:r>
      </w:ins>
      <w:ins w:id="427" w:author="BROOKS Andrew" w:date="2021-11-04T14:12:00Z">
        <w:r>
          <w:rPr>
            <w:lang w:val="en-US"/>
          </w:rPr>
          <w:t xml:space="preserve">get the settings menu. </w:t>
        </w:r>
        <w:r w:rsidR="005B30D3">
          <w:rPr>
            <w:lang w:val="en-US"/>
          </w:rPr>
          <w:t xml:space="preserve">You can paste your password from SAFE into here to avoid mistakes typing it. </w:t>
        </w:r>
        <w:r w:rsidR="00B27AA0">
          <w:rPr>
            <w:lang w:val="en-US"/>
          </w:rPr>
          <w:t xml:space="preserve">You can also change the </w:t>
        </w:r>
        <w:proofErr w:type="spellStart"/>
        <w:r w:rsidR="00B27AA0">
          <w:rPr>
            <w:lang w:val="en-US"/>
          </w:rPr>
          <w:t>colou</w:t>
        </w:r>
      </w:ins>
      <w:ins w:id="428" w:author="BROOKS Andrew" w:date="2021-11-04T14:13:00Z">
        <w:r w:rsidR="00B27AA0">
          <w:rPr>
            <w:lang w:val="en-US"/>
          </w:rPr>
          <w:t>r</w:t>
        </w:r>
        <w:proofErr w:type="spellEnd"/>
        <w:r w:rsidR="00B27AA0">
          <w:rPr>
            <w:lang w:val="en-US"/>
          </w:rPr>
          <w:t xml:space="preserve"> scheme if you find white-on-black difficult to read. Press the three keys</w:t>
        </w:r>
      </w:ins>
      <w:ins w:id="429" w:author="BROOKS Andrew" w:date="2021-11-04T14:11:00Z">
        <w:r>
          <w:rPr>
            <w:lang w:val="en-US"/>
          </w:rPr>
          <w:t xml:space="preserve"> together again to hide the menu.</w:t>
        </w:r>
      </w:ins>
    </w:p>
    <w:p w14:paraId="77F3C6E3" w14:textId="476317C3" w:rsidR="003F1CC1" w:rsidRDefault="003F1CC1" w:rsidP="006B7856">
      <w:pPr>
        <w:rPr>
          <w:ins w:id="430" w:author="BROOKS Andrew" w:date="2021-11-04T14:11:00Z"/>
          <w:lang w:val="en-US"/>
        </w:rPr>
      </w:pPr>
      <w:ins w:id="431" w:author="BROOKS Andrew" w:date="2021-11-04T14:14:00Z">
        <w:r>
          <w:rPr>
            <w:noProof/>
            <w:lang w:val="en-US"/>
          </w:rPr>
          <w:drawing>
            <wp:inline distT="0" distB="0" distL="0" distR="0" wp14:anchorId="3F93783E" wp14:editId="77293749">
              <wp:extent cx="5506872" cy="2864984"/>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17169" cy="2870341"/>
                      </a:xfrm>
                      <a:prstGeom prst="rect">
                        <a:avLst/>
                      </a:prstGeom>
                    </pic:spPr>
                  </pic:pic>
                </a:graphicData>
              </a:graphic>
            </wp:inline>
          </w:drawing>
        </w:r>
      </w:ins>
    </w:p>
    <w:p w14:paraId="02D98C7B" w14:textId="0113C731" w:rsidR="00D02271" w:rsidRDefault="003A07D9" w:rsidP="00E1501C">
      <w:pPr>
        <w:rPr>
          <w:ins w:id="432" w:author="BROOKS Andrew" w:date="2021-11-04T14:14:00Z"/>
          <w:lang w:val="en-US"/>
        </w:rPr>
      </w:pPr>
      <w:ins w:id="433" w:author="BROOKS Andrew" w:date="2021-11-04T14:14:00Z">
        <w:r>
          <w:rPr>
            <w:lang w:val="en-US"/>
          </w:rPr>
          <w:t xml:space="preserve">After logging in </w:t>
        </w:r>
        <w:r w:rsidR="006C708A">
          <w:rPr>
            <w:lang w:val="en-US"/>
          </w:rPr>
          <w:t>you will be prompted to choose a new password.</w:t>
        </w:r>
      </w:ins>
    </w:p>
    <w:p w14:paraId="57576211" w14:textId="46D5603B" w:rsidR="00E1501C" w:rsidRDefault="00A84C1B" w:rsidP="00E1501C">
      <w:pPr>
        <w:rPr>
          <w:lang w:val="en-US"/>
        </w:rPr>
      </w:pPr>
      <w:ins w:id="434" w:author="BROOKS Andrew" w:date="2021-11-04T14:10:00Z">
        <w:r>
          <w:rPr>
            <w:lang w:val="en-US"/>
          </w:rPr>
          <w:t xml:space="preserve">Type exit to </w:t>
        </w:r>
        <w:r w:rsidR="00D02271">
          <w:rPr>
            <w:lang w:val="en-US"/>
          </w:rPr>
          <w:t xml:space="preserve">close this session. </w:t>
        </w:r>
      </w:ins>
      <w:del w:id="435" w:author="BROOKS Andrew" w:date="2021-11-04T14:10:00Z">
        <w:r w:rsidR="00E1501C" w:rsidDel="00D02271">
          <w:rPr>
            <w:lang w:val="en-US"/>
          </w:rPr>
          <w:delText xml:space="preserve">After changing your password you can return to the VDI </w:delText>
        </w:r>
      </w:del>
      <w:ins w:id="436" w:author="BROOKS Andrew" w:date="2021-11-04T14:10:00Z">
        <w:r w:rsidR="00D02271">
          <w:rPr>
            <w:lang w:val="en-US"/>
          </w:rPr>
          <w:t xml:space="preserve">Return to the VDI </w:t>
        </w:r>
      </w:ins>
      <w:r w:rsidR="00E1501C">
        <w:rPr>
          <w:lang w:val="en-US"/>
        </w:rPr>
        <w:t>session page and select the RDP (Remote Desktop) option “</w:t>
      </w:r>
      <w:r w:rsidR="00C86A40">
        <w:rPr>
          <w:lang w:val="en-US"/>
        </w:rPr>
        <w:t>c19-desktop</w:t>
      </w:r>
      <w:r w:rsidR="00E1501C">
        <w:rPr>
          <w:lang w:val="en-US"/>
        </w:rPr>
        <w:t xml:space="preserve"> RDP”. This will present a login screen to the Linux desktop</w:t>
      </w:r>
      <w:r w:rsidR="0091727C">
        <w:rPr>
          <w:lang w:val="en-US"/>
        </w:rPr>
        <w:t>. Again, use your “sdf-cs1” machine username and the password you have just chosen.</w:t>
      </w:r>
    </w:p>
    <w:p w14:paraId="5F0C3DB9" w14:textId="77777777" w:rsidR="00F24B43" w:rsidRDefault="00F24B43">
      <w:pPr>
        <w:rPr>
          <w:ins w:id="437" w:author="BROOKS Andrew" w:date="2021-10-27T11:44:00Z"/>
          <w:rFonts w:asciiTheme="majorHAnsi" w:eastAsiaTheme="majorEastAsia" w:hAnsiTheme="majorHAnsi" w:cstheme="majorBidi"/>
          <w:color w:val="2F5496" w:themeColor="accent1" w:themeShade="BF"/>
          <w:sz w:val="26"/>
          <w:szCs w:val="26"/>
          <w:lang w:val="en-US"/>
        </w:rPr>
      </w:pPr>
      <w:bookmarkStart w:id="438" w:name="_Toc84422862"/>
      <w:ins w:id="439" w:author="BROOKS Andrew" w:date="2021-10-27T11:44:00Z">
        <w:r>
          <w:rPr>
            <w:lang w:val="en-US"/>
          </w:rPr>
          <w:br w:type="page"/>
        </w:r>
      </w:ins>
    </w:p>
    <w:p w14:paraId="4E5A15E5" w14:textId="084BCD36" w:rsidR="00E1501C" w:rsidRDefault="00E1501C" w:rsidP="00E1501C">
      <w:pPr>
        <w:pStyle w:val="Heading2"/>
        <w:rPr>
          <w:lang w:val="en-US"/>
        </w:rPr>
      </w:pPr>
      <w:bookmarkStart w:id="440" w:name="_Toc93067719"/>
      <w:r>
        <w:rPr>
          <w:lang w:val="en-US"/>
        </w:rPr>
        <w:lastRenderedPageBreak/>
        <w:t>Summary</w:t>
      </w:r>
      <w:bookmarkEnd w:id="438"/>
      <w:bookmarkEnd w:id="440"/>
    </w:p>
    <w:p w14:paraId="6EA2E4F1" w14:textId="7A35D521" w:rsidR="007121A8" w:rsidRDefault="007121A8" w:rsidP="00E1501C">
      <w:pPr>
        <w:rPr>
          <w:lang w:val="en-US"/>
        </w:rPr>
      </w:pPr>
      <w:r>
        <w:rPr>
          <w:lang w:val="en-US"/>
        </w:rPr>
        <w:t>You will have three accounts:</w:t>
      </w:r>
    </w:p>
    <w:p w14:paraId="7E3E3C42" w14:textId="7C156813" w:rsidR="007121A8" w:rsidRDefault="007121A8" w:rsidP="007121A8">
      <w:pPr>
        <w:pStyle w:val="ListParagraph"/>
        <w:numPr>
          <w:ilvl w:val="0"/>
          <w:numId w:val="23"/>
        </w:numPr>
        <w:rPr>
          <w:lang w:val="en-US"/>
        </w:rPr>
      </w:pPr>
      <w:r>
        <w:rPr>
          <w:lang w:val="en-US"/>
        </w:rPr>
        <w:t>Your SAFE website login</w:t>
      </w:r>
      <w:r w:rsidR="009F1259">
        <w:rPr>
          <w:lang w:val="en-US"/>
        </w:rPr>
        <w:t xml:space="preserve"> (only needed during account creation)</w:t>
      </w:r>
    </w:p>
    <w:p w14:paraId="3B2A0CC1" w14:textId="0BFDB6BE" w:rsidR="007121A8" w:rsidRDefault="007121A8" w:rsidP="007121A8">
      <w:pPr>
        <w:pStyle w:val="ListParagraph"/>
        <w:numPr>
          <w:ilvl w:val="0"/>
          <w:numId w:val="23"/>
        </w:numPr>
        <w:rPr>
          <w:lang w:val="en-US"/>
        </w:rPr>
      </w:pPr>
      <w:r>
        <w:rPr>
          <w:lang w:val="en-US"/>
        </w:rPr>
        <w:t>Your VDI website login</w:t>
      </w:r>
    </w:p>
    <w:p w14:paraId="1F583C7D" w14:textId="5B3EE02A" w:rsidR="007121A8" w:rsidRPr="007121A8" w:rsidRDefault="007121A8" w:rsidP="007121A8">
      <w:pPr>
        <w:pStyle w:val="ListParagraph"/>
        <w:numPr>
          <w:ilvl w:val="0"/>
          <w:numId w:val="23"/>
        </w:numPr>
        <w:rPr>
          <w:lang w:val="en-US"/>
        </w:rPr>
      </w:pPr>
      <w:r>
        <w:rPr>
          <w:lang w:val="en-US"/>
        </w:rPr>
        <w:t xml:space="preserve">Your </w:t>
      </w:r>
      <w:r w:rsidR="009F1259">
        <w:rPr>
          <w:lang w:val="en-US"/>
        </w:rPr>
        <w:t>machine account login (for the desktop and for the sdf-cs1/ultra2 computer)</w:t>
      </w:r>
    </w:p>
    <w:p w14:paraId="7106C55C" w14:textId="5EE41267" w:rsidR="00E1501C" w:rsidRPr="00E17F18" w:rsidRDefault="00E1501C" w:rsidP="00E1501C">
      <w:pPr>
        <w:rPr>
          <w:lang w:val="en-US"/>
        </w:rPr>
      </w:pPr>
      <w:r>
        <w:rPr>
          <w:lang w:val="en-US"/>
        </w:rPr>
        <w:t>These actions only need to be completed once:</w:t>
      </w:r>
    </w:p>
    <w:p w14:paraId="2BCE4C17" w14:textId="77777777" w:rsidR="00E1501C" w:rsidRDefault="00E1501C" w:rsidP="00E1501C">
      <w:pPr>
        <w:pStyle w:val="ListParagraph"/>
        <w:numPr>
          <w:ilvl w:val="0"/>
          <w:numId w:val="19"/>
        </w:numPr>
        <w:rPr>
          <w:lang w:val="en-US"/>
        </w:rPr>
      </w:pPr>
      <w:r>
        <w:rPr>
          <w:lang w:val="en-US"/>
        </w:rPr>
        <w:t>Create an account in SAFE</w:t>
      </w:r>
    </w:p>
    <w:p w14:paraId="2449D6F7" w14:textId="1C0F7DCC" w:rsidR="00E1501C" w:rsidRDefault="00E1501C" w:rsidP="00E1501C">
      <w:pPr>
        <w:pStyle w:val="ListParagraph"/>
        <w:numPr>
          <w:ilvl w:val="0"/>
          <w:numId w:val="19"/>
        </w:numPr>
        <w:rPr>
          <w:lang w:val="en-US"/>
        </w:rPr>
      </w:pPr>
      <w:r>
        <w:rPr>
          <w:lang w:val="en-US"/>
        </w:rPr>
        <w:t xml:space="preserve">Join the </w:t>
      </w:r>
      <w:r w:rsidR="0091727C">
        <w:rPr>
          <w:lang w:val="en-US"/>
        </w:rPr>
        <w:t>ISARIC</w:t>
      </w:r>
      <w:r>
        <w:rPr>
          <w:lang w:val="en-US"/>
        </w:rPr>
        <w:t xml:space="preserve"> project </w:t>
      </w:r>
      <w:r w:rsidR="0091727C">
        <w:rPr>
          <w:lang w:val="en-US"/>
        </w:rPr>
        <w:t>u036</w:t>
      </w:r>
      <w:r>
        <w:rPr>
          <w:lang w:val="en-US"/>
        </w:rPr>
        <w:t xml:space="preserve"> and create a machine account</w:t>
      </w:r>
    </w:p>
    <w:p w14:paraId="3FC87595" w14:textId="5315A027" w:rsidR="00E1501C" w:rsidRDefault="0091727C" w:rsidP="00E1501C">
      <w:pPr>
        <w:pStyle w:val="ListParagraph"/>
        <w:numPr>
          <w:ilvl w:val="0"/>
          <w:numId w:val="19"/>
        </w:numPr>
        <w:rPr>
          <w:lang w:val="en-US"/>
        </w:rPr>
      </w:pPr>
      <w:r>
        <w:rPr>
          <w:lang w:val="en-US"/>
        </w:rPr>
        <w:t>Await approval and your VDI account credentials</w:t>
      </w:r>
    </w:p>
    <w:p w14:paraId="0853A348" w14:textId="77777777" w:rsidR="00E1501C" w:rsidRDefault="00E1501C" w:rsidP="00E1501C">
      <w:pPr>
        <w:pStyle w:val="ListParagraph"/>
        <w:numPr>
          <w:ilvl w:val="0"/>
          <w:numId w:val="19"/>
        </w:numPr>
        <w:rPr>
          <w:lang w:val="en-US"/>
        </w:rPr>
      </w:pPr>
      <w:r>
        <w:rPr>
          <w:lang w:val="en-US"/>
        </w:rPr>
        <w:t>Log into the VDI eidf01 using your VDI account</w:t>
      </w:r>
    </w:p>
    <w:p w14:paraId="0BABC5F2" w14:textId="77777777" w:rsidR="00E1501C" w:rsidRDefault="00E1501C" w:rsidP="00E1501C">
      <w:pPr>
        <w:pStyle w:val="ListParagraph"/>
        <w:numPr>
          <w:ilvl w:val="0"/>
          <w:numId w:val="19"/>
        </w:numPr>
        <w:rPr>
          <w:lang w:val="en-US"/>
        </w:rPr>
      </w:pPr>
      <w:r>
        <w:rPr>
          <w:lang w:val="en-US"/>
        </w:rPr>
        <w:t>Change your VDI password</w:t>
      </w:r>
    </w:p>
    <w:p w14:paraId="57D57EA6" w14:textId="77777777" w:rsidR="00E1501C" w:rsidRDefault="00E1501C" w:rsidP="00E1501C">
      <w:pPr>
        <w:pStyle w:val="ListParagraph"/>
        <w:numPr>
          <w:ilvl w:val="0"/>
          <w:numId w:val="19"/>
        </w:numPr>
        <w:rPr>
          <w:lang w:val="en-US"/>
        </w:rPr>
      </w:pPr>
      <w:r>
        <w:rPr>
          <w:lang w:val="en-US"/>
        </w:rPr>
        <w:t>Choose the SSH session option and login with your machine account</w:t>
      </w:r>
    </w:p>
    <w:p w14:paraId="346886D0" w14:textId="77777777" w:rsidR="00E1501C" w:rsidRDefault="00E1501C" w:rsidP="00E1501C">
      <w:pPr>
        <w:pStyle w:val="ListParagraph"/>
        <w:numPr>
          <w:ilvl w:val="0"/>
          <w:numId w:val="19"/>
        </w:numPr>
        <w:rPr>
          <w:lang w:val="en-US"/>
        </w:rPr>
      </w:pPr>
      <w:r>
        <w:rPr>
          <w:lang w:val="en-US"/>
        </w:rPr>
        <w:t>Change the password for your machine account</w:t>
      </w:r>
    </w:p>
    <w:p w14:paraId="2908B19B" w14:textId="77777777" w:rsidR="00E1501C" w:rsidRDefault="00E1501C" w:rsidP="00E1501C">
      <w:pPr>
        <w:pStyle w:val="ListParagraph"/>
        <w:numPr>
          <w:ilvl w:val="0"/>
          <w:numId w:val="19"/>
        </w:numPr>
        <w:rPr>
          <w:lang w:val="en-US"/>
        </w:rPr>
      </w:pPr>
      <w:r>
        <w:rPr>
          <w:lang w:val="en-US"/>
        </w:rPr>
        <w:t>Logout</w:t>
      </w:r>
    </w:p>
    <w:p w14:paraId="4D924B31" w14:textId="77777777" w:rsidR="00E1501C" w:rsidRDefault="00E1501C" w:rsidP="00E1501C">
      <w:pPr>
        <w:rPr>
          <w:lang w:val="en-US"/>
        </w:rPr>
      </w:pPr>
      <w:r>
        <w:rPr>
          <w:lang w:val="en-US"/>
        </w:rPr>
        <w:t>These actions need to be done every time:</w:t>
      </w:r>
    </w:p>
    <w:p w14:paraId="005B8660" w14:textId="77777777" w:rsidR="00E1501C" w:rsidRDefault="00E1501C" w:rsidP="00E1501C">
      <w:pPr>
        <w:pStyle w:val="ListParagraph"/>
        <w:numPr>
          <w:ilvl w:val="0"/>
          <w:numId w:val="20"/>
        </w:numPr>
        <w:rPr>
          <w:lang w:val="en-US"/>
        </w:rPr>
      </w:pPr>
      <w:r>
        <w:rPr>
          <w:lang w:val="en-US"/>
        </w:rPr>
        <w:t>Log into the VDI eidf01 using your VDI account</w:t>
      </w:r>
    </w:p>
    <w:p w14:paraId="2C9BC0CC" w14:textId="77777777" w:rsidR="002E53CE" w:rsidRPr="002E53CE" w:rsidRDefault="00E1501C" w:rsidP="002934A1">
      <w:pPr>
        <w:pStyle w:val="ListParagraph"/>
        <w:numPr>
          <w:ilvl w:val="0"/>
          <w:numId w:val="20"/>
        </w:numPr>
      </w:pPr>
      <w:r w:rsidRPr="002E53CE">
        <w:rPr>
          <w:lang w:val="en-US"/>
        </w:rPr>
        <w:t>Choose the RDP session option</w:t>
      </w:r>
    </w:p>
    <w:p w14:paraId="6B35C858" w14:textId="27D17197" w:rsidR="002269F7" w:rsidRPr="00F156D1" w:rsidRDefault="00E1501C" w:rsidP="002934A1">
      <w:pPr>
        <w:pStyle w:val="ListParagraph"/>
        <w:numPr>
          <w:ilvl w:val="0"/>
          <w:numId w:val="20"/>
        </w:numPr>
      </w:pPr>
      <w:r w:rsidRPr="002E53CE">
        <w:rPr>
          <w:lang w:val="en-US"/>
        </w:rPr>
        <w:t>Log into the desktop using your machine account</w:t>
      </w:r>
    </w:p>
    <w:p w14:paraId="2D429303" w14:textId="77777777" w:rsidR="00F24B43" w:rsidRDefault="00F24B43">
      <w:pPr>
        <w:rPr>
          <w:ins w:id="441" w:author="BROOKS Andrew" w:date="2021-10-27T11:44:00Z"/>
          <w:rFonts w:asciiTheme="majorHAnsi" w:eastAsiaTheme="majorEastAsia" w:hAnsiTheme="majorHAnsi" w:cstheme="majorBidi"/>
          <w:color w:val="2F5496" w:themeColor="accent1" w:themeShade="BF"/>
          <w:sz w:val="32"/>
          <w:szCs w:val="32"/>
          <w:lang w:val="en-US"/>
        </w:rPr>
      </w:pPr>
      <w:bookmarkStart w:id="442" w:name="_Toc84422863"/>
      <w:ins w:id="443" w:author="BROOKS Andrew" w:date="2021-10-27T11:44:00Z">
        <w:r>
          <w:rPr>
            <w:lang w:val="en-US"/>
          </w:rPr>
          <w:br w:type="page"/>
        </w:r>
      </w:ins>
    </w:p>
    <w:p w14:paraId="718CFCFC" w14:textId="73A8C961" w:rsidR="00B06E80" w:rsidRDefault="00B06E80" w:rsidP="00B06E80">
      <w:pPr>
        <w:pStyle w:val="Heading1"/>
        <w:rPr>
          <w:lang w:val="en-US"/>
        </w:rPr>
      </w:pPr>
      <w:bookmarkStart w:id="444" w:name="_Toc93067720"/>
      <w:r>
        <w:rPr>
          <w:lang w:val="en-US"/>
        </w:rPr>
        <w:lastRenderedPageBreak/>
        <w:t>Troubleshooting</w:t>
      </w:r>
      <w:bookmarkEnd w:id="442"/>
      <w:bookmarkEnd w:id="444"/>
    </w:p>
    <w:p w14:paraId="42AFFDFE" w14:textId="74AFD0B6" w:rsidR="004739CD" w:rsidRDefault="004739CD" w:rsidP="00B06E80">
      <w:pPr>
        <w:pStyle w:val="Heading2"/>
        <w:rPr>
          <w:lang w:val="en-US"/>
        </w:rPr>
      </w:pPr>
      <w:bookmarkStart w:id="445" w:name="_Toc93067721"/>
      <w:bookmarkStart w:id="446" w:name="_Toc84422864"/>
      <w:r>
        <w:rPr>
          <w:lang w:val="en-US"/>
        </w:rPr>
        <w:t>Help using SAFE</w:t>
      </w:r>
      <w:bookmarkEnd w:id="445"/>
    </w:p>
    <w:p w14:paraId="174685ED" w14:textId="4E0F343D" w:rsidR="004739CD" w:rsidRDefault="004739CD" w:rsidP="004739CD">
      <w:pPr>
        <w:rPr>
          <w:lang w:val="en-US"/>
        </w:rPr>
      </w:pPr>
      <w:r>
        <w:rPr>
          <w:lang w:val="en-US"/>
        </w:rPr>
        <w:t xml:space="preserve">Please see the documents </w:t>
      </w:r>
      <w:hyperlink r:id="rId24" w:history="1">
        <w:r w:rsidRPr="00AE0BAA">
          <w:rPr>
            <w:rStyle w:val="Hyperlink"/>
            <w:lang w:val="en-US"/>
          </w:rPr>
          <w:t>https://epcced.github.io/safe-docs/</w:t>
        </w:r>
      </w:hyperlink>
      <w:r>
        <w:rPr>
          <w:lang w:val="en-US"/>
        </w:rPr>
        <w:t xml:space="preserve"> and contact the helpdesk </w:t>
      </w:r>
      <w:r w:rsidR="00136D46">
        <w:rPr>
          <w:lang w:val="en-US"/>
        </w:rPr>
        <w:t>if you have any questions.</w:t>
      </w:r>
    </w:p>
    <w:p w14:paraId="48D246E8" w14:textId="7DE7DA56" w:rsidR="00B06E80" w:rsidRDefault="00B06E80" w:rsidP="00B06E80">
      <w:pPr>
        <w:pStyle w:val="Heading2"/>
        <w:rPr>
          <w:lang w:val="en-US"/>
        </w:rPr>
      </w:pPr>
      <w:bookmarkStart w:id="447" w:name="_Toc93067722"/>
      <w:r>
        <w:rPr>
          <w:lang w:val="en-US"/>
        </w:rPr>
        <w:t>Cannot login</w:t>
      </w:r>
      <w:bookmarkEnd w:id="446"/>
      <w:bookmarkEnd w:id="447"/>
    </w:p>
    <w:p w14:paraId="45F719C2" w14:textId="77777777" w:rsidR="00B06E80" w:rsidRDefault="00B06E80" w:rsidP="00B06E80">
      <w:pPr>
        <w:rPr>
          <w:lang w:val="en-US"/>
        </w:rPr>
      </w:pPr>
      <w:r>
        <w:rPr>
          <w:lang w:val="en-US"/>
        </w:rPr>
        <w:t xml:space="preserve">If you cannot contact the SAFE website or the VDI </w:t>
      </w:r>
      <w:proofErr w:type="gramStart"/>
      <w:r>
        <w:rPr>
          <w:lang w:val="en-US"/>
        </w:rPr>
        <w:t>website</w:t>
      </w:r>
      <w:proofErr w:type="gramEnd"/>
      <w:r>
        <w:rPr>
          <w:lang w:val="en-US"/>
        </w:rPr>
        <w:t xml:space="preserve"> then please try connecting to your institution’s VPN.</w:t>
      </w:r>
    </w:p>
    <w:p w14:paraId="33A3FB66" w14:textId="77777777" w:rsidR="00B06E80" w:rsidRDefault="00B06E80" w:rsidP="00B06E80">
      <w:pPr>
        <w:rPr>
          <w:lang w:val="en-US"/>
        </w:rPr>
      </w:pPr>
      <w:r>
        <w:rPr>
          <w:lang w:val="en-US"/>
        </w:rPr>
        <w:t>If you are not sure about your username and/or password:</w:t>
      </w:r>
    </w:p>
    <w:p w14:paraId="34F03C51" w14:textId="77777777" w:rsidR="00B06E80" w:rsidRPr="0041361D" w:rsidRDefault="00B06E80" w:rsidP="00B06E80">
      <w:pPr>
        <w:pStyle w:val="ListParagraph"/>
        <w:numPr>
          <w:ilvl w:val="0"/>
          <w:numId w:val="21"/>
        </w:numPr>
        <w:rPr>
          <w:lang w:val="en-US"/>
        </w:rPr>
      </w:pPr>
      <w:r w:rsidRPr="0041361D">
        <w:rPr>
          <w:lang w:val="en-US"/>
        </w:rPr>
        <w:t xml:space="preserve">SAFE website – use the Forgot Password? button on the SAFE website. If you have problems with </w:t>
      </w:r>
      <w:proofErr w:type="gramStart"/>
      <w:r w:rsidRPr="0041361D">
        <w:rPr>
          <w:lang w:val="en-US"/>
        </w:rPr>
        <w:t>this</w:t>
      </w:r>
      <w:proofErr w:type="gramEnd"/>
      <w:r w:rsidRPr="0041361D">
        <w:rPr>
          <w:lang w:val="en-US"/>
        </w:rPr>
        <w:t xml:space="preserve"> please contact the helpdesk, contact details on the SAFE website.</w:t>
      </w:r>
    </w:p>
    <w:p w14:paraId="7F46B51B" w14:textId="77777777" w:rsidR="00B06E80" w:rsidRPr="0041361D" w:rsidRDefault="00B06E80" w:rsidP="00B06E80">
      <w:pPr>
        <w:pStyle w:val="ListParagraph"/>
        <w:numPr>
          <w:ilvl w:val="0"/>
          <w:numId w:val="21"/>
        </w:numPr>
        <w:rPr>
          <w:lang w:val="en-US"/>
        </w:rPr>
      </w:pPr>
      <w:r w:rsidRPr="0041361D">
        <w:rPr>
          <w:lang w:val="en-US"/>
        </w:rPr>
        <w:t>VDI website – please contact the helpdesk and ask for your ticket to be assigned to Andrew Brooks.</w:t>
      </w:r>
    </w:p>
    <w:p w14:paraId="569ECA2A" w14:textId="7F369D34" w:rsidR="00B06E80" w:rsidRDefault="00712E40" w:rsidP="00B06E80">
      <w:pPr>
        <w:pStyle w:val="ListParagraph"/>
        <w:numPr>
          <w:ilvl w:val="0"/>
          <w:numId w:val="21"/>
        </w:numPr>
        <w:rPr>
          <w:lang w:val="en-US"/>
        </w:rPr>
      </w:pPr>
      <w:r>
        <w:rPr>
          <w:lang w:val="en-US"/>
        </w:rPr>
        <w:t>c19-isaric</w:t>
      </w:r>
      <w:r w:rsidR="00B06E80" w:rsidRPr="0041361D">
        <w:rPr>
          <w:lang w:val="en-US"/>
        </w:rPr>
        <w:t xml:space="preserve"> desktop – Use the password reset procedure provided on the SAFE website. You will need to request a password reset for the specific machine account, in this case on the “sdf-cs1” as part of the “</w:t>
      </w:r>
      <w:r>
        <w:rPr>
          <w:lang w:val="en-US"/>
        </w:rPr>
        <w:t>u036</w:t>
      </w:r>
      <w:r w:rsidR="00B06E80" w:rsidRPr="0041361D">
        <w:rPr>
          <w:lang w:val="en-US"/>
        </w:rPr>
        <w:t xml:space="preserve">” project. After a reset you will be able to log into SAFE and view the new password by selecting your </w:t>
      </w:r>
      <w:proofErr w:type="spellStart"/>
      <w:r w:rsidR="00B06E80" w:rsidRPr="0041361D">
        <w:rPr>
          <w:lang w:val="en-US"/>
        </w:rPr>
        <w:t>username@eidf</w:t>
      </w:r>
      <w:proofErr w:type="spellEnd"/>
      <w:r w:rsidR="00B06E80" w:rsidRPr="0041361D">
        <w:rPr>
          <w:lang w:val="en-US"/>
        </w:rPr>
        <w:t xml:space="preserve"> from the Login Accounts menu and clicking the View Login Account Password button. If you have problems with </w:t>
      </w:r>
      <w:proofErr w:type="gramStart"/>
      <w:r w:rsidR="00B06E80" w:rsidRPr="0041361D">
        <w:rPr>
          <w:lang w:val="en-US"/>
        </w:rPr>
        <w:t>this</w:t>
      </w:r>
      <w:proofErr w:type="gramEnd"/>
      <w:r w:rsidR="00B06E80" w:rsidRPr="0041361D">
        <w:rPr>
          <w:lang w:val="en-US"/>
        </w:rPr>
        <w:t xml:space="preserve"> please contact the helpdesk and ask for your ticket to be assigned to Andrew Brooks.</w:t>
      </w:r>
    </w:p>
    <w:p w14:paraId="6D39C900" w14:textId="327D684D" w:rsidR="00363887" w:rsidRPr="00363887" w:rsidRDefault="00363887" w:rsidP="00363887">
      <w:pPr>
        <w:pStyle w:val="Heading2"/>
        <w:rPr>
          <w:lang w:val="en-US"/>
        </w:rPr>
      </w:pPr>
      <w:bookmarkStart w:id="448" w:name="_Toc93067723"/>
      <w:r>
        <w:rPr>
          <w:lang w:val="en-US"/>
        </w:rPr>
        <w:t>Virtual desktop problems</w:t>
      </w:r>
      <w:bookmarkEnd w:id="448"/>
    </w:p>
    <w:p w14:paraId="417E87B0" w14:textId="77777777" w:rsidR="00F156D1" w:rsidRPr="00672442" w:rsidRDefault="00F156D1" w:rsidP="00F156D1">
      <w:pPr>
        <w:pStyle w:val="ListParagraph"/>
        <w:numPr>
          <w:ilvl w:val="0"/>
          <w:numId w:val="21"/>
        </w:numPr>
        <w:rPr>
          <w:lang w:val="en-US"/>
        </w:rPr>
      </w:pPr>
      <w:r w:rsidRPr="00233543">
        <w:rPr>
          <w:b/>
          <w:bCs/>
          <w:lang w:val="en-US"/>
        </w:rPr>
        <w:t xml:space="preserve">Color </w:t>
      </w:r>
      <w:proofErr w:type="gramStart"/>
      <w:r w:rsidRPr="00233543">
        <w:rPr>
          <w:b/>
          <w:bCs/>
          <w:lang w:val="en-US"/>
        </w:rPr>
        <w:t>scheme</w:t>
      </w:r>
      <w:r>
        <w:rPr>
          <w:lang w:val="en-US"/>
        </w:rPr>
        <w:t>;</w:t>
      </w:r>
      <w:proofErr w:type="gramEnd"/>
      <w:r>
        <w:rPr>
          <w:lang w:val="en-US"/>
        </w:rPr>
        <w:t xml:space="preserve"> c</w:t>
      </w:r>
      <w:r w:rsidRPr="00672442">
        <w:rPr>
          <w:lang w:val="en-US"/>
        </w:rPr>
        <w:t xml:space="preserve">annot read text in the SSH window – Press the Shift-Ctrl-Alt keys together to get the Guacamole settings and scroll down to change the </w:t>
      </w:r>
      <w:proofErr w:type="spellStart"/>
      <w:r w:rsidRPr="00672442">
        <w:rPr>
          <w:lang w:val="en-US"/>
        </w:rPr>
        <w:t>colour</w:t>
      </w:r>
      <w:proofErr w:type="spellEnd"/>
      <w:r w:rsidRPr="00672442">
        <w:rPr>
          <w:lang w:val="en-US"/>
        </w:rPr>
        <w:t xml:space="preserve"> scheme. Press the same keys again to hide the settings.</w:t>
      </w:r>
    </w:p>
    <w:p w14:paraId="79D8842F" w14:textId="77777777" w:rsidR="00363887" w:rsidRDefault="00F156D1" w:rsidP="00363887">
      <w:pPr>
        <w:pStyle w:val="ListParagraph"/>
        <w:numPr>
          <w:ilvl w:val="0"/>
          <w:numId w:val="21"/>
        </w:numPr>
        <w:rPr>
          <w:lang w:val="en-US"/>
        </w:rPr>
      </w:pPr>
      <w:r w:rsidRPr="00672442">
        <w:rPr>
          <w:lang w:val="en-US"/>
        </w:rPr>
        <w:t xml:space="preserve">The </w:t>
      </w:r>
      <w:r w:rsidRPr="00233543">
        <w:rPr>
          <w:b/>
          <w:bCs/>
          <w:lang w:val="en-US"/>
        </w:rPr>
        <w:t>CAPS-LOCK</w:t>
      </w:r>
      <w:r w:rsidRPr="00672442">
        <w:rPr>
          <w:lang w:val="en-US"/>
        </w:rPr>
        <w:t xml:space="preserve"> key seems to be stuck on. Even if you press it again, the CAPS state remains on. Press the Shift-Ctrl-Alt keys together to get the Guacamole settings and press CAPS LOCK. Press the same 3 keys again to hide the settings. Now CAPS LOCK is off in the virtual </w:t>
      </w:r>
      <w:proofErr w:type="gramStart"/>
      <w:r w:rsidRPr="00672442">
        <w:rPr>
          <w:lang w:val="en-US"/>
        </w:rPr>
        <w:t>desktop</w:t>
      </w:r>
      <w:proofErr w:type="gramEnd"/>
      <w:r w:rsidRPr="00672442">
        <w:rPr>
          <w:lang w:val="en-US"/>
        </w:rPr>
        <w:t xml:space="preserve"> and you can press CAPS LOCK again to turn it off on your local desktop.</w:t>
      </w:r>
    </w:p>
    <w:p w14:paraId="1DC8C32B" w14:textId="54DE464B" w:rsidR="00F156D1" w:rsidRPr="00363887" w:rsidRDefault="00363887" w:rsidP="00363887">
      <w:pPr>
        <w:pStyle w:val="ListParagraph"/>
        <w:numPr>
          <w:ilvl w:val="0"/>
          <w:numId w:val="21"/>
        </w:numPr>
        <w:rPr>
          <w:lang w:val="en-US"/>
        </w:rPr>
      </w:pPr>
      <w:r w:rsidRPr="00363887">
        <w:rPr>
          <w:lang w:val="en-US"/>
        </w:rPr>
        <w:t xml:space="preserve">Unstable network connection: </w:t>
      </w:r>
      <w:ins w:id="449" w:author="BROOKS Andrew" w:date="2022-02-02T09:04:00Z">
        <w:r w:rsidR="00CF7B75">
          <w:rPr>
            <w:lang w:val="en-US"/>
          </w:rPr>
          <w:t xml:space="preserve">some users have reported better performance using </w:t>
        </w:r>
        <w:r w:rsidR="00765F5F">
          <w:rPr>
            <w:lang w:val="en-US"/>
          </w:rPr>
          <w:t xml:space="preserve">the </w:t>
        </w:r>
        <w:r w:rsidR="00CF7B75">
          <w:rPr>
            <w:lang w:val="en-US"/>
          </w:rPr>
          <w:t xml:space="preserve">Chrome web browser </w:t>
        </w:r>
      </w:ins>
      <w:ins w:id="450" w:author="BROOKS Andrew" w:date="2022-02-02T09:05:00Z">
        <w:r w:rsidR="00765F5F">
          <w:rPr>
            <w:lang w:val="en-US"/>
          </w:rPr>
          <w:t>instead of Firefox or Safari. You could also try different VPN settings</w:t>
        </w:r>
        <w:r w:rsidR="007D19BE">
          <w:rPr>
            <w:lang w:val="en-US"/>
          </w:rPr>
          <w:t xml:space="preserve">, for example the Fortinet VPN in SSL mode. </w:t>
        </w:r>
      </w:ins>
      <w:r w:rsidRPr="00363887">
        <w:rPr>
          <w:lang w:val="en-US"/>
        </w:rPr>
        <w:t>If your network connection drops then it is possible to log back into the desktop and continue where you left off. However, do not be tempted to rely on this and leave programs running overnight, as there are various reasons why you might come back and find the desktop has been restarted. (Technically, it might still be running but you can no longer access it). Please save your work and log off before disconnecting whenever possible.</w:t>
      </w:r>
    </w:p>
    <w:p w14:paraId="2DD65F90" w14:textId="77777777" w:rsidR="00B06E80" w:rsidRDefault="00B06E80" w:rsidP="00B06E80"/>
    <w:p w14:paraId="258B9883" w14:textId="77777777" w:rsidR="007E3B22" w:rsidRDefault="007E3B22">
      <w:pPr>
        <w:rPr>
          <w:rFonts w:asciiTheme="majorHAnsi" w:eastAsiaTheme="majorEastAsia" w:hAnsiTheme="majorHAnsi" w:cstheme="majorBidi"/>
          <w:color w:val="2F5496" w:themeColor="accent1" w:themeShade="BF"/>
          <w:sz w:val="32"/>
          <w:szCs w:val="32"/>
          <w:lang w:val="en-US"/>
        </w:rPr>
      </w:pPr>
      <w:r>
        <w:rPr>
          <w:lang w:val="en-US"/>
        </w:rPr>
        <w:br w:type="page"/>
      </w:r>
    </w:p>
    <w:p w14:paraId="0E1C8197" w14:textId="0D003C37" w:rsidR="00793774" w:rsidRDefault="00793774" w:rsidP="00735BF6">
      <w:pPr>
        <w:pStyle w:val="Heading1"/>
        <w:rPr>
          <w:lang w:val="en-US"/>
        </w:rPr>
      </w:pPr>
      <w:bookmarkStart w:id="451" w:name="_Toc93067724"/>
      <w:r>
        <w:rPr>
          <w:lang w:val="en-US"/>
        </w:rPr>
        <w:lastRenderedPageBreak/>
        <w:t>How to use the c19-desktop</w:t>
      </w:r>
      <w:bookmarkEnd w:id="451"/>
    </w:p>
    <w:p w14:paraId="5D12AFB5" w14:textId="3AC05AC8" w:rsidR="00EF30A3" w:rsidRPr="00EF30A3" w:rsidRDefault="00EF30A3" w:rsidP="00EF30A3">
      <w:pPr>
        <w:pStyle w:val="Heading2"/>
        <w:rPr>
          <w:lang w:val="en-US"/>
        </w:rPr>
      </w:pPr>
      <w:bookmarkStart w:id="452" w:name="_Toc93067725"/>
      <w:r>
        <w:rPr>
          <w:lang w:val="en-US"/>
        </w:rPr>
        <w:t>Logging in</w:t>
      </w:r>
      <w:bookmarkEnd w:id="452"/>
    </w:p>
    <w:p w14:paraId="79F8824A" w14:textId="77777777" w:rsidR="002B1C3F" w:rsidRDefault="00635781" w:rsidP="00507DC9">
      <w:pPr>
        <w:rPr>
          <w:lang w:val="en-US"/>
        </w:rPr>
      </w:pPr>
      <w:r>
        <w:rPr>
          <w:lang w:val="en-US"/>
        </w:rPr>
        <w:t xml:space="preserve">Login to the VDI at </w:t>
      </w:r>
      <w:hyperlink r:id="rId25" w:history="1">
        <w:r w:rsidRPr="00AE0BAA">
          <w:rPr>
            <w:rStyle w:val="Hyperlink"/>
            <w:lang w:val="en-US"/>
          </w:rPr>
          <w:t>https://secure.epcc.ed.ac.uk/eidf01/</w:t>
        </w:r>
      </w:hyperlink>
      <w:r w:rsidR="002B1C3F">
        <w:rPr>
          <w:lang w:val="en-US"/>
        </w:rPr>
        <w:t xml:space="preserve"> using your VDI account credentials.</w:t>
      </w:r>
    </w:p>
    <w:p w14:paraId="7BD7F3D1" w14:textId="61A165E2" w:rsidR="00507DC9" w:rsidRDefault="002B1C3F" w:rsidP="00507DC9">
      <w:pPr>
        <w:rPr>
          <w:lang w:val="en-US"/>
        </w:rPr>
      </w:pPr>
      <w:r>
        <w:rPr>
          <w:lang w:val="en-US"/>
        </w:rPr>
        <w:t>Select the c19-desktop (RDP) option and login using your sdf-cs1</w:t>
      </w:r>
      <w:r w:rsidR="001145C8">
        <w:rPr>
          <w:lang w:val="en-US"/>
        </w:rPr>
        <w:t xml:space="preserve"> (</w:t>
      </w:r>
      <w:proofErr w:type="spellStart"/>
      <w:r w:rsidR="001145C8">
        <w:rPr>
          <w:lang w:val="en-US"/>
        </w:rPr>
        <w:t>account@eidf</w:t>
      </w:r>
      <w:proofErr w:type="spellEnd"/>
      <w:r w:rsidR="001145C8">
        <w:rPr>
          <w:lang w:val="en-US"/>
        </w:rPr>
        <w:t>) credentials.</w:t>
      </w:r>
    </w:p>
    <w:p w14:paraId="4337E5F9" w14:textId="77777777" w:rsidR="00635781" w:rsidRPr="00507DC9" w:rsidRDefault="00635781" w:rsidP="00507DC9">
      <w:pPr>
        <w:rPr>
          <w:lang w:val="en-US"/>
        </w:rPr>
      </w:pPr>
    </w:p>
    <w:p w14:paraId="4CED956E" w14:textId="43DC654F" w:rsidR="00793774" w:rsidRPr="00793774" w:rsidRDefault="00507DC9" w:rsidP="00793774">
      <w:pPr>
        <w:rPr>
          <w:lang w:val="en-US"/>
        </w:rPr>
      </w:pPr>
      <w:r>
        <w:rPr>
          <w:noProof/>
          <w:lang w:val="en-US"/>
        </w:rPr>
        <w:drawing>
          <wp:inline distT="0" distB="0" distL="0" distR="0" wp14:anchorId="792750D3" wp14:editId="3A893692">
            <wp:extent cx="6645706" cy="504253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6645706" cy="5042535"/>
                    </a:xfrm>
                    <a:prstGeom prst="rect">
                      <a:avLst/>
                    </a:prstGeom>
                  </pic:spPr>
                </pic:pic>
              </a:graphicData>
            </a:graphic>
          </wp:inline>
        </w:drawing>
      </w:r>
    </w:p>
    <w:p w14:paraId="7F926CE9" w14:textId="77777777" w:rsidR="00EF30A3" w:rsidRDefault="00EF30A3" w:rsidP="00EF30A3">
      <w:pPr>
        <w:pStyle w:val="Heading2"/>
        <w:rPr>
          <w:lang w:val="en-US"/>
        </w:rPr>
      </w:pPr>
      <w:bookmarkStart w:id="453" w:name="_Toc93067726"/>
      <w:r>
        <w:rPr>
          <w:lang w:val="en-US"/>
        </w:rPr>
        <w:t>Logging out</w:t>
      </w:r>
      <w:bookmarkEnd w:id="453"/>
    </w:p>
    <w:p w14:paraId="5988BF4F" w14:textId="5730A0B7" w:rsidR="004555A5" w:rsidRDefault="00EF30A3">
      <w:pPr>
        <w:rPr>
          <w:lang w:val="en-US"/>
        </w:rPr>
      </w:pPr>
      <w:r>
        <w:rPr>
          <w:lang w:val="en-US"/>
        </w:rPr>
        <w:t>To</w:t>
      </w:r>
      <w:r w:rsidR="004555A5">
        <w:rPr>
          <w:lang w:val="en-US"/>
        </w:rPr>
        <w:t xml:space="preserve"> logout from the desktop use the menu at the top right. It should show your username </w:t>
      </w:r>
      <w:proofErr w:type="gramStart"/>
      <w:r w:rsidR="004555A5">
        <w:rPr>
          <w:lang w:val="en-US"/>
        </w:rPr>
        <w:t>but in some circumstances</w:t>
      </w:r>
      <w:proofErr w:type="gramEnd"/>
      <w:r w:rsidR="004555A5">
        <w:rPr>
          <w:lang w:val="en-US"/>
        </w:rPr>
        <w:t xml:space="preserve"> may show “not populated”.</w:t>
      </w:r>
    </w:p>
    <w:p w14:paraId="1374FCDE" w14:textId="77777777" w:rsidR="008C31DF" w:rsidRDefault="004555A5">
      <w:pPr>
        <w:rPr>
          <w:lang w:val="en-US"/>
        </w:rPr>
      </w:pPr>
      <w:r>
        <w:rPr>
          <w:noProof/>
          <w:lang w:val="en-US"/>
        </w:rPr>
        <w:drawing>
          <wp:inline distT="0" distB="0" distL="0" distR="0" wp14:anchorId="15DB9554" wp14:editId="66235BA1">
            <wp:extent cx="6181725" cy="2447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6181725" cy="2447925"/>
                    </a:xfrm>
                    <a:prstGeom prst="rect">
                      <a:avLst/>
                    </a:prstGeom>
                  </pic:spPr>
                </pic:pic>
              </a:graphicData>
            </a:graphic>
          </wp:inline>
        </w:drawing>
      </w:r>
    </w:p>
    <w:p w14:paraId="5D01DF59" w14:textId="77777777" w:rsidR="001505A2" w:rsidRDefault="001505A2" w:rsidP="001505A2">
      <w:pPr>
        <w:pStyle w:val="Heading2"/>
        <w:rPr>
          <w:lang w:val="en-US"/>
        </w:rPr>
      </w:pPr>
      <w:bookmarkStart w:id="454" w:name="_Toc93067727"/>
      <w:r>
        <w:rPr>
          <w:lang w:val="en-US"/>
        </w:rPr>
        <w:lastRenderedPageBreak/>
        <w:t>Using desktop software</w:t>
      </w:r>
      <w:bookmarkEnd w:id="454"/>
    </w:p>
    <w:p w14:paraId="3D8BE653" w14:textId="76635D5E" w:rsidR="008C31DF" w:rsidRDefault="008C31DF">
      <w:pPr>
        <w:rPr>
          <w:lang w:val="en-US"/>
        </w:rPr>
      </w:pPr>
      <w:r>
        <w:rPr>
          <w:lang w:val="en-US"/>
        </w:rPr>
        <w:t xml:space="preserve">You can access RStudio and </w:t>
      </w:r>
      <w:proofErr w:type="spellStart"/>
      <w:r>
        <w:rPr>
          <w:lang w:val="en-US"/>
        </w:rPr>
        <w:t>PyCharmPro</w:t>
      </w:r>
      <w:proofErr w:type="spellEnd"/>
      <w:r>
        <w:rPr>
          <w:lang w:val="en-US"/>
        </w:rPr>
        <w:t xml:space="preserve"> from the Applications | Development menu:</w:t>
      </w:r>
    </w:p>
    <w:p w14:paraId="245B3C69" w14:textId="77777777" w:rsidR="001505A2" w:rsidRDefault="008C31DF">
      <w:pPr>
        <w:rPr>
          <w:ins w:id="455" w:author="BROOKS Andrew" w:date="2021-11-29T14:08:00Z"/>
          <w:lang w:val="en-US"/>
        </w:rPr>
      </w:pPr>
      <w:r>
        <w:rPr>
          <w:noProof/>
          <w:lang w:val="en-US"/>
        </w:rPr>
        <w:drawing>
          <wp:inline distT="0" distB="0" distL="0" distR="0" wp14:anchorId="6194F678" wp14:editId="2B6F002E">
            <wp:extent cx="5941730" cy="46863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a:extLst>
                        <a:ext uri="{28A0092B-C50C-407E-A947-70E740481C1C}">
                          <a14:useLocalDpi xmlns:a14="http://schemas.microsoft.com/office/drawing/2010/main" val="0"/>
                        </a:ext>
                      </a:extLst>
                    </a:blip>
                    <a:stretch>
                      <a:fillRect/>
                    </a:stretch>
                  </pic:blipFill>
                  <pic:spPr>
                    <a:xfrm>
                      <a:off x="0" y="0"/>
                      <a:ext cx="5941730" cy="4686300"/>
                    </a:xfrm>
                    <a:prstGeom prst="rect">
                      <a:avLst/>
                    </a:prstGeom>
                  </pic:spPr>
                </pic:pic>
              </a:graphicData>
            </a:graphic>
          </wp:inline>
        </w:drawing>
      </w:r>
    </w:p>
    <w:p w14:paraId="698CBCB7" w14:textId="77777777" w:rsidR="00975992" w:rsidRDefault="00975992">
      <w:pPr>
        <w:rPr>
          <w:ins w:id="456" w:author="BROOKS Andrew" w:date="2021-11-29T14:08:00Z"/>
          <w:lang w:val="en-US"/>
        </w:rPr>
      </w:pPr>
    </w:p>
    <w:p w14:paraId="076244F3" w14:textId="77777777" w:rsidR="00254165" w:rsidRDefault="00975992">
      <w:pPr>
        <w:rPr>
          <w:ins w:id="457" w:author="BROOKS Andrew" w:date="2021-11-29T14:09:00Z"/>
          <w:lang w:val="en-US"/>
        </w:rPr>
      </w:pPr>
      <w:ins w:id="458" w:author="BROOKS Andrew" w:date="2021-11-29T14:08:00Z">
        <w:r>
          <w:rPr>
            <w:lang w:val="en-US"/>
          </w:rPr>
          <w:t>The</w:t>
        </w:r>
        <w:r w:rsidR="00254165">
          <w:rPr>
            <w:lang w:val="en-US"/>
          </w:rPr>
          <w:t xml:space="preserve"> Development</w:t>
        </w:r>
      </w:ins>
      <w:ins w:id="459" w:author="BROOKS Andrew" w:date="2021-11-29T14:09:00Z">
        <w:r w:rsidR="00254165">
          <w:rPr>
            <w:lang w:val="en-US"/>
          </w:rPr>
          <w:t xml:space="preserve"> menu has options for:</w:t>
        </w:r>
      </w:ins>
    </w:p>
    <w:p w14:paraId="01B15431" w14:textId="7F939380" w:rsidR="00975992" w:rsidRDefault="00975992" w:rsidP="00254165">
      <w:pPr>
        <w:pStyle w:val="ListParagraph"/>
        <w:numPr>
          <w:ilvl w:val="0"/>
          <w:numId w:val="21"/>
        </w:numPr>
        <w:rPr>
          <w:ins w:id="460" w:author="BROOKS Andrew" w:date="2021-11-29T14:10:00Z"/>
          <w:lang w:val="en-US"/>
        </w:rPr>
      </w:pPr>
      <w:ins w:id="461" w:author="BROOKS Andrew" w:date="2021-11-29T14:08:00Z">
        <w:r w:rsidRPr="00254165">
          <w:rPr>
            <w:lang w:val="en-US"/>
          </w:rPr>
          <w:t>PyCharm Pro</w:t>
        </w:r>
      </w:ins>
      <w:ins w:id="462" w:author="BROOKS Andrew" w:date="2021-11-29T14:09:00Z">
        <w:r w:rsidR="00254165">
          <w:rPr>
            <w:lang w:val="en-US"/>
          </w:rPr>
          <w:t xml:space="preserve"> – a Python development environment. You need to bring your own license for </w:t>
        </w:r>
        <w:proofErr w:type="gramStart"/>
        <w:r w:rsidR="00254165">
          <w:rPr>
            <w:lang w:val="en-US"/>
          </w:rPr>
          <w:t>this</w:t>
        </w:r>
        <w:proofErr w:type="gramEnd"/>
        <w:r w:rsidR="00B2323E">
          <w:rPr>
            <w:lang w:val="en-US"/>
          </w:rPr>
          <w:t xml:space="preserve"> but it is free for academics.</w:t>
        </w:r>
      </w:ins>
    </w:p>
    <w:p w14:paraId="7EDA6811" w14:textId="3D6560BF" w:rsidR="00D2570C" w:rsidRDefault="00D2570C" w:rsidP="00254165">
      <w:pPr>
        <w:pStyle w:val="ListParagraph"/>
        <w:numPr>
          <w:ilvl w:val="0"/>
          <w:numId w:val="21"/>
        </w:numPr>
        <w:rPr>
          <w:ins w:id="463" w:author="BROOKS Andrew" w:date="2021-11-29T14:09:00Z"/>
          <w:lang w:val="en-US"/>
        </w:rPr>
      </w:pPr>
      <w:ins w:id="464" w:author="BROOKS Andrew" w:date="2021-11-29T14:10:00Z">
        <w:r>
          <w:rPr>
            <w:lang w:val="en-US"/>
          </w:rPr>
          <w:t>RStudio – an R-language development environment.</w:t>
        </w:r>
      </w:ins>
    </w:p>
    <w:p w14:paraId="14B016B8" w14:textId="1E0CBE57" w:rsidR="00254165" w:rsidRDefault="00B2323E" w:rsidP="00254165">
      <w:pPr>
        <w:pStyle w:val="ListParagraph"/>
        <w:numPr>
          <w:ilvl w:val="0"/>
          <w:numId w:val="21"/>
        </w:numPr>
        <w:rPr>
          <w:ins w:id="465" w:author="BROOKS Andrew" w:date="2021-11-29T14:11:00Z"/>
          <w:lang w:val="en-US"/>
        </w:rPr>
      </w:pPr>
      <w:ins w:id="466" w:author="BROOKS Andrew" w:date="2021-11-29T14:09:00Z">
        <w:r>
          <w:rPr>
            <w:lang w:val="en-US"/>
          </w:rPr>
          <w:t xml:space="preserve">Remote R Server – this runs R on ultra2 </w:t>
        </w:r>
      </w:ins>
      <w:ins w:id="467" w:author="BROOKS Andrew" w:date="2021-11-29T14:10:00Z">
        <w:r w:rsidR="00D2570C">
          <w:rPr>
            <w:lang w:val="en-US"/>
          </w:rPr>
          <w:t xml:space="preserve">which you can access using the RStudio environment, giving </w:t>
        </w:r>
        <w:r w:rsidR="003E7056">
          <w:rPr>
            <w:lang w:val="en-US"/>
          </w:rPr>
          <w:t>you the ability to run compute-intensive jobs on ultra with the flexibility of</w:t>
        </w:r>
      </w:ins>
      <w:ins w:id="468" w:author="BROOKS Andrew" w:date="2021-11-29T14:11:00Z">
        <w:r w:rsidR="003E7056">
          <w:rPr>
            <w:lang w:val="en-US"/>
          </w:rPr>
          <w:t xml:space="preserve"> a GUI on the desktop</w:t>
        </w:r>
      </w:ins>
    </w:p>
    <w:p w14:paraId="0C031D29" w14:textId="0E9F3124" w:rsidR="003E7056" w:rsidRPr="00254165" w:rsidRDefault="003E7056">
      <w:pPr>
        <w:pStyle w:val="ListParagraph"/>
        <w:numPr>
          <w:ilvl w:val="0"/>
          <w:numId w:val="21"/>
        </w:numPr>
        <w:rPr>
          <w:lang w:val="en-US"/>
        </w:rPr>
        <w:pPrChange w:id="469" w:author="BROOKS Andrew" w:date="2021-11-29T14:09:00Z">
          <w:pPr/>
        </w:pPrChange>
      </w:pPr>
      <w:ins w:id="470" w:author="BROOKS Andrew" w:date="2021-11-29T14:11:00Z">
        <w:r>
          <w:rPr>
            <w:lang w:val="en-US"/>
          </w:rPr>
          <w:t xml:space="preserve">Ultra2 Terminal – this opens a command-line terminal window for using the ultra2 </w:t>
        </w:r>
        <w:r w:rsidR="009D638D">
          <w:rPr>
            <w:lang w:val="en-US"/>
          </w:rPr>
          <w:t>computer.</w:t>
        </w:r>
        <w:r w:rsidR="00780955">
          <w:rPr>
            <w:lang w:val="en-US"/>
          </w:rPr>
          <w:t xml:space="preserve"> It simply runs “</w:t>
        </w:r>
        <w:proofErr w:type="spellStart"/>
        <w:r w:rsidR="00780955">
          <w:rPr>
            <w:lang w:val="en-US"/>
          </w:rPr>
          <w:t>ssh</w:t>
        </w:r>
        <w:proofErr w:type="spellEnd"/>
        <w:r w:rsidR="00780955">
          <w:rPr>
            <w:lang w:val="en-US"/>
          </w:rPr>
          <w:t xml:space="preserve"> ultra2” in a window.</w:t>
        </w:r>
      </w:ins>
    </w:p>
    <w:p w14:paraId="07100D10" w14:textId="5767BAE9" w:rsidR="00507DC9" w:rsidRDefault="00507DC9">
      <w:pPr>
        <w:rPr>
          <w:rFonts w:asciiTheme="majorHAnsi" w:eastAsiaTheme="majorEastAsia" w:hAnsiTheme="majorHAnsi" w:cstheme="majorBidi"/>
          <w:color w:val="2F5496" w:themeColor="accent1" w:themeShade="BF"/>
          <w:sz w:val="32"/>
          <w:szCs w:val="32"/>
          <w:lang w:val="en-US"/>
        </w:rPr>
      </w:pPr>
      <w:r>
        <w:rPr>
          <w:lang w:val="en-US"/>
        </w:rPr>
        <w:br w:type="page"/>
      </w:r>
    </w:p>
    <w:p w14:paraId="242A580B" w14:textId="5C997AFC" w:rsidR="003434AE" w:rsidRDefault="003434AE" w:rsidP="00735BF6">
      <w:pPr>
        <w:pStyle w:val="Heading1"/>
        <w:rPr>
          <w:lang w:val="en-US"/>
        </w:rPr>
      </w:pPr>
      <w:bookmarkStart w:id="471" w:name="_Toc93067728"/>
      <w:r>
        <w:rPr>
          <w:lang w:val="en-US"/>
        </w:rPr>
        <w:lastRenderedPageBreak/>
        <w:t>How to use Ultra</w:t>
      </w:r>
      <w:bookmarkEnd w:id="471"/>
    </w:p>
    <w:p w14:paraId="4573B98B" w14:textId="7FD7DEC1" w:rsidR="00555246" w:rsidRDefault="00555246" w:rsidP="00555246">
      <w:pPr>
        <w:pStyle w:val="Heading2"/>
        <w:rPr>
          <w:lang w:val="en-US"/>
        </w:rPr>
      </w:pPr>
      <w:bookmarkStart w:id="472" w:name="_Toc93067729"/>
      <w:r>
        <w:rPr>
          <w:lang w:val="en-US"/>
        </w:rPr>
        <w:t>What you need to know</w:t>
      </w:r>
      <w:bookmarkEnd w:id="472"/>
    </w:p>
    <w:p w14:paraId="17898D73" w14:textId="2935A14C" w:rsidR="00555246" w:rsidRDefault="00555246" w:rsidP="00555246">
      <w:pPr>
        <w:pStyle w:val="ListParagraph"/>
        <w:numPr>
          <w:ilvl w:val="0"/>
          <w:numId w:val="22"/>
        </w:numPr>
        <w:rPr>
          <w:lang w:val="en-US"/>
        </w:rPr>
      </w:pPr>
      <w:r>
        <w:rPr>
          <w:lang w:val="en-US"/>
        </w:rPr>
        <w:t xml:space="preserve">There are two </w:t>
      </w:r>
      <w:r w:rsidR="00E275C8">
        <w:rPr>
          <w:lang w:val="en-US"/>
        </w:rPr>
        <w:t>computer systems</w:t>
      </w:r>
      <w:r w:rsidR="00D30C3B">
        <w:rPr>
          <w:lang w:val="en-US"/>
        </w:rPr>
        <w:t xml:space="preserve"> you will use.</w:t>
      </w:r>
      <w:r w:rsidR="00E275C8">
        <w:rPr>
          <w:lang w:val="en-US"/>
        </w:rPr>
        <w:t xml:space="preserve"> </w:t>
      </w:r>
      <w:r w:rsidR="00D30C3B">
        <w:rPr>
          <w:lang w:val="en-US"/>
        </w:rPr>
        <w:t>T</w:t>
      </w:r>
      <w:r w:rsidR="00E275C8">
        <w:rPr>
          <w:lang w:val="en-US"/>
        </w:rPr>
        <w:t>he “</w:t>
      </w:r>
      <w:del w:id="473" w:author="BROOKS Andrew" w:date="2021-11-29T14:07:00Z">
        <w:r w:rsidR="00E275C8" w:rsidDel="001B772E">
          <w:rPr>
            <w:lang w:val="en-US"/>
          </w:rPr>
          <w:delText>sdf-cs1</w:delText>
        </w:r>
      </w:del>
      <w:ins w:id="474" w:author="BROOKS Andrew" w:date="2021-11-29T14:07:00Z">
        <w:r w:rsidR="001B772E">
          <w:rPr>
            <w:lang w:val="en-US"/>
          </w:rPr>
          <w:t>ultra2</w:t>
        </w:r>
      </w:ins>
      <w:r w:rsidR="00E275C8">
        <w:rPr>
          <w:lang w:val="en-US"/>
        </w:rPr>
        <w:t xml:space="preserve">” </w:t>
      </w:r>
      <w:del w:id="475" w:author="BROOKS Andrew" w:date="2021-11-29T14:07:00Z">
        <w:r w:rsidR="00E275C8" w:rsidDel="001B772E">
          <w:rPr>
            <w:lang w:val="en-US"/>
          </w:rPr>
          <w:delText xml:space="preserve">(ultra2) </w:delText>
        </w:r>
      </w:del>
      <w:r w:rsidR="00E275C8">
        <w:rPr>
          <w:lang w:val="en-US"/>
        </w:rPr>
        <w:t xml:space="preserve">computer is a HPC system (High Performance Computing) with a vast amount of </w:t>
      </w:r>
      <w:r w:rsidR="005A3034">
        <w:rPr>
          <w:lang w:val="en-US"/>
        </w:rPr>
        <w:t xml:space="preserve">memory and processing power. </w:t>
      </w:r>
      <w:r w:rsidR="00D30C3B">
        <w:rPr>
          <w:lang w:val="en-US"/>
        </w:rPr>
        <w:t>The</w:t>
      </w:r>
      <w:r w:rsidR="005A3034">
        <w:rPr>
          <w:lang w:val="en-US"/>
        </w:rPr>
        <w:t xml:space="preserve"> </w:t>
      </w:r>
      <w:r w:rsidR="00D30C3B">
        <w:rPr>
          <w:lang w:val="en-US"/>
        </w:rPr>
        <w:t xml:space="preserve">virtual </w:t>
      </w:r>
      <w:r w:rsidR="005A3034">
        <w:rPr>
          <w:lang w:val="en-US"/>
        </w:rPr>
        <w:t>desktop “c19-desktop”</w:t>
      </w:r>
      <w:r w:rsidR="00D30C3B">
        <w:rPr>
          <w:lang w:val="en-US"/>
        </w:rPr>
        <w:t xml:space="preserve"> is much more limited</w:t>
      </w:r>
      <w:r w:rsidR="003D2A99">
        <w:rPr>
          <w:lang w:val="en-US"/>
        </w:rPr>
        <w:t xml:space="preserve"> and shared with other users</w:t>
      </w:r>
      <w:r w:rsidR="00B85223">
        <w:rPr>
          <w:lang w:val="en-US"/>
        </w:rPr>
        <w:t xml:space="preserve">, but it does have RStudio and </w:t>
      </w:r>
      <w:proofErr w:type="spellStart"/>
      <w:r w:rsidR="00B85223">
        <w:rPr>
          <w:lang w:val="en-US"/>
        </w:rPr>
        <w:t>PyCharmPro</w:t>
      </w:r>
      <w:proofErr w:type="spellEnd"/>
      <w:r w:rsidR="00B85223">
        <w:rPr>
          <w:lang w:val="en-US"/>
        </w:rPr>
        <w:t xml:space="preserve">. Please </w:t>
      </w:r>
      <w:ins w:id="476" w:author="BROOKS Andrew" w:date="2021-11-29T14:07:00Z">
        <w:r w:rsidR="0043797B">
          <w:rPr>
            <w:lang w:val="en-US"/>
          </w:rPr>
          <w:t xml:space="preserve">try to </w:t>
        </w:r>
      </w:ins>
      <w:r w:rsidR="00B85223">
        <w:rPr>
          <w:lang w:val="en-US"/>
        </w:rPr>
        <w:t xml:space="preserve">do </w:t>
      </w:r>
      <w:del w:id="477" w:author="BROOKS Andrew" w:date="2021-11-29T14:07:00Z">
        <w:r w:rsidR="00B85223" w:rsidDel="0043797B">
          <w:rPr>
            <w:lang w:val="en-US"/>
          </w:rPr>
          <w:delText xml:space="preserve">all </w:delText>
        </w:r>
        <w:r w:rsidR="00B85223" w:rsidDel="00975742">
          <w:rPr>
            <w:lang w:val="en-US"/>
          </w:rPr>
          <w:delText>of</w:delText>
        </w:r>
      </w:del>
      <w:r w:rsidR="00B85223">
        <w:rPr>
          <w:lang w:val="en-US"/>
        </w:rPr>
        <w:t xml:space="preserve"> your analysis </w:t>
      </w:r>
      <w:del w:id="478" w:author="BROOKS Andrew" w:date="2021-11-29T14:07:00Z">
        <w:r w:rsidR="00B85223" w:rsidDel="0043797B">
          <w:rPr>
            <w:lang w:val="en-US"/>
          </w:rPr>
          <w:delText>by logging into</w:delText>
        </w:r>
      </w:del>
      <w:ins w:id="479" w:author="BROOKS Andrew" w:date="2021-11-29T14:07:00Z">
        <w:r w:rsidR="0043797B">
          <w:rPr>
            <w:lang w:val="en-US"/>
          </w:rPr>
          <w:t>on</w:t>
        </w:r>
      </w:ins>
      <w:r w:rsidR="00B85223">
        <w:rPr>
          <w:lang w:val="en-US"/>
        </w:rPr>
        <w:t xml:space="preserve"> ultra2</w:t>
      </w:r>
      <w:ins w:id="480" w:author="BROOKS Andrew" w:date="2021-11-29T14:08:00Z">
        <w:r w:rsidR="00975742">
          <w:rPr>
            <w:lang w:val="en-US"/>
          </w:rPr>
          <w:t xml:space="preserve"> if you can</w:t>
        </w:r>
      </w:ins>
      <w:r w:rsidR="003D2A99">
        <w:rPr>
          <w:lang w:val="en-US"/>
        </w:rPr>
        <w:t xml:space="preserve">, </w:t>
      </w:r>
      <w:r w:rsidR="003D2A99">
        <w:rPr>
          <w:b/>
          <w:bCs/>
          <w:lang w:val="en-US"/>
        </w:rPr>
        <w:t>not</w:t>
      </w:r>
      <w:r w:rsidR="003D2A99">
        <w:rPr>
          <w:lang w:val="en-US"/>
        </w:rPr>
        <w:t xml:space="preserve"> on the desktop, out of consideration for other users.</w:t>
      </w:r>
      <w:r w:rsidR="005C7149">
        <w:rPr>
          <w:lang w:val="en-US"/>
        </w:rPr>
        <w:t xml:space="preserve"> See below for details.</w:t>
      </w:r>
    </w:p>
    <w:p w14:paraId="30A68BFF" w14:textId="4425CF3A" w:rsidR="001A1FA5" w:rsidRDefault="001A1FA5" w:rsidP="00555246">
      <w:pPr>
        <w:pStyle w:val="ListParagraph"/>
        <w:numPr>
          <w:ilvl w:val="0"/>
          <w:numId w:val="22"/>
        </w:numPr>
        <w:rPr>
          <w:lang w:val="en-US"/>
        </w:rPr>
      </w:pPr>
      <w:r>
        <w:rPr>
          <w:lang w:val="en-US"/>
        </w:rPr>
        <w:t>Your account will be a member of a sub-group of u036, either u036-isaric</w:t>
      </w:r>
      <w:r w:rsidR="00C0483C">
        <w:rPr>
          <w:lang w:val="en-US"/>
        </w:rPr>
        <w:t xml:space="preserve">, </w:t>
      </w:r>
      <w:r>
        <w:rPr>
          <w:lang w:val="en-US"/>
        </w:rPr>
        <w:t>u036-phosp</w:t>
      </w:r>
      <w:r w:rsidR="00C0483C">
        <w:rPr>
          <w:lang w:val="en-US"/>
        </w:rPr>
        <w:t xml:space="preserve"> or u036-collab</w:t>
      </w:r>
      <w:r>
        <w:rPr>
          <w:lang w:val="en-US"/>
        </w:rPr>
        <w:t>.</w:t>
      </w:r>
      <w:r w:rsidR="00C0483C">
        <w:rPr>
          <w:lang w:val="en-US"/>
        </w:rPr>
        <w:t xml:space="preserve"> By </w:t>
      </w:r>
      <w:proofErr w:type="gramStart"/>
      <w:r w:rsidR="00C0483C">
        <w:rPr>
          <w:lang w:val="en-US"/>
        </w:rPr>
        <w:t>default</w:t>
      </w:r>
      <w:proofErr w:type="gramEnd"/>
      <w:r w:rsidR="00C0483C">
        <w:rPr>
          <w:lang w:val="en-US"/>
        </w:rPr>
        <w:t xml:space="preserve"> the files in one sub-group </w:t>
      </w:r>
      <w:r w:rsidR="00C0483C">
        <w:rPr>
          <w:i/>
          <w:iCs/>
          <w:lang w:val="en-US"/>
        </w:rPr>
        <w:t>cannot</w:t>
      </w:r>
      <w:r w:rsidR="00C0483C">
        <w:rPr>
          <w:lang w:val="en-US"/>
        </w:rPr>
        <w:t xml:space="preserve"> be read by members of a different sub-group.</w:t>
      </w:r>
    </w:p>
    <w:p w14:paraId="3277B46B" w14:textId="6E43AF84" w:rsidR="005C7149" w:rsidRDefault="005C7149" w:rsidP="00555246">
      <w:pPr>
        <w:pStyle w:val="ListParagraph"/>
        <w:numPr>
          <w:ilvl w:val="0"/>
          <w:numId w:val="22"/>
        </w:numPr>
        <w:rPr>
          <w:lang w:val="en-US"/>
        </w:rPr>
      </w:pPr>
      <w:r>
        <w:rPr>
          <w:lang w:val="en-US"/>
        </w:rPr>
        <w:t xml:space="preserve">Your home directory </w:t>
      </w:r>
      <w:r w:rsidR="00F42AC5">
        <w:rPr>
          <w:lang w:val="en-US"/>
        </w:rPr>
        <w:t>should not be used for storing project files, please use one of the shared directories.</w:t>
      </w:r>
    </w:p>
    <w:p w14:paraId="35B14461" w14:textId="08DCF281" w:rsidR="00F42AC5" w:rsidRDefault="00F42AC5" w:rsidP="00555246">
      <w:pPr>
        <w:pStyle w:val="ListParagraph"/>
        <w:numPr>
          <w:ilvl w:val="0"/>
          <w:numId w:val="22"/>
        </w:numPr>
        <w:rPr>
          <w:lang w:val="en-US"/>
        </w:rPr>
      </w:pPr>
      <w:r>
        <w:rPr>
          <w:lang w:val="en-US"/>
        </w:rPr>
        <w:t>P</w:t>
      </w:r>
      <w:r w:rsidR="00A5494A">
        <w:rPr>
          <w:lang w:val="en-US"/>
        </w:rPr>
        <w:t>roject files are visible to everyone else in the project but to nobody else</w:t>
      </w:r>
      <w:r w:rsidR="00991B59">
        <w:rPr>
          <w:lang w:val="en-US"/>
        </w:rPr>
        <w:t>.</w:t>
      </w:r>
    </w:p>
    <w:p w14:paraId="1F4FE920" w14:textId="593E4D40" w:rsidR="00991B59" w:rsidRPr="00555246" w:rsidRDefault="00991B59" w:rsidP="00555246">
      <w:pPr>
        <w:pStyle w:val="ListParagraph"/>
        <w:numPr>
          <w:ilvl w:val="0"/>
          <w:numId w:val="22"/>
        </w:numPr>
        <w:rPr>
          <w:lang w:val="en-US"/>
        </w:rPr>
      </w:pPr>
      <w:r>
        <w:rPr>
          <w:lang w:val="en-US"/>
        </w:rPr>
        <w:t xml:space="preserve">No personally identifiable data may be stored on the system. Whilst it is a secure environment, it is also </w:t>
      </w:r>
      <w:proofErr w:type="gramStart"/>
      <w:r>
        <w:rPr>
          <w:lang w:val="en-US"/>
        </w:rPr>
        <w:t>shared</w:t>
      </w:r>
      <w:proofErr w:type="gramEnd"/>
      <w:r>
        <w:rPr>
          <w:lang w:val="en-US"/>
        </w:rPr>
        <w:t xml:space="preserve"> and it is explicitly not a </w:t>
      </w:r>
      <w:r>
        <w:rPr>
          <w:i/>
          <w:iCs/>
          <w:lang w:val="en-US"/>
        </w:rPr>
        <w:t>safe haven</w:t>
      </w:r>
      <w:r>
        <w:rPr>
          <w:lang w:val="en-US"/>
        </w:rPr>
        <w:t xml:space="preserve"> so is not authorized to hold </w:t>
      </w:r>
      <w:r w:rsidR="005A2E68">
        <w:rPr>
          <w:lang w:val="en-US"/>
        </w:rPr>
        <w:t>unconsented PII.</w:t>
      </w:r>
    </w:p>
    <w:p w14:paraId="44F244DF" w14:textId="5593A468" w:rsidR="00340ABB" w:rsidRDefault="00340ABB" w:rsidP="00325E90">
      <w:pPr>
        <w:pStyle w:val="Heading2"/>
        <w:rPr>
          <w:lang w:val="en-US"/>
        </w:rPr>
      </w:pPr>
      <w:bookmarkStart w:id="481" w:name="_Toc93067730"/>
      <w:r>
        <w:rPr>
          <w:lang w:val="en-US"/>
        </w:rPr>
        <w:t>Directories</w:t>
      </w:r>
      <w:bookmarkEnd w:id="481"/>
    </w:p>
    <w:p w14:paraId="1C17013A" w14:textId="622B194E" w:rsidR="00A77FEC" w:rsidRDefault="00A77FEC" w:rsidP="00A77FEC">
      <w:pPr>
        <w:rPr>
          <w:lang w:val="en-US"/>
        </w:rPr>
      </w:pPr>
      <w:r>
        <w:rPr>
          <w:lang w:val="en-US"/>
        </w:rPr>
        <w:t>Home directories and project files for the u036 (c19-isaric) project live under /home/u036.</w:t>
      </w:r>
      <w:ins w:id="482" w:author="BROOKS Andrew" w:date="2021-12-06T14:08:00Z">
        <w:r w:rsidR="00DF7EB0">
          <w:rPr>
            <w:lang w:val="en-US"/>
          </w:rPr>
          <w:t xml:space="preserve"> The same paths </w:t>
        </w:r>
        <w:r w:rsidR="004A2DAF">
          <w:rPr>
            <w:lang w:val="en-US"/>
          </w:rPr>
          <w:t xml:space="preserve">and files are available from both ultra2 and the c19-desktop so you can </w:t>
        </w:r>
        <w:r w:rsidR="0070624E">
          <w:rPr>
            <w:lang w:val="en-US"/>
          </w:rPr>
          <w:t>share files between the two systems.</w:t>
        </w:r>
      </w:ins>
    </w:p>
    <w:p w14:paraId="2BE1663E" w14:textId="2460DA6F" w:rsidR="00A77FEC" w:rsidRPr="00A77FEC" w:rsidRDefault="00A77FEC" w:rsidP="00A77FEC">
      <w:pPr>
        <w:rPr>
          <w:lang w:val="en-US"/>
        </w:rPr>
      </w:pPr>
      <w:r>
        <w:rPr>
          <w:lang w:val="en-US"/>
        </w:rPr>
        <w:t>There are two sub-projects</w:t>
      </w:r>
      <w:r w:rsidR="00545456">
        <w:rPr>
          <w:lang w:val="en-US"/>
        </w:rPr>
        <w:t>, “</w:t>
      </w:r>
      <w:proofErr w:type="spellStart"/>
      <w:r w:rsidR="00545456">
        <w:rPr>
          <w:lang w:val="en-US"/>
        </w:rPr>
        <w:t>isaric</w:t>
      </w:r>
      <w:proofErr w:type="spellEnd"/>
      <w:r w:rsidR="00545456">
        <w:rPr>
          <w:lang w:val="en-US"/>
        </w:rPr>
        <w:t>” and “</w:t>
      </w:r>
      <w:proofErr w:type="spellStart"/>
      <w:r w:rsidR="00545456">
        <w:rPr>
          <w:lang w:val="en-US"/>
        </w:rPr>
        <w:t>phosp</w:t>
      </w:r>
      <w:proofErr w:type="spellEnd"/>
      <w:r w:rsidR="00545456">
        <w:rPr>
          <w:lang w:val="en-US"/>
        </w:rPr>
        <w:t xml:space="preserve">”, </w:t>
      </w:r>
      <w:r w:rsidR="001F15B4">
        <w:rPr>
          <w:lang w:val="en-US"/>
        </w:rPr>
        <w:t>and there is an additional sub-project called “collab” which is for external collaborators.</w:t>
      </w:r>
    </w:p>
    <w:p w14:paraId="45F08C60" w14:textId="42F5667D" w:rsidR="00432ED6" w:rsidRDefault="00432ED6">
      <w:pPr>
        <w:rPr>
          <w:lang w:val="en-US"/>
        </w:rPr>
      </w:pPr>
      <w:r>
        <w:rPr>
          <w:lang w:val="en-US"/>
        </w:rPr>
        <w:t>Your project files will be in /home/u036/u036-</w:t>
      </w:r>
      <w:r w:rsidR="00517968">
        <w:rPr>
          <w:i/>
          <w:iCs/>
          <w:lang w:val="en-US"/>
        </w:rPr>
        <w:t>subgroup</w:t>
      </w:r>
      <w:r>
        <w:rPr>
          <w:lang w:val="en-US"/>
        </w:rPr>
        <w:t xml:space="preserve">/shared/…  These files are </w:t>
      </w:r>
      <w:r>
        <w:rPr>
          <w:i/>
          <w:iCs/>
          <w:lang w:val="en-US"/>
        </w:rPr>
        <w:t>only</w:t>
      </w:r>
      <w:r>
        <w:rPr>
          <w:lang w:val="en-US"/>
        </w:rPr>
        <w:t xml:space="preserve"> accessible to </w:t>
      </w:r>
      <w:r w:rsidR="00272E1A">
        <w:rPr>
          <w:lang w:val="en-US"/>
        </w:rPr>
        <w:t xml:space="preserve">members of your </w:t>
      </w:r>
      <w:r w:rsidR="00517968">
        <w:rPr>
          <w:lang w:val="en-US"/>
        </w:rPr>
        <w:t>sub-group (</w:t>
      </w:r>
      <w:proofErr w:type="spellStart"/>
      <w:r w:rsidR="00517968">
        <w:rPr>
          <w:lang w:val="en-US"/>
        </w:rPr>
        <w:t>isaric</w:t>
      </w:r>
      <w:proofErr w:type="spellEnd"/>
      <w:r w:rsidR="00517968">
        <w:rPr>
          <w:lang w:val="en-US"/>
        </w:rPr>
        <w:t>/</w:t>
      </w:r>
      <w:proofErr w:type="spellStart"/>
      <w:r w:rsidR="00517968">
        <w:rPr>
          <w:lang w:val="en-US"/>
        </w:rPr>
        <w:t>phosp</w:t>
      </w:r>
      <w:proofErr w:type="spellEnd"/>
      <w:r w:rsidR="00517968">
        <w:rPr>
          <w:lang w:val="en-US"/>
        </w:rPr>
        <w:t>/collaborator)</w:t>
      </w:r>
      <w:r w:rsidR="00272E1A">
        <w:rPr>
          <w:lang w:val="en-US"/>
        </w:rPr>
        <w:t>.</w:t>
      </w:r>
    </w:p>
    <w:p w14:paraId="56FA47A6" w14:textId="343AB808" w:rsidR="000818F5" w:rsidRDefault="000818F5">
      <w:pPr>
        <w:rPr>
          <w:lang w:val="en-US"/>
        </w:rPr>
      </w:pPr>
      <w:r>
        <w:rPr>
          <w:lang w:val="en-US"/>
        </w:rPr>
        <w:t xml:space="preserve">To share files across the whole project, </w:t>
      </w:r>
      <w:proofErr w:type="gramStart"/>
      <w:r>
        <w:rPr>
          <w:lang w:val="en-US"/>
        </w:rPr>
        <w:t>i.e.</w:t>
      </w:r>
      <w:proofErr w:type="gramEnd"/>
      <w:r>
        <w:rPr>
          <w:lang w:val="en-US"/>
        </w:rPr>
        <w:t xml:space="preserve"> members of u036-isaric and u036-phosp</w:t>
      </w:r>
      <w:r w:rsidR="00B90EA5">
        <w:rPr>
          <w:lang w:val="en-US"/>
        </w:rPr>
        <w:t>, you can use /home/u036/shared.</w:t>
      </w:r>
    </w:p>
    <w:p w14:paraId="6C1179DA" w14:textId="77777777" w:rsidR="00AC0DC1" w:rsidRDefault="00AC0DC1" w:rsidP="00AC0DC1">
      <w:pPr>
        <w:rPr>
          <w:lang w:val="en-US"/>
        </w:rPr>
      </w:pPr>
      <w:r>
        <w:rPr>
          <w:lang w:val="en-US"/>
        </w:rPr>
        <w:t>Summary:</w:t>
      </w:r>
    </w:p>
    <w:p w14:paraId="757CA198" w14:textId="77777777" w:rsidR="00AC0DC1" w:rsidRDefault="00AC0DC1" w:rsidP="00AC0DC1">
      <w:pPr>
        <w:rPr>
          <w:lang w:val="en-US"/>
        </w:rPr>
      </w:pPr>
      <w:r>
        <w:rPr>
          <w:lang w:val="en-US"/>
        </w:rPr>
        <w:t>/home/u036</w:t>
      </w:r>
    </w:p>
    <w:p w14:paraId="495038BB" w14:textId="77777777" w:rsidR="00AC0DC1" w:rsidRDefault="00AC0DC1" w:rsidP="00AC0DC1">
      <w:pPr>
        <w:rPr>
          <w:lang w:val="en-US"/>
        </w:rPr>
      </w:pPr>
      <w:r>
        <w:rPr>
          <w:lang w:val="en-US"/>
        </w:rPr>
        <w:t>/home/u036/shared – files accessible to members of every sub-group</w:t>
      </w:r>
    </w:p>
    <w:p w14:paraId="259D4928" w14:textId="77777777" w:rsidR="00AC0DC1" w:rsidRDefault="00AC0DC1" w:rsidP="00AC0DC1">
      <w:pPr>
        <w:rPr>
          <w:lang w:val="en-US"/>
        </w:rPr>
      </w:pPr>
      <w:r>
        <w:rPr>
          <w:lang w:val="en-US"/>
        </w:rPr>
        <w:t>/home/u036/</w:t>
      </w:r>
      <w:r>
        <w:rPr>
          <w:i/>
          <w:iCs/>
          <w:lang w:val="en-US"/>
        </w:rPr>
        <w:t>username</w:t>
      </w:r>
      <w:r>
        <w:rPr>
          <w:lang w:val="en-US"/>
        </w:rPr>
        <w:t xml:space="preserve"> – your personal files</w:t>
      </w:r>
    </w:p>
    <w:p w14:paraId="1E0C5A9A" w14:textId="77777777" w:rsidR="00AC0DC1" w:rsidRDefault="00AC0DC1" w:rsidP="00AC0DC1">
      <w:pPr>
        <w:rPr>
          <w:lang w:val="en-US"/>
        </w:rPr>
      </w:pPr>
      <w:r>
        <w:rPr>
          <w:lang w:val="en-US"/>
        </w:rPr>
        <w:t>/home/u036/u036/shared – files accessible to members of every sub-group</w:t>
      </w:r>
    </w:p>
    <w:p w14:paraId="5AFC7BF8" w14:textId="77777777" w:rsidR="00AC0DC1" w:rsidRDefault="00AC0DC1" w:rsidP="00AC0DC1">
      <w:pPr>
        <w:rPr>
          <w:lang w:val="en-US"/>
        </w:rPr>
      </w:pPr>
      <w:r>
        <w:rPr>
          <w:lang w:val="en-US"/>
        </w:rPr>
        <w:t>/home/u036/u036-isaric/shared – files accessible to members of ISARIC only</w:t>
      </w:r>
    </w:p>
    <w:p w14:paraId="232CB183" w14:textId="77777777" w:rsidR="00AC0DC1" w:rsidRDefault="00AC0DC1" w:rsidP="00AC0DC1">
      <w:pPr>
        <w:rPr>
          <w:lang w:val="en-US"/>
        </w:rPr>
      </w:pPr>
      <w:r>
        <w:rPr>
          <w:lang w:val="en-US"/>
        </w:rPr>
        <w:t>/home/u036/u036-phosp/shared – files accessible to members of PHOSP only</w:t>
      </w:r>
    </w:p>
    <w:p w14:paraId="04A2AEF5" w14:textId="77777777" w:rsidR="00AC0DC1" w:rsidRPr="005432D4" w:rsidRDefault="00AC0DC1" w:rsidP="00AC0DC1">
      <w:pPr>
        <w:rPr>
          <w:lang w:val="en-US"/>
        </w:rPr>
      </w:pPr>
      <w:r>
        <w:rPr>
          <w:lang w:val="en-US"/>
        </w:rPr>
        <w:t>/home/u036/u036-collab/shared – files accessible to members of external collaborators only</w:t>
      </w:r>
    </w:p>
    <w:p w14:paraId="5B876103" w14:textId="21912ADE" w:rsidR="00C93F77" w:rsidRDefault="00C93F77" w:rsidP="00C93F77">
      <w:pPr>
        <w:pStyle w:val="Heading2"/>
        <w:rPr>
          <w:lang w:val="en-US"/>
        </w:rPr>
      </w:pPr>
      <w:bookmarkStart w:id="483" w:name="_Toc93067731"/>
      <w:r>
        <w:rPr>
          <w:lang w:val="en-US"/>
        </w:rPr>
        <w:t>How to import and export data</w:t>
      </w:r>
      <w:bookmarkEnd w:id="483"/>
    </w:p>
    <w:p w14:paraId="07CC8B1C" w14:textId="6A8ADCF8" w:rsidR="00734C04" w:rsidRDefault="00C93F77">
      <w:pPr>
        <w:rPr>
          <w:lang w:val="en-US"/>
        </w:rPr>
      </w:pPr>
      <w:r>
        <w:rPr>
          <w:lang w:val="en-US"/>
        </w:rPr>
        <w:t xml:space="preserve">The environment is deliberately restricted </w:t>
      </w:r>
      <w:r w:rsidR="00C86ED7">
        <w:rPr>
          <w:lang w:val="en-US"/>
        </w:rPr>
        <w:t xml:space="preserve">to prevent the extraction of data. This is for security reasons </w:t>
      </w:r>
      <w:proofErr w:type="gramStart"/>
      <w:r w:rsidR="00C86ED7">
        <w:rPr>
          <w:lang w:val="en-US"/>
        </w:rPr>
        <w:t>and also</w:t>
      </w:r>
      <w:proofErr w:type="gramEnd"/>
      <w:r w:rsidR="00C86ED7">
        <w:rPr>
          <w:lang w:val="en-US"/>
        </w:rPr>
        <w:t xml:space="preserve"> to prevent publication of data which is not yet approved for publication.</w:t>
      </w:r>
      <w:r w:rsidR="00734C04">
        <w:rPr>
          <w:lang w:val="en-US"/>
        </w:rPr>
        <w:t xml:space="preserve"> The restriction on extraction also implies that data cannot be imported, and thus there is no internet access.</w:t>
      </w:r>
      <w:r w:rsidR="00C27DD3">
        <w:rPr>
          <w:lang w:val="en-US"/>
        </w:rPr>
        <w:t xml:space="preserve"> </w:t>
      </w:r>
      <w:proofErr w:type="gramStart"/>
      <w:r w:rsidR="00C27DD3">
        <w:rPr>
          <w:lang w:val="en-US"/>
        </w:rPr>
        <w:t>However</w:t>
      </w:r>
      <w:proofErr w:type="gramEnd"/>
      <w:r w:rsidR="00C27DD3">
        <w:rPr>
          <w:lang w:val="en-US"/>
        </w:rPr>
        <w:t xml:space="preserve"> data managers do have permission to import and export data on your behalf.</w:t>
      </w:r>
    </w:p>
    <w:p w14:paraId="6C4BF9E5" w14:textId="45FB5588" w:rsidR="00C27DD3" w:rsidRDefault="00C27DD3">
      <w:pPr>
        <w:rPr>
          <w:lang w:val="en-US"/>
        </w:rPr>
      </w:pPr>
      <w:r>
        <w:rPr>
          <w:lang w:val="en-US"/>
        </w:rPr>
        <w:t>To import data please contact your data manager.</w:t>
      </w:r>
    </w:p>
    <w:p w14:paraId="560D2D2E" w14:textId="1AC6BA64" w:rsidR="00C27DD3" w:rsidRPr="00CD2C60" w:rsidRDefault="00C27DD3">
      <w:pPr>
        <w:rPr>
          <w:lang w:val="en-US"/>
        </w:rPr>
      </w:pPr>
      <w:r>
        <w:rPr>
          <w:lang w:val="en-US"/>
        </w:rPr>
        <w:t>To export data please contact your data manager.</w:t>
      </w:r>
    </w:p>
    <w:p w14:paraId="56B0AE19" w14:textId="77777777" w:rsidR="00892AE8" w:rsidRDefault="00892AE8">
      <w:pPr>
        <w:rPr>
          <w:rFonts w:asciiTheme="majorHAnsi" w:eastAsiaTheme="majorEastAsia" w:hAnsiTheme="majorHAnsi" w:cstheme="majorBidi"/>
          <w:color w:val="2F5496" w:themeColor="accent1" w:themeShade="BF"/>
          <w:sz w:val="26"/>
          <w:szCs w:val="26"/>
          <w:lang w:val="en-US"/>
        </w:rPr>
      </w:pPr>
      <w:r>
        <w:rPr>
          <w:lang w:val="en-US"/>
        </w:rPr>
        <w:br w:type="page"/>
      </w:r>
    </w:p>
    <w:p w14:paraId="6B7F192A" w14:textId="77777777" w:rsidR="008344F9" w:rsidRDefault="00DE4072" w:rsidP="00F97361">
      <w:pPr>
        <w:pStyle w:val="Heading1"/>
        <w:rPr>
          <w:ins w:id="484" w:author="BROOKS Andrew" w:date="2022-01-20T14:18:00Z"/>
          <w:lang w:val="en-US"/>
        </w:rPr>
      </w:pPr>
      <w:bookmarkStart w:id="485" w:name="_Toc93067732"/>
      <w:ins w:id="486" w:author="BROOKS Andrew" w:date="2022-01-20T14:17:00Z">
        <w:r>
          <w:rPr>
            <w:lang w:val="en-US"/>
          </w:rPr>
          <w:lastRenderedPageBreak/>
          <w:t>Using Ultra2</w:t>
        </w:r>
        <w:r w:rsidR="008344F9">
          <w:rPr>
            <w:lang w:val="en-US"/>
          </w:rPr>
          <w:t xml:space="preserve"> for complex a</w:t>
        </w:r>
      </w:ins>
      <w:ins w:id="487" w:author="BROOKS Andrew" w:date="2022-01-20T14:18:00Z">
        <w:r w:rsidR="008344F9">
          <w:rPr>
            <w:lang w:val="en-US"/>
          </w:rPr>
          <w:t>nalysis</w:t>
        </w:r>
      </w:ins>
    </w:p>
    <w:p w14:paraId="4B05E907" w14:textId="7D4ACAF9" w:rsidR="00CE5187" w:rsidRDefault="008344F9" w:rsidP="008344F9">
      <w:pPr>
        <w:rPr>
          <w:ins w:id="488" w:author="BROOKS Andrew" w:date="2022-01-20T14:19:00Z"/>
          <w:lang w:val="en-US"/>
        </w:rPr>
      </w:pPr>
      <w:ins w:id="489" w:author="BROOKS Andrew" w:date="2022-01-20T14:18:00Z">
        <w:r>
          <w:rPr>
            <w:lang w:val="en-US"/>
          </w:rPr>
          <w:t>As mentioned above, the Ultra2 computer has vast amounts of memory and CPU power</w:t>
        </w:r>
        <w:r w:rsidR="00CE5187">
          <w:rPr>
            <w:lang w:val="en-US"/>
          </w:rPr>
          <w:t xml:space="preserve"> so is a better place to do complex analysis, especially anything with large datasets or which takes a long time to run. Please try not to do such work on the desktop because it i</w:t>
        </w:r>
      </w:ins>
      <w:ins w:id="490" w:author="BROOKS Andrew" w:date="2022-01-20T14:19:00Z">
        <w:r w:rsidR="00CE5187">
          <w:rPr>
            <w:lang w:val="en-US"/>
          </w:rPr>
          <w:t xml:space="preserve">s </w:t>
        </w:r>
        <w:r w:rsidR="000B6E42">
          <w:rPr>
            <w:lang w:val="en-US"/>
          </w:rPr>
          <w:t>shared and has limited resources.</w:t>
        </w:r>
      </w:ins>
    </w:p>
    <w:p w14:paraId="7CEFDFAE" w14:textId="39327B20" w:rsidR="000B6E42" w:rsidRDefault="000B6E42" w:rsidP="008344F9">
      <w:pPr>
        <w:rPr>
          <w:ins w:id="491" w:author="BROOKS Andrew" w:date="2022-01-20T14:19:00Z"/>
          <w:lang w:val="en-US"/>
        </w:rPr>
      </w:pPr>
      <w:ins w:id="492" w:author="BROOKS Andrew" w:date="2022-01-20T14:19:00Z">
        <w:r>
          <w:rPr>
            <w:lang w:val="en-US"/>
          </w:rPr>
          <w:t>You can login to ultra2 using the desktop menu: Development &gt; Ultra2 Terminal.</w:t>
        </w:r>
        <w:r w:rsidR="002B7AFF">
          <w:rPr>
            <w:lang w:val="en-US"/>
          </w:rPr>
          <w:t xml:space="preserve"> From there you have access to the same files as on the desktop.</w:t>
        </w:r>
      </w:ins>
    </w:p>
    <w:p w14:paraId="4DB241DD" w14:textId="269FFF0C" w:rsidR="002B7AFF" w:rsidRDefault="002B7AFF" w:rsidP="008344F9">
      <w:pPr>
        <w:rPr>
          <w:ins w:id="493" w:author="BROOKS Andrew" w:date="2022-01-20T14:20:00Z"/>
          <w:lang w:val="en-US"/>
        </w:rPr>
      </w:pPr>
      <w:ins w:id="494" w:author="BROOKS Andrew" w:date="2022-01-20T14:19:00Z">
        <w:r>
          <w:rPr>
            <w:lang w:val="en-US"/>
          </w:rPr>
          <w:t>You</w:t>
        </w:r>
      </w:ins>
      <w:ins w:id="495" w:author="BROOKS Andrew" w:date="2022-01-20T14:20:00Z">
        <w:r>
          <w:rPr>
            <w:lang w:val="en-US"/>
          </w:rPr>
          <w:t xml:space="preserve"> can use R </w:t>
        </w:r>
        <w:r w:rsidR="00F44365">
          <w:rPr>
            <w:lang w:val="en-US"/>
          </w:rPr>
          <w:t>and Python, amongst other things, on Ultra. If you need to use a GUI (</w:t>
        </w:r>
        <w:proofErr w:type="spellStart"/>
        <w:r w:rsidR="00F44365">
          <w:rPr>
            <w:lang w:val="en-US"/>
          </w:rPr>
          <w:t>eg.</w:t>
        </w:r>
        <w:proofErr w:type="spellEnd"/>
        <w:r w:rsidR="00F44365">
          <w:rPr>
            <w:lang w:val="en-US"/>
          </w:rPr>
          <w:t xml:space="preserve"> RStudio or PyCharm) then please see the sections below.</w:t>
        </w:r>
      </w:ins>
    </w:p>
    <w:p w14:paraId="08C72A81" w14:textId="78E89356" w:rsidR="00C026F4" w:rsidRPr="008344F9" w:rsidRDefault="00C026F4">
      <w:pPr>
        <w:rPr>
          <w:ins w:id="496" w:author="BROOKS Andrew" w:date="2022-01-20T14:18:00Z"/>
          <w:lang w:val="en-US"/>
        </w:rPr>
        <w:pPrChange w:id="497" w:author="BROOKS Andrew" w:date="2022-01-20T14:18:00Z">
          <w:pPr>
            <w:pStyle w:val="Heading1"/>
          </w:pPr>
        </w:pPrChange>
      </w:pPr>
      <w:ins w:id="498" w:author="BROOKS Andrew" w:date="2022-01-20T14:21:00Z">
        <w:r>
          <w:rPr>
            <w:lang w:val="en-US"/>
          </w:rPr>
          <w:t>To start running large jobs it is better to invoke the scheduling/batch system. See the section below.</w:t>
        </w:r>
      </w:ins>
    </w:p>
    <w:p w14:paraId="04835978" w14:textId="6C9A0357" w:rsidR="00340ABB" w:rsidRDefault="00EC0441" w:rsidP="00F97361">
      <w:pPr>
        <w:pStyle w:val="Heading1"/>
        <w:rPr>
          <w:lang w:val="en-US"/>
        </w:rPr>
      </w:pPr>
      <w:r>
        <w:rPr>
          <w:lang w:val="en-US"/>
        </w:rPr>
        <w:t xml:space="preserve">Using </w:t>
      </w:r>
      <w:r w:rsidR="00340ABB">
        <w:rPr>
          <w:lang w:val="en-US"/>
        </w:rPr>
        <w:t>Anaconda</w:t>
      </w:r>
      <w:r>
        <w:rPr>
          <w:lang w:val="en-US"/>
        </w:rPr>
        <w:t xml:space="preserve"> </w:t>
      </w:r>
      <w:r w:rsidR="00472446">
        <w:rPr>
          <w:lang w:val="en-US"/>
        </w:rPr>
        <w:t>for R and Python</w:t>
      </w:r>
      <w:bookmarkEnd w:id="485"/>
    </w:p>
    <w:p w14:paraId="038B8150" w14:textId="7B6200EF" w:rsidR="00EA7290" w:rsidRDefault="007A4EC2" w:rsidP="00EA7290">
      <w:pPr>
        <w:rPr>
          <w:lang w:val="en-US"/>
        </w:rPr>
      </w:pPr>
      <w:r>
        <w:rPr>
          <w:lang w:val="en-US"/>
        </w:rPr>
        <w:t>A shared copy of anaconda3 has been installed and can be used by issuing the command:</w:t>
      </w:r>
    </w:p>
    <w:p w14:paraId="79CAD6B8" w14:textId="4987693C" w:rsidR="007A4EC2" w:rsidRDefault="007A4EC2" w:rsidP="003414F2">
      <w:pPr>
        <w:pStyle w:val="PlainText"/>
        <w:ind w:firstLine="720"/>
        <w:rPr>
          <w:lang w:val="en-US"/>
        </w:rPr>
      </w:pPr>
      <w:r w:rsidRPr="007A4EC2">
        <w:rPr>
          <w:lang w:val="en-US"/>
        </w:rPr>
        <w:t>source /home/u03</w:t>
      </w:r>
      <w:r w:rsidR="00AA2518">
        <w:rPr>
          <w:lang w:val="en-US"/>
        </w:rPr>
        <w:t>6</w:t>
      </w:r>
      <w:r w:rsidRPr="007A4EC2">
        <w:rPr>
          <w:lang w:val="en-US"/>
        </w:rPr>
        <w:t>/</w:t>
      </w:r>
      <w:r w:rsidR="00F76C9E">
        <w:rPr>
          <w:lang w:val="en-US"/>
        </w:rPr>
        <w:t>u036/</w:t>
      </w:r>
      <w:r w:rsidRPr="007A4EC2">
        <w:rPr>
          <w:lang w:val="en-US"/>
        </w:rPr>
        <w:t>shared/anaconda3/bin/activate</w:t>
      </w:r>
    </w:p>
    <w:p w14:paraId="0E4F005D" w14:textId="77777777" w:rsidR="00D57359" w:rsidRDefault="00D57359" w:rsidP="00EA7290">
      <w:pPr>
        <w:rPr>
          <w:lang w:val="en-US"/>
        </w:rPr>
      </w:pPr>
    </w:p>
    <w:p w14:paraId="3A9A5B0E" w14:textId="07100331" w:rsidR="008138F4" w:rsidRDefault="00901CEB" w:rsidP="008A21D1">
      <w:pPr>
        <w:rPr>
          <w:lang w:val="en-US"/>
        </w:rPr>
      </w:pPr>
      <w:r>
        <w:rPr>
          <w:lang w:val="en-US"/>
        </w:rPr>
        <w:t xml:space="preserve">That will activate the base </w:t>
      </w:r>
      <w:proofErr w:type="spellStart"/>
      <w:r>
        <w:rPr>
          <w:lang w:val="en-US"/>
        </w:rPr>
        <w:t>conda</w:t>
      </w:r>
      <w:proofErr w:type="spellEnd"/>
      <w:r>
        <w:rPr>
          <w:lang w:val="en-US"/>
        </w:rPr>
        <w:t xml:space="preserve"> environment giving you access to </w:t>
      </w:r>
      <w:r w:rsidR="008B4701">
        <w:rPr>
          <w:lang w:val="en-US"/>
        </w:rPr>
        <w:t xml:space="preserve">additional </w:t>
      </w:r>
      <w:r w:rsidR="000077D0">
        <w:rPr>
          <w:lang w:val="en-US"/>
        </w:rPr>
        <w:t>environments</w:t>
      </w:r>
      <w:r w:rsidR="0019069F">
        <w:rPr>
          <w:lang w:val="en-US"/>
        </w:rPr>
        <w:t>.</w:t>
      </w:r>
      <w:r w:rsidR="00666E61">
        <w:rPr>
          <w:lang w:val="en-US"/>
        </w:rPr>
        <w:t xml:space="preserve"> Your command prompt will now show (base) to indicate this.</w:t>
      </w:r>
    </w:p>
    <w:p w14:paraId="675009D3" w14:textId="60CBF07D" w:rsidR="008A21D1" w:rsidRDefault="000077D0" w:rsidP="008A21D1">
      <w:pPr>
        <w:rPr>
          <w:lang w:val="en-US"/>
        </w:rPr>
      </w:pPr>
      <w:r>
        <w:rPr>
          <w:lang w:val="en-US"/>
        </w:rPr>
        <w:t>Then</w:t>
      </w:r>
      <w:r w:rsidR="008A21D1">
        <w:rPr>
          <w:lang w:val="en-US"/>
        </w:rPr>
        <w:t xml:space="preserve"> </w:t>
      </w:r>
      <w:r>
        <w:rPr>
          <w:lang w:val="en-US"/>
        </w:rPr>
        <w:t xml:space="preserve">you can </w:t>
      </w:r>
      <w:r w:rsidR="0019408E">
        <w:rPr>
          <w:lang w:val="en-US"/>
        </w:rPr>
        <w:t>activate a</w:t>
      </w:r>
      <w:r>
        <w:rPr>
          <w:lang w:val="en-US"/>
        </w:rPr>
        <w:t xml:space="preserve"> specific</w:t>
      </w:r>
      <w:r w:rsidR="0019408E">
        <w:rPr>
          <w:lang w:val="en-US"/>
        </w:rPr>
        <w:t xml:space="preserve"> environment</w:t>
      </w:r>
      <w:r>
        <w:rPr>
          <w:lang w:val="en-US"/>
        </w:rPr>
        <w:t xml:space="preserve"> to get additional software</w:t>
      </w:r>
      <w:r w:rsidR="0019408E">
        <w:rPr>
          <w:lang w:val="en-US"/>
        </w:rPr>
        <w:t xml:space="preserve">, for example to use R </w:t>
      </w:r>
      <w:r w:rsidR="00E7024D">
        <w:rPr>
          <w:lang w:val="en-US"/>
        </w:rPr>
        <w:t>you can issue the command:</w:t>
      </w:r>
    </w:p>
    <w:p w14:paraId="3BADDCC7" w14:textId="3EA8EEE7" w:rsidR="00E7024D" w:rsidRDefault="00E7024D" w:rsidP="003414F2">
      <w:pPr>
        <w:pStyle w:val="PlainText"/>
        <w:ind w:firstLine="720"/>
        <w:rPr>
          <w:lang w:val="en-US"/>
        </w:rPr>
      </w:pPr>
      <w:proofErr w:type="spellStart"/>
      <w:r w:rsidRPr="00E7024D">
        <w:rPr>
          <w:lang w:val="en-US"/>
        </w:rPr>
        <w:t>conda</w:t>
      </w:r>
      <w:proofErr w:type="spellEnd"/>
      <w:r w:rsidRPr="00E7024D">
        <w:rPr>
          <w:lang w:val="en-US"/>
        </w:rPr>
        <w:t xml:space="preserve"> activate Rv4</w:t>
      </w:r>
    </w:p>
    <w:p w14:paraId="5165CABC" w14:textId="77777777" w:rsidR="00E70DC3" w:rsidRDefault="00E70DC3" w:rsidP="008A21D1">
      <w:pPr>
        <w:rPr>
          <w:lang w:val="en-US"/>
        </w:rPr>
      </w:pPr>
    </w:p>
    <w:p w14:paraId="408A5834" w14:textId="77777777" w:rsidR="00E70DC3" w:rsidRDefault="00E7024D" w:rsidP="008A21D1">
      <w:pPr>
        <w:rPr>
          <w:lang w:val="en-US"/>
        </w:rPr>
      </w:pPr>
      <w:r>
        <w:rPr>
          <w:lang w:val="en-US"/>
        </w:rPr>
        <w:t>You will see your prompt change from (base) to (</w:t>
      </w:r>
      <w:r w:rsidR="008138F4">
        <w:rPr>
          <w:lang w:val="en-US"/>
        </w:rPr>
        <w:t>…Rv4).</w:t>
      </w:r>
    </w:p>
    <w:p w14:paraId="71E1F685" w14:textId="0837F1ED" w:rsidR="00E7024D" w:rsidRDefault="00E57FB3" w:rsidP="008A21D1">
      <w:pPr>
        <w:rPr>
          <w:lang w:val="en-US"/>
        </w:rPr>
      </w:pPr>
      <w:r>
        <w:rPr>
          <w:lang w:val="en-US"/>
        </w:rPr>
        <w:t xml:space="preserve">Use </w:t>
      </w:r>
      <w:proofErr w:type="spellStart"/>
      <w:r w:rsidRPr="00E57FB3">
        <w:rPr>
          <w:rStyle w:val="PlainTextChar"/>
        </w:rPr>
        <w:t>conda</w:t>
      </w:r>
      <w:proofErr w:type="spellEnd"/>
      <w:r w:rsidRPr="00E57FB3">
        <w:rPr>
          <w:rStyle w:val="PlainTextChar"/>
        </w:rPr>
        <w:t xml:space="preserve"> deactivate</w:t>
      </w:r>
      <w:r>
        <w:rPr>
          <w:lang w:val="en-US"/>
        </w:rPr>
        <w:t xml:space="preserve"> when finished</w:t>
      </w:r>
      <w:r w:rsidR="00E70DC3">
        <w:rPr>
          <w:lang w:val="en-US"/>
        </w:rPr>
        <w:t xml:space="preserve"> with that environment (or </w:t>
      </w:r>
      <w:r w:rsidR="00596C79">
        <w:rPr>
          <w:lang w:val="en-US"/>
        </w:rPr>
        <w:t>simply logout).</w:t>
      </w:r>
    </w:p>
    <w:p w14:paraId="3BF549F7" w14:textId="7BEFB7AA" w:rsidR="007C0C09" w:rsidRDefault="007C0C09" w:rsidP="008A21D1">
      <w:pPr>
        <w:rPr>
          <w:lang w:val="en-US"/>
        </w:rPr>
      </w:pPr>
    </w:p>
    <w:p w14:paraId="3665F57C" w14:textId="3FB59264" w:rsidR="00BC34F3" w:rsidRDefault="00BC34F3" w:rsidP="005B0947">
      <w:pPr>
        <w:pStyle w:val="Heading1"/>
        <w:rPr>
          <w:lang w:val="en-US"/>
        </w:rPr>
      </w:pPr>
      <w:bookmarkStart w:id="499" w:name="_Toc93067733"/>
      <w:r>
        <w:rPr>
          <w:lang w:val="en-US"/>
        </w:rPr>
        <w:t>Us</w:t>
      </w:r>
      <w:r w:rsidR="009A5B57">
        <w:rPr>
          <w:lang w:val="en-US"/>
        </w:rPr>
        <w:t>ing R Studio</w:t>
      </w:r>
      <w:bookmarkEnd w:id="499"/>
    </w:p>
    <w:p w14:paraId="61B2EF44" w14:textId="3D45F470" w:rsidR="00D61871" w:rsidDel="0031319D" w:rsidRDefault="008B7ECF" w:rsidP="005B0947">
      <w:pPr>
        <w:rPr>
          <w:del w:id="500" w:author="BROOKS Andrew" w:date="2021-12-06T14:19:00Z"/>
          <w:lang w:val="en-US"/>
        </w:rPr>
      </w:pPr>
      <w:del w:id="501" w:author="BROOKS Andrew" w:date="2021-12-06T14:19:00Z">
        <w:r w:rsidDel="0031319D">
          <w:rPr>
            <w:lang w:val="en-US"/>
          </w:rPr>
          <w:delText xml:space="preserve">Before using R you must </w:delText>
        </w:r>
        <w:r w:rsidR="00D61871" w:rsidDel="0031319D">
          <w:rPr>
            <w:lang w:val="en-US"/>
          </w:rPr>
          <w:delText>activate the Rv4 conda environment, see above.</w:delText>
        </w:r>
      </w:del>
    </w:p>
    <w:p w14:paraId="07328368" w14:textId="2B78AA29" w:rsidR="005C6BA2" w:rsidRDefault="005B0947" w:rsidP="005B0947">
      <w:pPr>
        <w:rPr>
          <w:ins w:id="502" w:author="BROOKS Andrew" w:date="2021-12-06T14:22:00Z"/>
          <w:lang w:val="en-US"/>
        </w:rPr>
      </w:pPr>
      <w:r>
        <w:rPr>
          <w:lang w:val="en-US"/>
        </w:rPr>
        <w:t>RStudio can be started from the Applications | Development menu.</w:t>
      </w:r>
      <w:ins w:id="503" w:author="BROOKS Andrew" w:date="2021-12-06T14:20:00Z">
        <w:r w:rsidR="005C6BA2">
          <w:rPr>
            <w:lang w:val="en-US"/>
          </w:rPr>
          <w:t xml:space="preserve"> It </w:t>
        </w:r>
      </w:ins>
      <w:ins w:id="504" w:author="BROOKS Andrew" w:date="2021-12-06T14:21:00Z">
        <w:r w:rsidR="0060578B">
          <w:rPr>
            <w:lang w:val="en-US"/>
          </w:rPr>
          <w:t>is using the Anaconda version of R; see above</w:t>
        </w:r>
        <w:r w:rsidR="00FF5A58">
          <w:rPr>
            <w:lang w:val="en-US"/>
          </w:rPr>
          <w:t>.</w:t>
        </w:r>
      </w:ins>
    </w:p>
    <w:p w14:paraId="6DD956FE" w14:textId="0AF76C95" w:rsidR="00FF5A58" w:rsidRDefault="00FF5A58" w:rsidP="005B0947">
      <w:pPr>
        <w:rPr>
          <w:ins w:id="505" w:author="BROOKS Andrew" w:date="2021-12-06T14:22:00Z"/>
          <w:lang w:val="en-US"/>
        </w:rPr>
      </w:pPr>
      <w:ins w:id="506" w:author="BROOKS Andrew" w:date="2021-12-06T14:22:00Z">
        <w:r>
          <w:rPr>
            <w:lang w:val="en-US"/>
          </w:rPr>
          <w:t>You can install additional R packages</w:t>
        </w:r>
      </w:ins>
      <w:ins w:id="507" w:author="BROOKS Andrew" w:date="2021-12-08T10:29:00Z">
        <w:r w:rsidR="003066E1">
          <w:rPr>
            <w:lang w:val="en-US"/>
          </w:rPr>
          <w:t xml:space="preserve"> from CRAN</w:t>
        </w:r>
      </w:ins>
      <w:ins w:id="508" w:author="BROOKS Andrew" w:date="2021-12-06T14:22:00Z">
        <w:r>
          <w:rPr>
            <w:lang w:val="en-US"/>
          </w:rPr>
          <w:t xml:space="preserve"> into your </w:t>
        </w:r>
        <w:r w:rsidR="004E24E0">
          <w:rPr>
            <w:lang w:val="en-US"/>
          </w:rPr>
          <w:t xml:space="preserve">personal directory using the normal </w:t>
        </w:r>
        <w:proofErr w:type="gramStart"/>
        <w:r w:rsidR="004E24E0">
          <w:rPr>
            <w:lang w:val="en-US"/>
          </w:rPr>
          <w:t>command</w:t>
        </w:r>
        <w:proofErr w:type="gramEnd"/>
        <w:r w:rsidR="004E24E0">
          <w:rPr>
            <w:lang w:val="en-US"/>
          </w:rPr>
          <w:t xml:space="preserve"> but it may be necessary to </w:t>
        </w:r>
      </w:ins>
      <w:ins w:id="509" w:author="BROOKS Andrew" w:date="2021-12-08T10:27:00Z">
        <w:r w:rsidR="004A1265">
          <w:rPr>
            <w:lang w:val="en-US"/>
          </w:rPr>
          <w:t>do this in a terminal window (not in RStudio)</w:t>
        </w:r>
      </w:ins>
      <w:ins w:id="510" w:author="BROOKS Andrew" w:date="2021-12-06T14:22:00Z">
        <w:r w:rsidR="004E24E0">
          <w:rPr>
            <w:lang w:val="en-US"/>
          </w:rPr>
          <w:t>:</w:t>
        </w:r>
      </w:ins>
    </w:p>
    <w:p w14:paraId="1D30BB5B" w14:textId="77777777" w:rsidR="00D169D2" w:rsidRDefault="00D169D2" w:rsidP="004E24E0">
      <w:pPr>
        <w:pStyle w:val="PlainText"/>
        <w:ind w:firstLine="720"/>
        <w:rPr>
          <w:ins w:id="511" w:author="BROOKS Andrew" w:date="2021-12-08T10:28:00Z"/>
          <w:lang w:val="en-US"/>
        </w:rPr>
      </w:pPr>
      <w:bookmarkStart w:id="512" w:name="_Hlk89851616"/>
      <w:ins w:id="513" w:author="BROOKS Andrew" w:date="2021-12-08T10:28:00Z">
        <w:r>
          <w:rPr>
            <w:lang w:val="en-US"/>
          </w:rPr>
          <w:t>source /home/u036/u036/shared/anaconda3/bin/activate</w:t>
        </w:r>
      </w:ins>
    </w:p>
    <w:p w14:paraId="1A211A13" w14:textId="6B32F6BE" w:rsidR="004A1265" w:rsidRDefault="00D169D2" w:rsidP="004E24E0">
      <w:pPr>
        <w:pStyle w:val="PlainText"/>
        <w:ind w:firstLine="720"/>
        <w:rPr>
          <w:ins w:id="514" w:author="BROOKS Andrew" w:date="2021-12-08T10:27:00Z"/>
          <w:lang w:val="en-US"/>
        </w:rPr>
      </w:pPr>
      <w:proofErr w:type="spellStart"/>
      <w:ins w:id="515" w:author="BROOKS Andrew" w:date="2021-12-08T10:27:00Z">
        <w:r>
          <w:rPr>
            <w:lang w:val="en-US"/>
          </w:rPr>
          <w:t>c</w:t>
        </w:r>
        <w:r w:rsidR="004A1265">
          <w:rPr>
            <w:lang w:val="en-US"/>
          </w:rPr>
          <w:t>onda</w:t>
        </w:r>
        <w:proofErr w:type="spellEnd"/>
        <w:r w:rsidR="004A1265">
          <w:rPr>
            <w:lang w:val="en-US"/>
          </w:rPr>
          <w:t xml:space="preserve"> activate Rv4</w:t>
        </w:r>
      </w:ins>
    </w:p>
    <w:p w14:paraId="21A5D22C" w14:textId="77777777" w:rsidR="00D169D2" w:rsidRDefault="004A1265" w:rsidP="004E24E0">
      <w:pPr>
        <w:pStyle w:val="PlainText"/>
        <w:ind w:firstLine="720"/>
        <w:rPr>
          <w:ins w:id="516" w:author="BROOKS Andrew" w:date="2021-12-08T10:27:00Z"/>
          <w:lang w:val="en-US"/>
        </w:rPr>
      </w:pPr>
      <w:ins w:id="517" w:author="BROOKS Andrew" w:date="2021-12-08T10:27:00Z">
        <w:r>
          <w:rPr>
            <w:lang w:val="en-US"/>
          </w:rPr>
          <w:t>R</w:t>
        </w:r>
      </w:ins>
    </w:p>
    <w:p w14:paraId="66016F8F" w14:textId="4FF13C68" w:rsidR="004E24E0" w:rsidRDefault="00D169D2" w:rsidP="004E24E0">
      <w:pPr>
        <w:pStyle w:val="PlainText"/>
        <w:ind w:firstLine="720"/>
        <w:rPr>
          <w:ins w:id="518" w:author="BROOKS Andrew" w:date="2021-12-06T14:23:00Z"/>
          <w:lang w:val="en-US"/>
        </w:rPr>
      </w:pPr>
      <w:ins w:id="519" w:author="BROOKS Andrew" w:date="2021-12-08T10:27:00Z">
        <w:r>
          <w:rPr>
            <w:lang w:val="en-US"/>
          </w:rPr>
          <w:t xml:space="preserve">&gt; </w:t>
        </w:r>
      </w:ins>
      <w:proofErr w:type="spellStart"/>
      <w:proofErr w:type="gramStart"/>
      <w:ins w:id="520" w:author="BROOKS Andrew" w:date="2021-12-06T14:23:00Z">
        <w:r w:rsidR="004E24E0">
          <w:rPr>
            <w:lang w:val="en-US"/>
          </w:rPr>
          <w:t>install.packages</w:t>
        </w:r>
        <w:proofErr w:type="spellEnd"/>
        <w:proofErr w:type="gramEnd"/>
        <w:r w:rsidR="004E24E0">
          <w:rPr>
            <w:lang w:val="en-US"/>
          </w:rPr>
          <w:t>('DOSE')</w:t>
        </w:r>
        <w:bookmarkEnd w:id="512"/>
      </w:ins>
    </w:p>
    <w:p w14:paraId="52482232" w14:textId="77777777" w:rsidR="004E24E0" w:rsidRDefault="004E24E0" w:rsidP="005B0947">
      <w:pPr>
        <w:rPr>
          <w:ins w:id="521" w:author="BROOKS Andrew" w:date="2021-12-06T14:23:00Z"/>
          <w:lang w:val="en-US"/>
        </w:rPr>
      </w:pPr>
    </w:p>
    <w:p w14:paraId="0E29E07F" w14:textId="1AC352B1" w:rsidR="005B0947" w:rsidRDefault="005B0947" w:rsidP="005B0947">
      <w:pPr>
        <w:rPr>
          <w:lang w:val="en-US"/>
        </w:rPr>
      </w:pPr>
      <w:del w:id="522" w:author="BROOKS Andrew" w:date="2021-12-06T14:20:00Z">
        <w:r w:rsidDel="005C6BA2">
          <w:rPr>
            <w:lang w:val="en-US"/>
          </w:rPr>
          <w:delText xml:space="preserve"> However, a</w:delText>
        </w:r>
      </w:del>
      <w:ins w:id="523" w:author="BROOKS Andrew" w:date="2021-12-06T14:20:00Z">
        <w:r w:rsidR="005C6BA2">
          <w:rPr>
            <w:lang w:val="en-US"/>
          </w:rPr>
          <w:t>A</w:t>
        </w:r>
      </w:ins>
      <w:r>
        <w:rPr>
          <w:lang w:val="en-US"/>
        </w:rPr>
        <w:t xml:space="preserve">s mentioned above, the </w:t>
      </w:r>
      <w:r w:rsidR="002660B8">
        <w:rPr>
          <w:lang w:val="en-US"/>
        </w:rPr>
        <w:t xml:space="preserve">resource constraints on the desktop mean that data-intensive </w:t>
      </w:r>
      <w:ins w:id="524" w:author="BROOKS Andrew" w:date="2021-12-06T14:12:00Z">
        <w:r w:rsidR="00040558">
          <w:rPr>
            <w:lang w:val="en-US"/>
          </w:rPr>
          <w:t xml:space="preserve">and CPU-intensive </w:t>
        </w:r>
      </w:ins>
      <w:r w:rsidR="002660B8">
        <w:rPr>
          <w:lang w:val="en-US"/>
        </w:rPr>
        <w:t>work must be performed on the ultra2 computer.</w:t>
      </w:r>
      <w:r w:rsidR="005C3F1C">
        <w:rPr>
          <w:lang w:val="en-US"/>
        </w:rPr>
        <w:t xml:space="preserve"> This can be done using RStudio </w:t>
      </w:r>
      <w:del w:id="525" w:author="BROOKS Andrew" w:date="2021-12-06T14:12:00Z">
        <w:r w:rsidR="005C3F1C" w:rsidDel="00040558">
          <w:rPr>
            <w:lang w:val="en-US"/>
          </w:rPr>
          <w:delText xml:space="preserve">and the desktop </w:delText>
        </w:r>
        <w:r w:rsidR="005C3F1C" w:rsidDel="00D26615">
          <w:rPr>
            <w:lang w:val="en-US"/>
          </w:rPr>
          <w:delText>a</w:delText>
        </w:r>
      </w:del>
      <w:del w:id="526" w:author="BROOKS Andrew" w:date="2021-12-06T14:13:00Z">
        <w:r w:rsidR="005C3F1C" w:rsidDel="00D26615">
          <w:rPr>
            <w:lang w:val="en-US"/>
          </w:rPr>
          <w:delText xml:space="preserve">nd </w:delText>
        </w:r>
      </w:del>
      <w:ins w:id="527" w:author="BROOKS Andrew" w:date="2021-12-06T14:13:00Z">
        <w:r w:rsidR="00D26615">
          <w:rPr>
            <w:lang w:val="en-US"/>
          </w:rPr>
          <w:t xml:space="preserve">as the GUI and </w:t>
        </w:r>
      </w:ins>
      <w:r w:rsidR="005C3F1C">
        <w:rPr>
          <w:lang w:val="en-US"/>
        </w:rPr>
        <w:t>connecting to an R Server running on ultra.</w:t>
      </w:r>
    </w:p>
    <w:p w14:paraId="70581751" w14:textId="77777777" w:rsidR="00D50C7C" w:rsidRDefault="00D50C7C" w:rsidP="00D50C7C">
      <w:pPr>
        <w:rPr>
          <w:lang w:val="en-US"/>
        </w:rPr>
      </w:pPr>
      <w:r>
        <w:rPr>
          <w:lang w:val="en-US"/>
        </w:rPr>
        <w:t>The first step is to</w:t>
      </w:r>
      <w:r w:rsidRPr="0016524F">
        <w:rPr>
          <w:lang w:val="en-US"/>
        </w:rPr>
        <w:t xml:space="preserve"> ask EPCC's HPC Systems Team for a port number to be allocated to you (it will be something like 601</w:t>
      </w:r>
      <w:r>
        <w:rPr>
          <w:lang w:val="en-US"/>
        </w:rPr>
        <w:t>23</w:t>
      </w:r>
      <w:r w:rsidRPr="0016524F">
        <w:rPr>
          <w:lang w:val="en-US"/>
        </w:rPr>
        <w:t xml:space="preserve">). </w:t>
      </w:r>
      <w:r>
        <w:rPr>
          <w:lang w:val="en-US"/>
        </w:rPr>
        <w:t xml:space="preserve">(When logging the query ask them to check with </w:t>
      </w:r>
      <w:proofErr w:type="spellStart"/>
      <w:r>
        <w:rPr>
          <w:lang w:val="en-US"/>
        </w:rPr>
        <w:t>abrooks</w:t>
      </w:r>
      <w:proofErr w:type="spellEnd"/>
      <w:r>
        <w:rPr>
          <w:lang w:val="en-US"/>
        </w:rPr>
        <w:t>).</w:t>
      </w:r>
    </w:p>
    <w:p w14:paraId="2C853B41" w14:textId="36213AD8" w:rsidR="005C3F1C" w:rsidRDefault="005C3F1C" w:rsidP="005B0947">
      <w:pPr>
        <w:rPr>
          <w:lang w:val="en-US"/>
        </w:rPr>
      </w:pPr>
      <w:r>
        <w:rPr>
          <w:lang w:val="en-US"/>
        </w:rPr>
        <w:t xml:space="preserve">Start the R Server using the Applications | Development | </w:t>
      </w:r>
      <w:r w:rsidR="0060405E">
        <w:rPr>
          <w:lang w:val="en-US"/>
        </w:rPr>
        <w:t>Remote R Server menu. This will prompt you for your personal port number. If you don’t have one</w:t>
      </w:r>
      <w:ins w:id="528" w:author="BROOKS Andrew" w:date="2021-12-06T14:18:00Z">
        <w:r w:rsidR="00DD5539">
          <w:rPr>
            <w:lang w:val="en-US"/>
          </w:rPr>
          <w:t>,</w:t>
        </w:r>
      </w:ins>
      <w:r w:rsidR="0060405E">
        <w:rPr>
          <w:lang w:val="en-US"/>
        </w:rPr>
        <w:t xml:space="preserve"> please ask the helpdesk. Do not use somebody else’s number</w:t>
      </w:r>
      <w:r w:rsidR="00AD16BE">
        <w:rPr>
          <w:lang w:val="en-US"/>
        </w:rPr>
        <w:t>!</w:t>
      </w:r>
    </w:p>
    <w:p w14:paraId="60043DEE" w14:textId="3B9B1BDF" w:rsidR="00AD16BE" w:rsidRPr="005B0947" w:rsidRDefault="00AD16BE" w:rsidP="005B0947">
      <w:pPr>
        <w:rPr>
          <w:lang w:val="en-US"/>
        </w:rPr>
      </w:pPr>
      <w:r>
        <w:rPr>
          <w:noProof/>
          <w:lang w:val="en-US"/>
        </w:rPr>
        <w:lastRenderedPageBreak/>
        <w:drawing>
          <wp:inline distT="0" distB="0" distL="0" distR="0" wp14:anchorId="48890D55" wp14:editId="7F97FFA8">
            <wp:extent cx="6645910" cy="310883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6645910" cy="3108839"/>
                    </a:xfrm>
                    <a:prstGeom prst="rect">
                      <a:avLst/>
                    </a:prstGeom>
                  </pic:spPr>
                </pic:pic>
              </a:graphicData>
            </a:graphic>
          </wp:inline>
        </w:drawing>
      </w:r>
    </w:p>
    <w:p w14:paraId="50ABC373" w14:textId="60351037" w:rsidR="00966651" w:rsidRDefault="00AD16BE">
      <w:pPr>
        <w:rPr>
          <w:lang w:val="en-US"/>
        </w:rPr>
      </w:pPr>
      <w:r>
        <w:rPr>
          <w:lang w:val="en-US"/>
        </w:rPr>
        <w:t>When the server is running</w:t>
      </w:r>
      <w:r w:rsidR="00966651">
        <w:rPr>
          <w:lang w:val="en-US"/>
        </w:rPr>
        <w:t xml:space="preserve"> you can start RStudio and type</w:t>
      </w:r>
      <w:r w:rsidR="00C36178">
        <w:rPr>
          <w:lang w:val="en-US"/>
        </w:rPr>
        <w:t>:</w:t>
      </w:r>
    </w:p>
    <w:p w14:paraId="32A402EC" w14:textId="77777777" w:rsidR="00966651" w:rsidRDefault="00966651">
      <w:pPr>
        <w:rPr>
          <w:lang w:val="en-US"/>
        </w:rPr>
      </w:pPr>
      <w:proofErr w:type="gramStart"/>
      <w:r>
        <w:rPr>
          <w:lang w:val="en-US"/>
        </w:rPr>
        <w:t>remoter::</w:t>
      </w:r>
      <w:proofErr w:type="gramEnd"/>
      <w:r>
        <w:rPr>
          <w:lang w:val="en-US"/>
        </w:rPr>
        <w:t>client(port=N)   # where N is your personal port number as above</w:t>
      </w:r>
    </w:p>
    <w:p w14:paraId="10706FFA" w14:textId="5CCA1DC8" w:rsidR="00656967" w:rsidRDefault="00966651">
      <w:pPr>
        <w:rPr>
          <w:ins w:id="529" w:author="BROOKS Andrew" w:date="2021-12-06T14:23:00Z"/>
          <w:lang w:val="en-US"/>
        </w:rPr>
      </w:pPr>
      <w:r>
        <w:rPr>
          <w:lang w:val="en-US"/>
        </w:rPr>
        <w:t>Now all</w:t>
      </w:r>
      <w:del w:id="530" w:author="BROOKS Andrew" w:date="2021-12-06T14:24:00Z">
        <w:r w:rsidDel="009800EF">
          <w:rPr>
            <w:lang w:val="en-US"/>
          </w:rPr>
          <w:delText xml:space="preserve"> of</w:delText>
        </w:r>
      </w:del>
      <w:r>
        <w:rPr>
          <w:lang w:val="en-US"/>
        </w:rPr>
        <w:t xml:space="preserve"> your variables are </w:t>
      </w:r>
      <w:r w:rsidR="0052258C">
        <w:rPr>
          <w:lang w:val="en-US"/>
        </w:rPr>
        <w:t>stored on ultra and all</w:t>
      </w:r>
      <w:del w:id="531" w:author="BROOKS Andrew" w:date="2021-12-06T14:24:00Z">
        <w:r w:rsidR="0052258C" w:rsidDel="009800EF">
          <w:rPr>
            <w:lang w:val="en-US"/>
          </w:rPr>
          <w:delText xml:space="preserve"> of</w:delText>
        </w:r>
      </w:del>
      <w:r w:rsidR="0052258C">
        <w:rPr>
          <w:lang w:val="en-US"/>
        </w:rPr>
        <w:t xml:space="preserve"> your R code will execute on ultra.</w:t>
      </w:r>
    </w:p>
    <w:p w14:paraId="286B9062" w14:textId="77777777" w:rsidR="00257799" w:rsidRPr="0016524F" w:rsidRDefault="00257799" w:rsidP="00257799">
      <w:pPr>
        <w:rPr>
          <w:ins w:id="532" w:author="BROOKS Andrew" w:date="2021-12-06T14:23:00Z"/>
          <w:lang w:val="en-US"/>
        </w:rPr>
      </w:pPr>
      <w:ins w:id="533" w:author="BROOKS Andrew" w:date="2021-12-06T14:23:00Z">
        <w:r w:rsidRPr="0016524F">
          <w:rPr>
            <w:lang w:val="en-US"/>
          </w:rPr>
          <w:t xml:space="preserve">You can transfer a variable from the remote to the local using: </w:t>
        </w:r>
        <w:r w:rsidRPr="003414F2">
          <w:rPr>
            <w:rStyle w:val="PlainTextChar"/>
            <w:lang w:val="en-US"/>
          </w:rPr>
          <w:t>s2c(</w:t>
        </w:r>
        <w:proofErr w:type="spellStart"/>
        <w:r w:rsidRPr="003414F2">
          <w:rPr>
            <w:rStyle w:val="PlainTextChar"/>
            <w:lang w:val="en-US"/>
          </w:rPr>
          <w:t>varname</w:t>
        </w:r>
        <w:proofErr w:type="spellEnd"/>
        <w:r w:rsidRPr="003414F2">
          <w:rPr>
            <w:rStyle w:val="PlainTextChar"/>
            <w:lang w:val="en-US"/>
          </w:rPr>
          <w:t>)</w:t>
        </w:r>
        <w:r w:rsidRPr="0016524F">
          <w:rPr>
            <w:lang w:val="en-US"/>
          </w:rPr>
          <w:t xml:space="preserve"> on the server. </w:t>
        </w:r>
      </w:ins>
    </w:p>
    <w:p w14:paraId="5702AD9B" w14:textId="77777777" w:rsidR="00257799" w:rsidRDefault="00257799" w:rsidP="00257799">
      <w:pPr>
        <w:rPr>
          <w:ins w:id="534" w:author="BROOKS Andrew" w:date="2021-12-06T14:23:00Z"/>
          <w:lang w:val="en-US"/>
        </w:rPr>
      </w:pPr>
      <w:ins w:id="535" w:author="BROOKS Andrew" w:date="2021-12-06T14:23:00Z">
        <w:r>
          <w:rPr>
            <w:lang w:val="en-US"/>
          </w:rPr>
          <w:t xml:space="preserve">You can see plots by using the </w:t>
        </w:r>
        <w:proofErr w:type="spellStart"/>
        <w:proofErr w:type="gramStart"/>
        <w:r w:rsidRPr="0080194E">
          <w:rPr>
            <w:rStyle w:val="Code"/>
          </w:rPr>
          <w:t>rpng</w:t>
        </w:r>
        <w:proofErr w:type="spellEnd"/>
        <w:r w:rsidRPr="0080194E">
          <w:rPr>
            <w:rStyle w:val="Code"/>
          </w:rPr>
          <w:t>(</w:t>
        </w:r>
        <w:proofErr w:type="gramEnd"/>
        <w:r w:rsidRPr="0080194E">
          <w:rPr>
            <w:rStyle w:val="Code"/>
          </w:rPr>
          <w:t>)</w:t>
        </w:r>
        <w:r>
          <w:rPr>
            <w:lang w:val="en-US"/>
          </w:rPr>
          <w:t xml:space="preserve"> command first, making the </w:t>
        </w:r>
        <w:r w:rsidRPr="00DC6A2D">
          <w:rPr>
            <w:rStyle w:val="Code"/>
          </w:rPr>
          <w:t>plot</w:t>
        </w:r>
        <w:r>
          <w:rPr>
            <w:rStyle w:val="Code"/>
          </w:rPr>
          <w:t>()</w:t>
        </w:r>
        <w:r>
          <w:rPr>
            <w:lang w:val="en-US"/>
          </w:rPr>
          <w:t xml:space="preserve">, then retrieving it with </w:t>
        </w:r>
        <w:proofErr w:type="spellStart"/>
        <w:r w:rsidRPr="0080194E">
          <w:rPr>
            <w:rStyle w:val="Code"/>
          </w:rPr>
          <w:t>rpng.off</w:t>
        </w:r>
        <w:proofErr w:type="spellEnd"/>
        <w:r w:rsidRPr="0080194E">
          <w:rPr>
            <w:rStyle w:val="Code"/>
          </w:rPr>
          <w:t>()</w:t>
        </w:r>
        <w:r>
          <w:rPr>
            <w:lang w:val="en-US"/>
          </w:rPr>
          <w:t>. See the manual for more options.</w:t>
        </w:r>
      </w:ins>
    </w:p>
    <w:p w14:paraId="2FDA279A" w14:textId="29A406BA" w:rsidR="00257799" w:rsidDel="00257799" w:rsidRDefault="00257799">
      <w:pPr>
        <w:rPr>
          <w:del w:id="536" w:author="BROOKS Andrew" w:date="2021-12-06T14:23:00Z"/>
          <w:lang w:val="en-US"/>
        </w:rPr>
      </w:pPr>
    </w:p>
    <w:p w14:paraId="50E56DDA" w14:textId="6DD003F7" w:rsidR="00C34798" w:rsidRDefault="00C34798">
      <w:pPr>
        <w:rPr>
          <w:lang w:val="en-US"/>
        </w:rPr>
      </w:pPr>
      <w:r>
        <w:rPr>
          <w:lang w:val="en-US"/>
        </w:rPr>
        <w:t xml:space="preserve">When you have finished you can </w:t>
      </w:r>
      <w:r w:rsidR="00C36178">
        <w:rPr>
          <w:lang w:val="en-US"/>
        </w:rPr>
        <w:t xml:space="preserve">leave the remoter environment by </w:t>
      </w:r>
      <w:r>
        <w:rPr>
          <w:lang w:val="en-US"/>
        </w:rPr>
        <w:t>typ</w:t>
      </w:r>
      <w:r w:rsidR="00C36178">
        <w:rPr>
          <w:lang w:val="en-US"/>
        </w:rPr>
        <w:t>ing:</w:t>
      </w:r>
    </w:p>
    <w:p w14:paraId="6D90B6D5" w14:textId="7C53A268" w:rsidR="00C34798" w:rsidRDefault="00321216">
      <w:pPr>
        <w:rPr>
          <w:lang w:val="en-US"/>
        </w:rPr>
      </w:pPr>
      <w:proofErr w:type="gramStart"/>
      <w:r>
        <w:rPr>
          <w:lang w:val="en-US"/>
        </w:rPr>
        <w:t>exit</w:t>
      </w:r>
      <w:r w:rsidR="00C34798">
        <w:rPr>
          <w:lang w:val="en-US"/>
        </w:rPr>
        <w:t>(</w:t>
      </w:r>
      <w:proofErr w:type="gramEnd"/>
      <w:r w:rsidR="00C34798">
        <w:rPr>
          <w:lang w:val="en-US"/>
        </w:rPr>
        <w:t>)</w:t>
      </w:r>
    </w:p>
    <w:p w14:paraId="1C65CFC5" w14:textId="516F6066" w:rsidR="00C34798" w:rsidRDefault="00C34798">
      <w:pPr>
        <w:rPr>
          <w:ins w:id="537" w:author="BROOKS Andrew" w:date="2021-12-06T14:13:00Z"/>
          <w:lang w:val="en-US"/>
        </w:rPr>
      </w:pPr>
      <w:r>
        <w:rPr>
          <w:lang w:val="en-US"/>
        </w:rPr>
        <w:t xml:space="preserve">and then close the </w:t>
      </w:r>
      <w:r w:rsidR="00602D0E">
        <w:rPr>
          <w:lang w:val="en-US"/>
        </w:rPr>
        <w:t>Server window.</w:t>
      </w:r>
    </w:p>
    <w:p w14:paraId="094B0ABA" w14:textId="43A8CD33" w:rsidR="0031319D" w:rsidRPr="002A1520" w:rsidRDefault="00257799">
      <w:pPr>
        <w:rPr>
          <w:lang w:val="en-US"/>
          <w:rPrChange w:id="538" w:author="BROOKS Andrew" w:date="2021-12-06T14:24:00Z">
            <w:rPr>
              <w:rFonts w:asciiTheme="majorHAnsi" w:eastAsiaTheme="majorEastAsia" w:hAnsiTheme="majorHAnsi" w:cstheme="majorBidi"/>
              <w:color w:val="2F5496" w:themeColor="accent1" w:themeShade="BF"/>
              <w:sz w:val="32"/>
              <w:szCs w:val="32"/>
              <w:lang w:val="en-US"/>
            </w:rPr>
          </w:rPrChange>
        </w:rPr>
      </w:pPr>
      <w:ins w:id="539" w:author="BROOKS Andrew" w:date="2021-12-06T14:23:00Z">
        <w:r w:rsidRPr="00257799">
          <w:rPr>
            <w:b/>
            <w:bCs/>
            <w:lang w:val="en-US"/>
            <w:rPrChange w:id="540" w:author="BROOKS Andrew" w:date="2021-12-06T14:23:00Z">
              <w:rPr>
                <w:lang w:val="en-US"/>
              </w:rPr>
            </w:rPrChange>
          </w:rPr>
          <w:t>NOTE</w:t>
        </w:r>
        <w:r>
          <w:rPr>
            <w:lang w:val="en-US"/>
          </w:rPr>
          <w:t xml:space="preserve">: </w:t>
        </w:r>
      </w:ins>
      <w:ins w:id="541" w:author="BROOKS Andrew" w:date="2021-12-06T14:13:00Z">
        <w:r w:rsidR="00FE7FB9">
          <w:rPr>
            <w:lang w:val="en-US"/>
          </w:rPr>
          <w:t xml:space="preserve">If you have </w:t>
        </w:r>
      </w:ins>
      <w:ins w:id="542" w:author="BROOKS Andrew" w:date="2021-12-06T14:14:00Z">
        <w:r w:rsidR="00502596">
          <w:rPr>
            <w:lang w:val="en-US"/>
          </w:rPr>
          <w:t xml:space="preserve">some analysis which will take a long time to run then please use the job scheduler; see the </w:t>
        </w:r>
        <w:proofErr w:type="spellStart"/>
        <w:r w:rsidR="00502596">
          <w:rPr>
            <w:lang w:val="en-US"/>
          </w:rPr>
          <w:t>Slurm</w:t>
        </w:r>
        <w:proofErr w:type="spellEnd"/>
        <w:r w:rsidR="00502596">
          <w:rPr>
            <w:lang w:val="en-US"/>
          </w:rPr>
          <w:t xml:space="preserve"> section below.</w:t>
        </w:r>
      </w:ins>
    </w:p>
    <w:p w14:paraId="5778FBA7" w14:textId="3A94E04F" w:rsidR="008C7FB0" w:rsidRDefault="008C7FB0" w:rsidP="008C7FB0">
      <w:pPr>
        <w:pStyle w:val="Heading2"/>
        <w:rPr>
          <w:ins w:id="543" w:author="BROOKS Andrew" w:date="2021-12-06T14:26:00Z"/>
          <w:lang w:val="en-US"/>
        </w:rPr>
      </w:pPr>
      <w:bookmarkStart w:id="544" w:name="_Toc93067734"/>
      <w:ins w:id="545" w:author="BROOKS Andrew" w:date="2021-12-06T14:26:00Z">
        <w:r>
          <w:rPr>
            <w:lang w:val="en-US"/>
          </w:rPr>
          <w:t>Troubleshooting</w:t>
        </w:r>
      </w:ins>
      <w:ins w:id="546" w:author="BROOKS Andrew" w:date="2021-12-08T10:28:00Z">
        <w:r w:rsidR="00981FF7">
          <w:rPr>
            <w:lang w:val="en-US"/>
          </w:rPr>
          <w:t xml:space="preserve"> R</w:t>
        </w:r>
      </w:ins>
      <w:bookmarkEnd w:id="544"/>
    </w:p>
    <w:p w14:paraId="575B253C" w14:textId="77777777" w:rsidR="008C7FB0" w:rsidRDefault="008C7FB0" w:rsidP="008C7FB0">
      <w:pPr>
        <w:rPr>
          <w:ins w:id="547" w:author="BROOKS Andrew" w:date="2021-12-06T14:26:00Z"/>
          <w:lang w:val="en-US"/>
        </w:rPr>
      </w:pPr>
      <w:ins w:id="548" w:author="BROOKS Andrew" w:date="2021-12-06T14:26:00Z">
        <w:r w:rsidRPr="00C11830">
          <w:rPr>
            <w:b/>
            <w:bCs/>
            <w:lang w:val="en-US"/>
          </w:rPr>
          <w:t>Documentation</w:t>
        </w:r>
        <w:r>
          <w:rPr>
            <w:lang w:val="en-US"/>
          </w:rPr>
          <w:t>:</w:t>
        </w:r>
      </w:ins>
    </w:p>
    <w:p w14:paraId="5EB05A64" w14:textId="77777777" w:rsidR="008C7FB0" w:rsidRDefault="008C7FB0" w:rsidP="008C7FB0">
      <w:pPr>
        <w:rPr>
          <w:ins w:id="549" w:author="BROOKS Andrew" w:date="2021-12-06T14:26:00Z"/>
          <w:lang w:val="en-US"/>
        </w:rPr>
      </w:pPr>
      <w:ins w:id="550" w:author="BROOKS Andrew" w:date="2021-12-06T14:26:00Z">
        <w:r>
          <w:fldChar w:fldCharType="begin"/>
        </w:r>
        <w:r>
          <w:instrText xml:space="preserve"> HYPERLINK "https://cran.r-project.org/web/packages/remoter/vignettes/remoter.pdf" </w:instrText>
        </w:r>
        <w:r>
          <w:fldChar w:fldCharType="separate"/>
        </w:r>
        <w:r w:rsidRPr="009130F0">
          <w:rPr>
            <w:rStyle w:val="Hyperlink"/>
            <w:lang w:val="en-US"/>
          </w:rPr>
          <w:t>https://cran.r-project.org/web/packages/remoter/vignettes/remoter.pdf</w:t>
        </w:r>
        <w:r>
          <w:rPr>
            <w:rStyle w:val="Hyperlink"/>
            <w:lang w:val="en-US"/>
          </w:rPr>
          <w:fldChar w:fldCharType="end"/>
        </w:r>
        <w:r>
          <w:rPr>
            <w:lang w:val="en-US"/>
          </w:rPr>
          <w:br/>
        </w:r>
        <w:r>
          <w:fldChar w:fldCharType="begin"/>
        </w:r>
        <w:r>
          <w:instrText xml:space="preserve"> HYPERLINK "https://cran.r-project.org/web/packages/remoter/vignettes/remote_machines.pdf" </w:instrText>
        </w:r>
        <w:r>
          <w:fldChar w:fldCharType="separate"/>
        </w:r>
        <w:r w:rsidRPr="009130F0">
          <w:rPr>
            <w:rStyle w:val="Hyperlink"/>
            <w:lang w:val="en-US"/>
          </w:rPr>
          <w:t>https://cran.r-project.org/web/packages/remoter/vignettes/remote_machines.pdf</w:t>
        </w:r>
        <w:r>
          <w:rPr>
            <w:rStyle w:val="Hyperlink"/>
            <w:lang w:val="en-US"/>
          </w:rPr>
          <w:fldChar w:fldCharType="end"/>
        </w:r>
        <w:r>
          <w:rPr>
            <w:lang w:val="en-US"/>
          </w:rPr>
          <w:br/>
        </w:r>
        <w:r>
          <w:fldChar w:fldCharType="begin"/>
        </w:r>
        <w:r>
          <w:instrText xml:space="preserve"> HYPERLINK "https://cran.r-project.org/web/packages/remoter/remoter.pdf" </w:instrText>
        </w:r>
        <w:r>
          <w:fldChar w:fldCharType="separate"/>
        </w:r>
        <w:r w:rsidRPr="009130F0">
          <w:rPr>
            <w:rStyle w:val="Hyperlink"/>
            <w:lang w:val="en-US"/>
          </w:rPr>
          <w:t>https://cran.r-project.org/web/packages/remoter/remoter.pdf</w:t>
        </w:r>
        <w:r>
          <w:rPr>
            <w:rStyle w:val="Hyperlink"/>
            <w:lang w:val="en-US"/>
          </w:rPr>
          <w:fldChar w:fldCharType="end"/>
        </w:r>
      </w:ins>
    </w:p>
    <w:p w14:paraId="2E88A83D" w14:textId="77777777" w:rsidR="008C7FB0" w:rsidRPr="00EB464F" w:rsidRDefault="008C7FB0" w:rsidP="008C7FB0">
      <w:pPr>
        <w:rPr>
          <w:ins w:id="551" w:author="BROOKS Andrew" w:date="2021-12-06T14:26:00Z"/>
          <w:lang w:val="en-US"/>
        </w:rPr>
      </w:pPr>
    </w:p>
    <w:p w14:paraId="2B434BBF" w14:textId="00AE343D" w:rsidR="00486FA4" w:rsidRDefault="00462DDE" w:rsidP="008C7FB0">
      <w:pPr>
        <w:rPr>
          <w:ins w:id="552" w:author="BROOKS Andrew" w:date="2021-12-08T10:26:00Z"/>
          <w:lang w:val="en-US"/>
        </w:rPr>
      </w:pPr>
      <w:proofErr w:type="spellStart"/>
      <w:proofErr w:type="gramStart"/>
      <w:ins w:id="553" w:author="BROOKS Andrew" w:date="2021-12-08T09:39:00Z">
        <w:r>
          <w:rPr>
            <w:b/>
            <w:bCs/>
            <w:lang w:val="en-US"/>
          </w:rPr>
          <w:t>install.packages</w:t>
        </w:r>
        <w:proofErr w:type="spellEnd"/>
        <w:proofErr w:type="gramEnd"/>
        <w:r w:rsidR="00486FA4">
          <w:rPr>
            <w:b/>
            <w:bCs/>
            <w:lang w:val="en-US"/>
          </w:rPr>
          <w:t xml:space="preserve">() hangs or times out – </w:t>
        </w:r>
      </w:ins>
      <w:ins w:id="554" w:author="BROOKS Andrew" w:date="2021-12-08T09:40:00Z">
        <w:r w:rsidR="0083799B">
          <w:rPr>
            <w:lang w:val="en-US"/>
          </w:rPr>
          <w:t xml:space="preserve">you might need to </w:t>
        </w:r>
      </w:ins>
      <w:ins w:id="555" w:author="BROOKS Andrew" w:date="2021-12-08T10:26:00Z">
        <w:r w:rsidR="005F08A4">
          <w:rPr>
            <w:lang w:val="en-US"/>
          </w:rPr>
          <w:t xml:space="preserve">specify the </w:t>
        </w:r>
        <w:r w:rsidR="00B87933">
          <w:rPr>
            <w:lang w:val="en-US"/>
          </w:rPr>
          <w:t>location of the CRAN mirror, for example:</w:t>
        </w:r>
      </w:ins>
    </w:p>
    <w:p w14:paraId="1999D38F" w14:textId="1286532B" w:rsidR="00B87933" w:rsidRPr="00B87933" w:rsidRDefault="00B87933" w:rsidP="008C7FB0">
      <w:pPr>
        <w:rPr>
          <w:ins w:id="556" w:author="BROOKS Andrew" w:date="2021-12-08T09:39:00Z"/>
          <w:rStyle w:val="Code"/>
          <w:rPrChange w:id="557" w:author="BROOKS Andrew" w:date="2021-12-08T10:26:00Z">
            <w:rPr>
              <w:ins w:id="558" w:author="BROOKS Andrew" w:date="2021-12-08T09:39:00Z"/>
              <w:lang w:val="en-US"/>
            </w:rPr>
          </w:rPrChange>
        </w:rPr>
      </w:pPr>
      <w:ins w:id="559" w:author="BROOKS Andrew" w:date="2021-12-08T10:26:00Z">
        <w:r>
          <w:rPr>
            <w:lang w:val="en-US"/>
          </w:rPr>
          <w:tab/>
        </w:r>
        <w:proofErr w:type="spellStart"/>
        <w:proofErr w:type="gramStart"/>
        <w:r w:rsidRPr="00B87933">
          <w:rPr>
            <w:rStyle w:val="Code"/>
            <w:rPrChange w:id="560" w:author="BROOKS Andrew" w:date="2021-12-08T10:26:00Z">
              <w:rPr>
                <w:lang w:val="en-US"/>
              </w:rPr>
            </w:rPrChange>
          </w:rPr>
          <w:t>install.packages</w:t>
        </w:r>
        <w:proofErr w:type="spellEnd"/>
        <w:proofErr w:type="gramEnd"/>
        <w:r w:rsidRPr="00B87933">
          <w:rPr>
            <w:rStyle w:val="Code"/>
            <w:rPrChange w:id="561" w:author="BROOKS Andrew" w:date="2021-12-08T10:26:00Z">
              <w:rPr>
                <w:lang w:val="en-US"/>
              </w:rPr>
            </w:rPrChange>
          </w:rPr>
          <w:t>('DOSE', repos='https://stats.bris.ac.uk/R/')</w:t>
        </w:r>
      </w:ins>
    </w:p>
    <w:p w14:paraId="4BAAF3F1" w14:textId="4600E44E" w:rsidR="008C7FB0" w:rsidRDefault="008C7FB0" w:rsidP="008C7FB0">
      <w:pPr>
        <w:rPr>
          <w:ins w:id="562" w:author="BROOKS Andrew" w:date="2021-12-06T14:26:00Z"/>
          <w:lang w:val="en-US"/>
        </w:rPr>
      </w:pPr>
      <w:ins w:id="563" w:author="BROOKS Andrew" w:date="2021-12-06T14:26:00Z">
        <w:r w:rsidRPr="00A86A76">
          <w:rPr>
            <w:b/>
            <w:bCs/>
            <w:lang w:val="en-US"/>
          </w:rPr>
          <w:t>Bind failed: address already in use</w:t>
        </w:r>
        <w:r>
          <w:rPr>
            <w:lang w:val="en-US"/>
          </w:rPr>
          <w:t xml:space="preserve"> – this means that the R server is already running, please check you are using the correct port number, and if so then you don’t need to start a new server. To see if the server is already running on ultra use this command and see if the output includes the command you used to start it: </w:t>
        </w:r>
        <w:proofErr w:type="spellStart"/>
        <w:r w:rsidRPr="000F09BB">
          <w:rPr>
            <w:rStyle w:val="Code"/>
          </w:rPr>
          <w:t>pgrep</w:t>
        </w:r>
        <w:proofErr w:type="spellEnd"/>
        <w:r w:rsidRPr="000F09BB">
          <w:rPr>
            <w:rStyle w:val="Code"/>
          </w:rPr>
          <w:t xml:space="preserve"> -au$(id -u)</w:t>
        </w:r>
      </w:ins>
    </w:p>
    <w:p w14:paraId="785D3ED6" w14:textId="77777777" w:rsidR="008C7FB0" w:rsidRPr="00D82D37" w:rsidRDefault="008C7FB0" w:rsidP="008C7FB0">
      <w:pPr>
        <w:rPr>
          <w:ins w:id="564" w:author="BROOKS Andrew" w:date="2021-12-06T14:26:00Z"/>
          <w:lang w:val="en-US"/>
        </w:rPr>
      </w:pPr>
      <w:ins w:id="565" w:author="BROOKS Andrew" w:date="2021-12-06T14:26:00Z">
        <w:r w:rsidRPr="00763AD4">
          <w:rPr>
            <w:b/>
            <w:bCs/>
            <w:lang w:val="en-US"/>
          </w:rPr>
          <w:t>channel 3: open failed: connect failed: Connection refused</w:t>
        </w:r>
        <w:r>
          <w:rPr>
            <w:lang w:val="en-US"/>
          </w:rPr>
          <w:t xml:space="preserve"> – this might mean that a client process is still running, </w:t>
        </w:r>
        <w:proofErr w:type="gramStart"/>
        <w:r>
          <w:rPr>
            <w:lang w:val="en-US"/>
          </w:rPr>
          <w:t>i.e.</w:t>
        </w:r>
        <w:proofErr w:type="gramEnd"/>
        <w:r>
          <w:rPr>
            <w:lang w:val="en-US"/>
          </w:rPr>
          <w:t xml:space="preserve"> inside your RStudio. If restarting RStudio does not </w:t>
        </w:r>
        <w:proofErr w:type="gramStart"/>
        <w:r>
          <w:rPr>
            <w:lang w:val="en-US"/>
          </w:rPr>
          <w:t>help</w:t>
        </w:r>
        <w:proofErr w:type="gramEnd"/>
        <w:r>
          <w:rPr>
            <w:lang w:val="en-US"/>
          </w:rPr>
          <w:t xml:space="preserve"> then the simplest solution is to reboot your computer.</w:t>
        </w:r>
      </w:ins>
    </w:p>
    <w:p w14:paraId="2C40933A" w14:textId="77777777" w:rsidR="008C7FB0" w:rsidRDefault="008C7FB0" w:rsidP="008C7FB0">
      <w:pPr>
        <w:rPr>
          <w:ins w:id="566" w:author="BROOKS Andrew" w:date="2021-12-06T14:26:00Z"/>
          <w:lang w:val="en-US"/>
        </w:rPr>
      </w:pPr>
      <w:ins w:id="567" w:author="BROOKS Andrew" w:date="2021-12-06T14:26:00Z">
        <w:r w:rsidRPr="00A86A76">
          <w:rPr>
            <w:b/>
            <w:bCs/>
            <w:lang w:val="en-US"/>
          </w:rPr>
          <w:lastRenderedPageBreak/>
          <w:t>Connection refused</w:t>
        </w:r>
        <w:r>
          <w:rPr>
            <w:lang w:val="en-US"/>
          </w:rPr>
          <w:t xml:space="preserve"> – this means that the R server is not running. If you previously started it then it may have crashed (this can happen due to uncaught R errors or if it would require interaction, such as trying to install a package without using the repos parameter). Try starting the server </w:t>
        </w:r>
        <w:proofErr w:type="gramStart"/>
        <w:r>
          <w:rPr>
            <w:lang w:val="en-US"/>
          </w:rPr>
          <w:t>again, or</w:t>
        </w:r>
        <w:proofErr w:type="gramEnd"/>
        <w:r>
          <w:rPr>
            <w:lang w:val="en-US"/>
          </w:rPr>
          <w:t xml:space="preserve"> exiting your RStudio.</w:t>
        </w:r>
      </w:ins>
    </w:p>
    <w:p w14:paraId="445CD8BC" w14:textId="77777777" w:rsidR="008C7FB0" w:rsidRDefault="008C7FB0" w:rsidP="008C7FB0">
      <w:pPr>
        <w:rPr>
          <w:ins w:id="568" w:author="BROOKS Andrew" w:date="2021-12-06T14:26:00Z"/>
          <w:lang w:val="en-US"/>
        </w:rPr>
      </w:pPr>
      <w:ins w:id="569" w:author="BROOKS Andrew" w:date="2021-12-06T14:26:00Z">
        <w:r w:rsidRPr="00A86A76">
          <w:rPr>
            <w:b/>
            <w:bCs/>
            <w:lang w:val="en-US"/>
          </w:rPr>
          <w:t>Incompatible package versions</w:t>
        </w:r>
        <w:r>
          <w:rPr>
            <w:lang w:val="en-US"/>
          </w:rPr>
          <w:t xml:space="preserve"> – this happens when the versions of ‘remoter’ and ‘</w:t>
        </w:r>
        <w:proofErr w:type="spellStart"/>
        <w:r>
          <w:rPr>
            <w:lang w:val="en-US"/>
          </w:rPr>
          <w:t>pbdZMQ</w:t>
        </w:r>
        <w:proofErr w:type="spellEnd"/>
        <w:r>
          <w:rPr>
            <w:lang w:val="en-US"/>
          </w:rPr>
          <w:t xml:space="preserve">’ on your RStudio do not match the versions on Ultra. In </w:t>
        </w:r>
        <w:proofErr w:type="gramStart"/>
        <w:r>
          <w:rPr>
            <w:lang w:val="en-US"/>
          </w:rPr>
          <w:t>fact</w:t>
        </w:r>
        <w:proofErr w:type="gramEnd"/>
        <w:r>
          <w:rPr>
            <w:lang w:val="en-US"/>
          </w:rPr>
          <w:t xml:space="preserve"> if your RStudio has newer versions than Ultra you will not see this message (however, see below). These packages are already installed so please contact the helpdesk.</w:t>
        </w:r>
      </w:ins>
    </w:p>
    <w:p w14:paraId="38F374C5" w14:textId="77777777" w:rsidR="008C7FB0" w:rsidRPr="00D156A2" w:rsidRDefault="008C7FB0" w:rsidP="008C7FB0">
      <w:pPr>
        <w:shd w:val="clear" w:color="auto" w:fill="FFFFFF"/>
        <w:textAlignment w:val="baseline"/>
        <w:rPr>
          <w:ins w:id="570" w:author="BROOKS Andrew" w:date="2021-12-06T14:26:00Z"/>
          <w:rFonts w:ascii="Calibri" w:eastAsia="Times New Roman" w:hAnsi="Calibri" w:cs="Calibri"/>
          <w:color w:val="000000"/>
          <w:sz w:val="24"/>
          <w:szCs w:val="24"/>
          <w:lang w:eastAsia="en-GB"/>
        </w:rPr>
      </w:pPr>
      <w:ins w:id="571" w:author="BROOKS Andrew" w:date="2021-12-06T14:26:00Z">
        <w:r w:rsidRPr="00A86A76">
          <w:rPr>
            <w:b/>
            <w:bCs/>
            <w:lang w:val="en-US"/>
          </w:rPr>
          <w:t>Argument is of length zero</w:t>
        </w:r>
        <w:r>
          <w:rPr>
            <w:lang w:val="en-US"/>
          </w:rPr>
          <w:t xml:space="preserve"> (</w:t>
        </w:r>
        <w:proofErr w:type="spellStart"/>
        <w:proofErr w:type="gramStart"/>
        <w:r>
          <w:rPr>
            <w:lang w:val="en-US"/>
          </w:rPr>
          <w:t>ge</w:t>
        </w:r>
        <w:r w:rsidRPr="00D156A2">
          <w:rPr>
            <w:rFonts w:ascii="Calibri" w:eastAsia="Times New Roman" w:hAnsi="Calibri" w:cs="Calibri"/>
            <w:color w:val="000000"/>
            <w:sz w:val="24"/>
            <w:szCs w:val="24"/>
            <w:lang w:eastAsia="en-GB"/>
          </w:rPr>
          <w:t>t.status</w:t>
        </w:r>
        <w:proofErr w:type="spellEnd"/>
        <w:proofErr w:type="gramEnd"/>
        <w:r w:rsidRPr="00D156A2">
          <w:rPr>
            <w:rFonts w:ascii="Calibri" w:eastAsia="Times New Roman" w:hAnsi="Calibri" w:cs="Calibri"/>
            <w:color w:val="000000"/>
            <w:sz w:val="24"/>
            <w:szCs w:val="24"/>
            <w:lang w:eastAsia="en-GB"/>
          </w:rPr>
          <w:t>("</w:t>
        </w:r>
        <w:proofErr w:type="spellStart"/>
        <w:r w:rsidRPr="00D156A2">
          <w:rPr>
            <w:rFonts w:ascii="Calibri" w:eastAsia="Times New Roman" w:hAnsi="Calibri" w:cs="Calibri"/>
            <w:color w:val="000000"/>
            <w:sz w:val="24"/>
            <w:szCs w:val="24"/>
            <w:lang w:eastAsia="en-GB"/>
          </w:rPr>
          <w:t>method_plot_rpng</w:t>
        </w:r>
        <w:proofErr w:type="spellEnd"/>
        <w:r w:rsidRPr="00D156A2">
          <w:rPr>
            <w:rFonts w:ascii="Calibri" w:eastAsia="Times New Roman" w:hAnsi="Calibri" w:cs="Calibri"/>
            <w:color w:val="000000"/>
            <w:sz w:val="24"/>
            <w:szCs w:val="24"/>
            <w:lang w:eastAsia="en-GB"/>
          </w:rPr>
          <w:t>") == "</w:t>
        </w:r>
        <w:proofErr w:type="spellStart"/>
        <w:r w:rsidRPr="00D156A2">
          <w:rPr>
            <w:rFonts w:ascii="Calibri" w:eastAsia="Times New Roman" w:hAnsi="Calibri" w:cs="Calibri"/>
            <w:color w:val="000000"/>
            <w:sz w:val="24"/>
            <w:szCs w:val="24"/>
            <w:lang w:eastAsia="en-GB"/>
          </w:rPr>
          <w:t>rasterImage</w:t>
        </w:r>
        <w:proofErr w:type="spellEnd"/>
        <w:r w:rsidRPr="00D156A2">
          <w:rPr>
            <w:rFonts w:ascii="Calibri" w:eastAsia="Times New Roman" w:hAnsi="Calibri" w:cs="Calibri"/>
            <w:color w:val="000000"/>
            <w:sz w:val="24"/>
            <w:szCs w:val="24"/>
            <w:lang w:eastAsia="en-GB"/>
          </w:rPr>
          <w:t>")</w:t>
        </w:r>
        <w:r>
          <w:rPr>
            <w:rFonts w:ascii="Calibri" w:eastAsia="Times New Roman" w:hAnsi="Calibri" w:cs="Calibri"/>
            <w:color w:val="000000"/>
            <w:sz w:val="24"/>
            <w:szCs w:val="24"/>
            <w:lang w:eastAsia="en-GB"/>
          </w:rPr>
          <w:t xml:space="preserve"> when plotting using </w:t>
        </w:r>
        <w:proofErr w:type="spellStart"/>
        <w:r>
          <w:rPr>
            <w:rFonts w:ascii="Calibri" w:eastAsia="Times New Roman" w:hAnsi="Calibri" w:cs="Calibri"/>
            <w:color w:val="000000"/>
            <w:sz w:val="24"/>
            <w:szCs w:val="24"/>
            <w:lang w:eastAsia="en-GB"/>
          </w:rPr>
          <w:t>rpng.off</w:t>
        </w:r>
        <w:proofErr w:type="spellEnd"/>
        <w:r>
          <w:rPr>
            <w:rFonts w:ascii="Calibri" w:eastAsia="Times New Roman" w:hAnsi="Calibri" w:cs="Calibri"/>
            <w:color w:val="000000"/>
            <w:sz w:val="24"/>
            <w:szCs w:val="24"/>
            <w:lang w:eastAsia="en-GB"/>
          </w:rPr>
          <w:t>() – this happens when your RStudio version of ‘remoter’ is newer than the one on Ultra, typically if ultra is 0.4.0 and RStudio is 0.4.1. The solution, for now, is to downgrade your ‘remoter’ package in RStudio using the instructions above.</w:t>
        </w:r>
      </w:ins>
    </w:p>
    <w:p w14:paraId="6ED3868D" w14:textId="77777777" w:rsidR="008C7FB0" w:rsidRDefault="008C7FB0" w:rsidP="008C7FB0">
      <w:pPr>
        <w:rPr>
          <w:ins w:id="572" w:author="BROOKS Andrew" w:date="2021-12-06T14:26:00Z"/>
          <w:lang w:val="en-US"/>
        </w:rPr>
      </w:pPr>
      <w:ins w:id="573" w:author="BROOKS Andrew" w:date="2021-12-06T14:26:00Z">
        <w:r w:rsidRPr="00485A29">
          <w:rPr>
            <w:b/>
            <w:bCs/>
            <w:lang w:val="en-US"/>
          </w:rPr>
          <w:t>The R server keeps crashing</w:t>
        </w:r>
        <w:r>
          <w:rPr>
            <w:lang w:val="en-US"/>
          </w:rPr>
          <w:t xml:space="preserve"> – this happens when you try to execute an unknown command, particularly if a package has not been installed or loaded yet. In particular getting the parameters wrong for </w:t>
        </w:r>
        <w:proofErr w:type="spellStart"/>
        <w:proofErr w:type="gramStart"/>
        <w:r>
          <w:rPr>
            <w:lang w:val="en-US"/>
          </w:rPr>
          <w:t>ggplot</w:t>
        </w:r>
        <w:proofErr w:type="spellEnd"/>
        <w:r>
          <w:rPr>
            <w:lang w:val="en-US"/>
          </w:rPr>
          <w:t>(</w:t>
        </w:r>
        <w:proofErr w:type="gramEnd"/>
        <w:r>
          <w:rPr>
            <w:lang w:val="en-US"/>
          </w:rPr>
          <w:t xml:space="preserve">) will cause it to crash. This is a known bug, see </w:t>
        </w:r>
        <w:r>
          <w:fldChar w:fldCharType="begin"/>
        </w:r>
        <w:r>
          <w:instrText xml:space="preserve"> HYPERLINK "https://github.com/RBigData/remoter/issues/50" </w:instrText>
        </w:r>
        <w:r>
          <w:fldChar w:fldCharType="separate"/>
        </w:r>
        <w:r w:rsidRPr="009130F0">
          <w:rPr>
            <w:rStyle w:val="Hyperlink"/>
            <w:lang w:val="en-US"/>
          </w:rPr>
          <w:t>https://github.com/RBigData/remoter/issues/50</w:t>
        </w:r>
        <w:r>
          <w:rPr>
            <w:rStyle w:val="Hyperlink"/>
            <w:lang w:val="en-US"/>
          </w:rPr>
          <w:fldChar w:fldCharType="end"/>
        </w:r>
        <w:r>
          <w:rPr>
            <w:lang w:val="en-US"/>
          </w:rPr>
          <w:t xml:space="preserve"> and a fix has been applied 2021-02-22.</w:t>
        </w:r>
      </w:ins>
    </w:p>
    <w:p w14:paraId="43DDB906" w14:textId="77777777" w:rsidR="008C7FB0" w:rsidRDefault="008C7FB0" w:rsidP="008C7FB0">
      <w:pPr>
        <w:rPr>
          <w:ins w:id="574" w:author="BROOKS Andrew" w:date="2021-12-06T14:26:00Z"/>
          <w:lang w:val="en-US"/>
        </w:rPr>
      </w:pPr>
      <w:ins w:id="575" w:author="BROOKS Andrew" w:date="2021-12-06T14:26:00Z">
        <w:r>
          <w:rPr>
            <w:lang w:val="en-US"/>
          </w:rPr>
          <w:t xml:space="preserve">If the server has </w:t>
        </w:r>
        <w:proofErr w:type="gramStart"/>
        <w:r>
          <w:rPr>
            <w:lang w:val="en-US"/>
          </w:rPr>
          <w:t>crashed</w:t>
        </w:r>
        <w:proofErr w:type="gramEnd"/>
        <w:r>
          <w:rPr>
            <w:lang w:val="en-US"/>
          </w:rPr>
          <w:t xml:space="preserve"> then you can restart it; there is no need to logout or login again.</w:t>
        </w:r>
      </w:ins>
    </w:p>
    <w:p w14:paraId="2C0FE0F1" w14:textId="77777777" w:rsidR="008C7FB0" w:rsidRDefault="008C7FB0" w:rsidP="008C7FB0">
      <w:pPr>
        <w:rPr>
          <w:ins w:id="576" w:author="BROOKS Andrew" w:date="2021-12-06T14:26:00Z"/>
          <w:lang w:val="en-US"/>
        </w:rPr>
      </w:pPr>
      <w:ins w:id="577" w:author="BROOKS Andrew" w:date="2021-12-06T14:26:00Z">
        <w:r w:rsidRPr="4B8FBA97">
          <w:rPr>
            <w:lang w:val="en-US"/>
          </w:rPr>
          <w:t xml:space="preserve">If you wish to see error messages as they occur you can use the manual method for starting the R server as given above: login to ultra with </w:t>
        </w:r>
        <w:proofErr w:type="spellStart"/>
        <w:r w:rsidRPr="4B8FBA97">
          <w:rPr>
            <w:lang w:val="en-US"/>
          </w:rPr>
          <w:t>ssh</w:t>
        </w:r>
        <w:proofErr w:type="spellEnd"/>
        <w:r w:rsidRPr="4B8FBA97">
          <w:rPr>
            <w:lang w:val="en-US"/>
          </w:rPr>
          <w:t xml:space="preserve">, source </w:t>
        </w:r>
        <w:proofErr w:type="spellStart"/>
        <w:r w:rsidRPr="4B8FBA97">
          <w:rPr>
            <w:lang w:val="en-US"/>
          </w:rPr>
          <w:t>conda</w:t>
        </w:r>
        <w:proofErr w:type="spellEnd"/>
        <w:r w:rsidRPr="4B8FBA97">
          <w:rPr>
            <w:lang w:val="en-US"/>
          </w:rPr>
          <w:t xml:space="preserve">, activate Rv4, use the </w:t>
        </w:r>
        <w:proofErr w:type="spellStart"/>
        <w:r w:rsidRPr="4B8FBA97">
          <w:rPr>
            <w:lang w:val="en-US"/>
          </w:rPr>
          <w:t>Rscript</w:t>
        </w:r>
        <w:proofErr w:type="spellEnd"/>
        <w:r w:rsidRPr="4B8FBA97">
          <w:rPr>
            <w:lang w:val="en-US"/>
          </w:rPr>
          <w:t xml:space="preserve"> command to start the server. After a crash simply run the </w:t>
        </w:r>
        <w:proofErr w:type="spellStart"/>
        <w:r w:rsidRPr="4B8FBA97">
          <w:rPr>
            <w:lang w:val="en-US"/>
          </w:rPr>
          <w:t>Rscript</w:t>
        </w:r>
        <w:proofErr w:type="spellEnd"/>
        <w:r w:rsidRPr="4B8FBA97">
          <w:rPr>
            <w:lang w:val="en-US"/>
          </w:rPr>
          <w:t xml:space="preserve"> command again.</w:t>
        </w:r>
      </w:ins>
    </w:p>
    <w:p w14:paraId="7B4ACEA5" w14:textId="77777777" w:rsidR="006262F8" w:rsidRDefault="006262F8">
      <w:pPr>
        <w:rPr>
          <w:ins w:id="578" w:author="BROOKS Andrew" w:date="2021-12-06T14:15:00Z"/>
          <w:rFonts w:asciiTheme="majorHAnsi" w:eastAsiaTheme="majorEastAsia" w:hAnsiTheme="majorHAnsi" w:cstheme="majorBidi"/>
          <w:color w:val="2F5496" w:themeColor="accent1" w:themeShade="BF"/>
          <w:sz w:val="32"/>
          <w:szCs w:val="32"/>
          <w:lang w:val="en-US"/>
        </w:rPr>
      </w:pPr>
      <w:ins w:id="579" w:author="BROOKS Andrew" w:date="2021-12-06T14:15:00Z">
        <w:r>
          <w:rPr>
            <w:lang w:val="en-US"/>
          </w:rPr>
          <w:br w:type="page"/>
        </w:r>
      </w:ins>
    </w:p>
    <w:p w14:paraId="0FB641D4" w14:textId="115EC225" w:rsidR="00680639" w:rsidRDefault="00680639" w:rsidP="00A66B71">
      <w:pPr>
        <w:pStyle w:val="Heading1"/>
        <w:rPr>
          <w:lang w:val="en-US"/>
        </w:rPr>
      </w:pPr>
      <w:bookmarkStart w:id="580" w:name="_Toc93067735"/>
      <w:r>
        <w:rPr>
          <w:lang w:val="en-US"/>
        </w:rPr>
        <w:lastRenderedPageBreak/>
        <w:t>Using PyCharm on Ultra</w:t>
      </w:r>
      <w:bookmarkEnd w:id="580"/>
    </w:p>
    <w:p w14:paraId="69B6B30A" w14:textId="06BBC941" w:rsidR="004E5F62" w:rsidRDefault="004E5F62" w:rsidP="008A21D1">
      <w:pPr>
        <w:rPr>
          <w:lang w:val="en-US"/>
        </w:rPr>
      </w:pPr>
      <w:r>
        <w:rPr>
          <w:lang w:val="en-US"/>
        </w:rPr>
        <w:t xml:space="preserve">It is not possible to use PyCharm on Ultra itself, </w:t>
      </w:r>
      <w:r w:rsidR="00AF6E28">
        <w:rPr>
          <w:lang w:val="en-US"/>
        </w:rPr>
        <w:t xml:space="preserve">because it is not a desktop environment, but it is possible to use PyCharm on </w:t>
      </w:r>
      <w:r w:rsidR="00DE0F72">
        <w:rPr>
          <w:lang w:val="en-US"/>
        </w:rPr>
        <w:t>the</w:t>
      </w:r>
      <w:r w:rsidR="0025729F">
        <w:rPr>
          <w:lang w:val="en-US"/>
        </w:rPr>
        <w:t xml:space="preserve"> desktop and have it run the programs on Ultra</w:t>
      </w:r>
      <w:r w:rsidR="00807A15">
        <w:rPr>
          <w:lang w:val="en-US"/>
        </w:rPr>
        <w:t>.</w:t>
      </w:r>
    </w:p>
    <w:p w14:paraId="2A7A8B0D" w14:textId="342F036E" w:rsidR="00680639" w:rsidRDefault="00A66B71" w:rsidP="008A21D1">
      <w:pPr>
        <w:rPr>
          <w:lang w:val="en-US"/>
        </w:rPr>
      </w:pPr>
      <w:r>
        <w:rPr>
          <w:lang w:val="en-US"/>
        </w:rPr>
        <w:t xml:space="preserve">The recommended way to use PyCharm on Ultra is to </w:t>
      </w:r>
      <w:r w:rsidR="0069080E">
        <w:rPr>
          <w:lang w:val="en-US"/>
        </w:rPr>
        <w:t xml:space="preserve">run it on </w:t>
      </w:r>
      <w:r w:rsidR="00DE0F72">
        <w:rPr>
          <w:lang w:val="en-US"/>
        </w:rPr>
        <w:t>the</w:t>
      </w:r>
      <w:r w:rsidR="0069080E">
        <w:rPr>
          <w:lang w:val="en-US"/>
        </w:rPr>
        <w:t xml:space="preserve"> desktop and connect to a Python interpreter running on Ultra. This method has </w:t>
      </w:r>
      <w:r w:rsidR="00CF1524">
        <w:rPr>
          <w:lang w:val="en-US"/>
        </w:rPr>
        <w:t>the benefit of a fast, respons</w:t>
      </w:r>
      <w:r w:rsidR="00042F5A">
        <w:rPr>
          <w:lang w:val="en-US"/>
        </w:rPr>
        <w:t>iv</w:t>
      </w:r>
      <w:r w:rsidR="00CF1524">
        <w:rPr>
          <w:lang w:val="en-US"/>
        </w:rPr>
        <w:t xml:space="preserve">e Python IDE running </w:t>
      </w:r>
      <w:r w:rsidR="00042F5A">
        <w:rPr>
          <w:lang w:val="en-US"/>
        </w:rPr>
        <w:t>on the desktop</w:t>
      </w:r>
      <w:r w:rsidR="00CF1524">
        <w:rPr>
          <w:lang w:val="en-US"/>
        </w:rPr>
        <w:t xml:space="preserve">, plus a Python interpreter running </w:t>
      </w:r>
      <w:r w:rsidR="003D1853">
        <w:rPr>
          <w:lang w:val="en-US"/>
        </w:rPr>
        <w:t>on the same machine as the data</w:t>
      </w:r>
      <w:r w:rsidR="00455881">
        <w:rPr>
          <w:lang w:val="en-US"/>
        </w:rPr>
        <w:t xml:space="preserve"> – the best of both worlds.</w:t>
      </w:r>
      <w:r w:rsidR="00481D2E">
        <w:rPr>
          <w:lang w:val="en-US"/>
        </w:rPr>
        <w:t xml:space="preserve"> You will need a full Py</w:t>
      </w:r>
      <w:r w:rsidR="00042F5A">
        <w:rPr>
          <w:lang w:val="en-US"/>
        </w:rPr>
        <w:t>C</w:t>
      </w:r>
      <w:r w:rsidR="00481D2E">
        <w:rPr>
          <w:lang w:val="en-US"/>
        </w:rPr>
        <w:t>harm license for this</w:t>
      </w:r>
      <w:r w:rsidR="00FC3FC3">
        <w:rPr>
          <w:lang w:val="en-US"/>
        </w:rPr>
        <w:t xml:space="preserve"> but it’s free to students/teachers/etc. </w:t>
      </w:r>
      <w:r w:rsidR="00481D2E">
        <w:rPr>
          <w:lang w:val="en-US"/>
        </w:rPr>
        <w:t xml:space="preserve">The full instructions are </w:t>
      </w:r>
      <w:r w:rsidR="00FC3FC3">
        <w:rPr>
          <w:lang w:val="en-US"/>
        </w:rPr>
        <w:t>on the Jet</w:t>
      </w:r>
      <w:r w:rsidR="008719EB">
        <w:rPr>
          <w:lang w:val="en-US"/>
        </w:rPr>
        <w:t>B</w:t>
      </w:r>
      <w:r w:rsidR="00FC3FC3">
        <w:rPr>
          <w:lang w:val="en-US"/>
        </w:rPr>
        <w:t>rains website (links below</w:t>
      </w:r>
      <w:proofErr w:type="gramStart"/>
      <w:r w:rsidR="00FC3FC3">
        <w:rPr>
          <w:lang w:val="en-US"/>
        </w:rPr>
        <w:t>)</w:t>
      </w:r>
      <w:proofErr w:type="gramEnd"/>
      <w:r w:rsidR="00FC3FC3">
        <w:rPr>
          <w:lang w:val="en-US"/>
        </w:rPr>
        <w:t xml:space="preserve"> but </w:t>
      </w:r>
      <w:r w:rsidR="004E7781">
        <w:rPr>
          <w:lang w:val="en-US"/>
        </w:rPr>
        <w:t>the quick summary is:</w:t>
      </w:r>
    </w:p>
    <w:p w14:paraId="73837243" w14:textId="08CDFA31" w:rsidR="00F639DF" w:rsidRPr="004E7781" w:rsidRDefault="004E7781" w:rsidP="004E7781">
      <w:pPr>
        <w:rPr>
          <w:lang w:val="en-US"/>
        </w:rPr>
      </w:pPr>
      <w:r w:rsidRPr="004E7781">
        <w:rPr>
          <w:lang w:val="en-US"/>
        </w:rPr>
        <w:t>File | New Project</w:t>
      </w:r>
      <w:del w:id="581" w:author="BROOKS Andrew" w:date="2021-12-06T14:26:00Z">
        <w:r w:rsidRPr="004E7781" w:rsidDel="008C7FB0">
          <w:rPr>
            <w:lang w:val="en-US"/>
          </w:rPr>
          <w:delText>...</w:delText>
        </w:r>
      </w:del>
      <w:ins w:id="582" w:author="BROOKS Andrew" w:date="2021-12-06T14:26:00Z">
        <w:r w:rsidR="008C7FB0">
          <w:rPr>
            <w:lang w:val="en-US"/>
          </w:rPr>
          <w:t>…</w:t>
        </w:r>
      </w:ins>
      <w:r w:rsidRPr="004E7781">
        <w:rPr>
          <w:lang w:val="en-US"/>
        </w:rPr>
        <w:t xml:space="preserve"> | </w:t>
      </w:r>
      <w:proofErr w:type="spellStart"/>
      <w:r w:rsidRPr="004E7781">
        <w:rPr>
          <w:lang w:val="en-US"/>
        </w:rPr>
        <w:t>Na</w:t>
      </w:r>
      <w:del w:id="583" w:author="BROOKS Andrew" w:date="2021-12-06T14:26:00Z">
        <w:r w:rsidRPr="004E7781" w:rsidDel="008C7FB0">
          <w:rPr>
            <w:lang w:val="en-US"/>
          </w:rPr>
          <w:delText>m</w:delText>
        </w:r>
      </w:del>
      <w:ins w:id="584" w:author="BROOKS Andrew" w:date="2021-12-06T14:26:00Z">
        <w:r w:rsidR="008C7FB0">
          <w:rPr>
            <w:lang w:val="en-US"/>
          </w:rPr>
          <w:t>“</w:t>
        </w:r>
      </w:ins>
      <w:r w:rsidRPr="004E7781">
        <w:rPr>
          <w:lang w:val="en-US"/>
        </w:rPr>
        <w:t>e</w:t>
      </w:r>
      <w:proofErr w:type="spellEnd"/>
      <w:r w:rsidRPr="004E7781">
        <w:rPr>
          <w:lang w:val="en-US"/>
        </w:rPr>
        <w:t xml:space="preserve"> "</w:t>
      </w:r>
      <w:proofErr w:type="spellStart"/>
      <w:r w:rsidRPr="000B56F7">
        <w:rPr>
          <w:i/>
          <w:iCs/>
          <w:lang w:val="en-US"/>
        </w:rPr>
        <w:t>remote_ul</w:t>
      </w:r>
      <w:del w:id="585" w:author="BROOKS Andrew" w:date="2021-12-06T14:26:00Z">
        <w:r w:rsidRPr="000B56F7" w:rsidDel="008C7FB0">
          <w:rPr>
            <w:i/>
            <w:iCs/>
            <w:lang w:val="en-US"/>
          </w:rPr>
          <w:delText>t</w:delText>
        </w:r>
      </w:del>
      <w:ins w:id="586" w:author="BROOKS Andrew" w:date="2021-12-06T14:26:00Z">
        <w:r w:rsidR="008C7FB0">
          <w:rPr>
            <w:i/>
            <w:iCs/>
            <w:lang w:val="en-US"/>
          </w:rPr>
          <w:t>”</w:t>
        </w:r>
      </w:ins>
      <w:r w:rsidRPr="000B56F7">
        <w:rPr>
          <w:i/>
          <w:iCs/>
          <w:lang w:val="en-US"/>
        </w:rPr>
        <w:t>ra</w:t>
      </w:r>
      <w:proofErr w:type="spellEnd"/>
      <w:r w:rsidRPr="004E7781">
        <w:rPr>
          <w:lang w:val="en-US"/>
        </w:rPr>
        <w:t>"</w:t>
      </w:r>
      <w:r>
        <w:rPr>
          <w:lang w:val="en-US"/>
        </w:rPr>
        <w:br/>
      </w:r>
      <w:r w:rsidRPr="004E7781">
        <w:rPr>
          <w:lang w:val="en-US"/>
        </w:rPr>
        <w:t xml:space="preserve">File | New... | Python File | </w:t>
      </w:r>
      <w:proofErr w:type="spellStart"/>
      <w:r w:rsidRPr="004E7781">
        <w:rPr>
          <w:lang w:val="en-US"/>
        </w:rPr>
        <w:t>Na</w:t>
      </w:r>
      <w:del w:id="587" w:author="BROOKS Andrew" w:date="2021-12-06T14:26:00Z">
        <w:r w:rsidRPr="004E7781" w:rsidDel="008C7FB0">
          <w:rPr>
            <w:lang w:val="en-US"/>
          </w:rPr>
          <w:delText>m</w:delText>
        </w:r>
      </w:del>
      <w:ins w:id="588" w:author="BROOKS Andrew" w:date="2021-12-06T14:26:00Z">
        <w:r w:rsidR="008C7FB0">
          <w:rPr>
            <w:lang w:val="en-US"/>
          </w:rPr>
          <w:t>“</w:t>
        </w:r>
      </w:ins>
      <w:r w:rsidRPr="004E7781">
        <w:rPr>
          <w:lang w:val="en-US"/>
        </w:rPr>
        <w:t>e</w:t>
      </w:r>
      <w:proofErr w:type="spellEnd"/>
      <w:r w:rsidRPr="004E7781">
        <w:rPr>
          <w:lang w:val="en-US"/>
        </w:rPr>
        <w:t xml:space="preserve"> "</w:t>
      </w:r>
      <w:proofErr w:type="spellStart"/>
      <w:r w:rsidRPr="000B56F7">
        <w:rPr>
          <w:i/>
          <w:iCs/>
          <w:lang w:val="en-US"/>
        </w:rPr>
        <w:t>remote_ultra_test</w:t>
      </w:r>
      <w:del w:id="589" w:author="BROOKS Andrew" w:date="2021-12-06T14:26:00Z">
        <w:r w:rsidRPr="000B56F7" w:rsidDel="008C7FB0">
          <w:rPr>
            <w:i/>
            <w:iCs/>
            <w:lang w:val="en-US"/>
          </w:rPr>
          <w:delText>.</w:delText>
        </w:r>
      </w:del>
      <w:ins w:id="590" w:author="BROOKS Andrew" w:date="2021-12-06T14:26:00Z">
        <w:r w:rsidR="008C7FB0">
          <w:rPr>
            <w:i/>
            <w:iCs/>
            <w:lang w:val="en-US"/>
          </w:rPr>
          <w:t>”</w:t>
        </w:r>
      </w:ins>
      <w:r w:rsidRPr="000B56F7">
        <w:rPr>
          <w:i/>
          <w:iCs/>
          <w:lang w:val="en-US"/>
        </w:rPr>
        <w:t>py</w:t>
      </w:r>
      <w:proofErr w:type="spellEnd"/>
      <w:r w:rsidRPr="004E7781">
        <w:rPr>
          <w:lang w:val="en-US"/>
        </w:rPr>
        <w:t>" and add some code</w:t>
      </w:r>
      <w:r>
        <w:rPr>
          <w:lang w:val="en-US"/>
        </w:rPr>
        <w:t xml:space="preserve"> </w:t>
      </w:r>
      <w:r w:rsidRPr="004E7781">
        <w:rPr>
          <w:lang w:val="en-US"/>
        </w:rPr>
        <w:t>OR re-use existing project</w:t>
      </w:r>
      <w:r>
        <w:rPr>
          <w:lang w:val="en-US"/>
        </w:rPr>
        <w:br/>
      </w:r>
      <w:r w:rsidRPr="004E7781">
        <w:rPr>
          <w:lang w:val="en-US"/>
        </w:rPr>
        <w:t xml:space="preserve">File | Settings | Project: </w:t>
      </w:r>
      <w:r w:rsidRPr="000B56F7">
        <w:rPr>
          <w:i/>
          <w:iCs/>
          <w:lang w:val="en-US"/>
        </w:rPr>
        <w:t>name</w:t>
      </w:r>
      <w:r w:rsidRPr="004E7781">
        <w:rPr>
          <w:lang w:val="en-US"/>
        </w:rPr>
        <w:t xml:space="preserve"> | Project Interpreter</w:t>
      </w:r>
      <w:r w:rsidR="003B1A7F">
        <w:rPr>
          <w:lang w:val="en-US"/>
        </w:rPr>
        <w:br/>
      </w:r>
      <w:r w:rsidRPr="004E7781">
        <w:rPr>
          <w:lang w:val="en-US"/>
        </w:rPr>
        <w:t xml:space="preserve"> click the cog at the end of the Project Interpreter | Add...</w:t>
      </w:r>
      <w:r w:rsidR="003B1A7F">
        <w:rPr>
          <w:lang w:val="en-US"/>
        </w:rPr>
        <w:br/>
      </w:r>
      <w:r w:rsidRPr="004E7781">
        <w:rPr>
          <w:lang w:val="en-US"/>
        </w:rPr>
        <w:t xml:space="preserve"> In the Add Python Interpreter window choose SSH Interpreter in the left column</w:t>
      </w:r>
      <w:r w:rsidR="003B1A7F">
        <w:rPr>
          <w:lang w:val="en-US"/>
        </w:rPr>
        <w:br/>
      </w:r>
      <w:r w:rsidRPr="004E7781">
        <w:rPr>
          <w:lang w:val="en-US"/>
        </w:rPr>
        <w:t xml:space="preserve">  Enter Host: ultra</w:t>
      </w:r>
      <w:r w:rsidR="006661F0">
        <w:rPr>
          <w:lang w:val="en-US"/>
        </w:rPr>
        <w:t>2</w:t>
      </w:r>
      <w:del w:id="591" w:author="BROOKS Andrew" w:date="2021-11-29T13:57:00Z">
        <w:r w:rsidRPr="004E7781" w:rsidDel="00782302">
          <w:rPr>
            <w:lang w:val="en-US"/>
          </w:rPr>
          <w:delText>.epcc.ed.ac.uk</w:delText>
        </w:r>
      </w:del>
      <w:r w:rsidRPr="004E7781">
        <w:rPr>
          <w:lang w:val="en-US"/>
        </w:rPr>
        <w:t xml:space="preserve"> and Username: your existing username on ultra, click Next</w:t>
      </w:r>
      <w:r w:rsidR="003B1A7F">
        <w:rPr>
          <w:lang w:val="en-US"/>
        </w:rPr>
        <w:br/>
      </w:r>
      <w:r w:rsidRPr="004E7781">
        <w:rPr>
          <w:lang w:val="en-US"/>
        </w:rPr>
        <w:t xml:space="preserve">  Enter your ultra Password: and tick Save Password, click Next</w:t>
      </w:r>
      <w:r w:rsidR="003B1A7F">
        <w:rPr>
          <w:lang w:val="en-US"/>
        </w:rPr>
        <w:br/>
      </w:r>
      <w:r w:rsidRPr="004E7781">
        <w:rPr>
          <w:lang w:val="en-US"/>
        </w:rPr>
        <w:t xml:space="preserve">  Choose a Python interpreter, the default /</w:t>
      </w:r>
      <w:proofErr w:type="spellStart"/>
      <w:r w:rsidRPr="004E7781">
        <w:rPr>
          <w:lang w:val="en-US"/>
        </w:rPr>
        <w:t>usr</w:t>
      </w:r>
      <w:proofErr w:type="spellEnd"/>
      <w:r w:rsidRPr="004E7781">
        <w:rPr>
          <w:lang w:val="en-US"/>
        </w:rPr>
        <w:t>/bin/python is v2.7.5 (old!),</w:t>
      </w:r>
      <w:r w:rsidR="003B1A7F">
        <w:rPr>
          <w:lang w:val="en-US"/>
        </w:rPr>
        <w:br/>
      </w:r>
      <w:r w:rsidRPr="004E7781">
        <w:rPr>
          <w:lang w:val="en-US"/>
        </w:rPr>
        <w:t xml:space="preserve">   or choose a Python interpreter from an installed Conda environment, such as</w:t>
      </w:r>
      <w:r w:rsidR="003B1A7F">
        <w:rPr>
          <w:lang w:val="en-US"/>
        </w:rPr>
        <w:br/>
      </w:r>
      <w:r w:rsidRPr="004E7781">
        <w:rPr>
          <w:lang w:val="en-US"/>
        </w:rPr>
        <w:t xml:space="preserve">   /home/u03</w:t>
      </w:r>
      <w:r w:rsidR="00813F60">
        <w:rPr>
          <w:lang w:val="en-US"/>
        </w:rPr>
        <w:t>6</w:t>
      </w:r>
      <w:r w:rsidRPr="004E7781">
        <w:rPr>
          <w:lang w:val="en-US"/>
        </w:rPr>
        <w:t>/shared/</w:t>
      </w:r>
      <w:proofErr w:type="spellStart"/>
      <w:r w:rsidRPr="004E7781">
        <w:rPr>
          <w:lang w:val="en-US"/>
        </w:rPr>
        <w:t>conda_environments</w:t>
      </w:r>
      <w:proofErr w:type="spellEnd"/>
      <w:r w:rsidRPr="004E7781">
        <w:rPr>
          <w:lang w:val="en-US"/>
        </w:rPr>
        <w:t>/&lt;environment name&gt;/bin/python, or</w:t>
      </w:r>
      <w:r w:rsidR="003B1A7F">
        <w:rPr>
          <w:lang w:val="en-US"/>
        </w:rPr>
        <w:br/>
      </w:r>
      <w:r w:rsidRPr="004E7781">
        <w:rPr>
          <w:lang w:val="en-US"/>
        </w:rPr>
        <w:t xml:space="preserve">   /home/u03</w:t>
      </w:r>
      <w:r w:rsidR="00813F60">
        <w:rPr>
          <w:lang w:val="en-US"/>
        </w:rPr>
        <w:t>6</w:t>
      </w:r>
      <w:r w:rsidRPr="004E7781">
        <w:rPr>
          <w:lang w:val="en-US"/>
        </w:rPr>
        <w:t>/shared/anaconda3/bin/python, which is v3.7.6</w:t>
      </w:r>
      <w:r w:rsidR="003B1A7F">
        <w:rPr>
          <w:lang w:val="en-US"/>
        </w:rPr>
        <w:br/>
      </w:r>
      <w:r w:rsidRPr="004E7781">
        <w:rPr>
          <w:lang w:val="en-US"/>
        </w:rPr>
        <w:t xml:space="preserve">  Sync folders: click on the folder icon at the end of the Sync folders:</w:t>
      </w:r>
      <w:r w:rsidR="003B1A7F">
        <w:rPr>
          <w:lang w:val="en-US"/>
        </w:rPr>
        <w:br/>
      </w:r>
      <w:r w:rsidRPr="004E7781">
        <w:rPr>
          <w:lang w:val="en-US"/>
        </w:rPr>
        <w:t xml:space="preserve">   click in the Remote Path entry and change it from /</w:t>
      </w:r>
      <w:proofErr w:type="spellStart"/>
      <w:r w:rsidRPr="004E7781">
        <w:rPr>
          <w:lang w:val="en-US"/>
        </w:rPr>
        <w:t>tmp</w:t>
      </w:r>
      <w:proofErr w:type="spellEnd"/>
      <w:r w:rsidRPr="004E7781">
        <w:rPr>
          <w:lang w:val="en-US"/>
        </w:rPr>
        <w:t>/</w:t>
      </w:r>
      <w:proofErr w:type="spellStart"/>
      <w:r w:rsidRPr="004E7781">
        <w:rPr>
          <w:lang w:val="en-US"/>
        </w:rPr>
        <w:t>pycharm_project_N</w:t>
      </w:r>
      <w:proofErr w:type="spellEnd"/>
      <w:r w:rsidRPr="004E7781">
        <w:rPr>
          <w:lang w:val="en-US"/>
        </w:rPr>
        <w:t xml:space="preserve"> to</w:t>
      </w:r>
      <w:r w:rsidR="003B1A7F">
        <w:rPr>
          <w:lang w:val="en-US"/>
        </w:rPr>
        <w:br/>
      </w:r>
      <w:r w:rsidRPr="004E7781">
        <w:rPr>
          <w:lang w:val="en-US"/>
        </w:rPr>
        <w:t xml:space="preserve">   /home/u03</w:t>
      </w:r>
      <w:r w:rsidR="000E256E">
        <w:rPr>
          <w:lang w:val="en-US"/>
        </w:rPr>
        <w:t>6</w:t>
      </w:r>
      <w:r w:rsidRPr="004E7781">
        <w:rPr>
          <w:lang w:val="en-US"/>
        </w:rPr>
        <w:t>/&lt;your username&gt;/</w:t>
      </w:r>
      <w:proofErr w:type="spellStart"/>
      <w:r w:rsidRPr="004E7781">
        <w:rPr>
          <w:lang w:val="en-US"/>
        </w:rPr>
        <w:t>PycharmProjects</w:t>
      </w:r>
      <w:proofErr w:type="spellEnd"/>
      <w:r w:rsidRPr="004E7781">
        <w:rPr>
          <w:lang w:val="en-US"/>
        </w:rPr>
        <w:t>/&lt;</w:t>
      </w:r>
      <w:r w:rsidR="00F639DF">
        <w:rPr>
          <w:lang w:val="en-US"/>
        </w:rPr>
        <w:t xml:space="preserve">temporary </w:t>
      </w:r>
      <w:r w:rsidRPr="004E7781">
        <w:rPr>
          <w:lang w:val="en-US"/>
        </w:rPr>
        <w:t>project name&gt;</w:t>
      </w:r>
      <w:r w:rsidR="003B1A7F">
        <w:rPr>
          <w:lang w:val="en-US"/>
        </w:rPr>
        <w:t>, click Finish.</w:t>
      </w:r>
      <w:r w:rsidR="00F639DF">
        <w:rPr>
          <w:lang w:val="en-US"/>
        </w:rPr>
        <w:br/>
        <w:t xml:space="preserve">  (Note! </w:t>
      </w:r>
      <w:r w:rsidR="008175CA">
        <w:rPr>
          <w:lang w:val="en-US"/>
        </w:rPr>
        <w:t>Change /home/u03</w:t>
      </w:r>
      <w:ins w:id="592" w:author="BROOKS Andrew" w:date="2021-12-06T14:24:00Z">
        <w:r w:rsidR="00BC7E1E">
          <w:rPr>
            <w:lang w:val="en-US"/>
          </w:rPr>
          <w:t>6</w:t>
        </w:r>
      </w:ins>
      <w:del w:id="593" w:author="BROOKS Andrew" w:date="2021-12-06T14:24:00Z">
        <w:r w:rsidR="008175CA" w:rsidDel="00BC7E1E">
          <w:rPr>
            <w:lang w:val="en-US"/>
          </w:rPr>
          <w:delText>4</w:delText>
        </w:r>
      </w:del>
      <w:r w:rsidR="008175CA">
        <w:rPr>
          <w:lang w:val="en-US"/>
        </w:rPr>
        <w:t xml:space="preserve"> to your own home directory)</w:t>
      </w:r>
      <w:r w:rsidR="008175CA">
        <w:rPr>
          <w:lang w:val="en-US"/>
        </w:rPr>
        <w:br/>
        <w:t xml:space="preserve">  (Note! </w:t>
      </w:r>
      <w:r w:rsidR="00CC4AB8">
        <w:rPr>
          <w:lang w:val="en-US"/>
        </w:rPr>
        <w:t>Don’t use the same project name as your local copy or they will clash)</w:t>
      </w:r>
    </w:p>
    <w:p w14:paraId="09DEE8E6" w14:textId="3B867C25" w:rsidR="005732CD" w:rsidRDefault="00614359" w:rsidP="004E7781">
      <w:pPr>
        <w:rPr>
          <w:lang w:val="en-US"/>
        </w:rPr>
      </w:pPr>
      <w:r>
        <w:rPr>
          <w:lang w:val="en-US"/>
        </w:rPr>
        <w:t xml:space="preserve">File | Settings | Appearance and </w:t>
      </w:r>
      <w:proofErr w:type="spellStart"/>
      <w:r>
        <w:rPr>
          <w:lang w:val="en-US"/>
        </w:rPr>
        <w:t>Behaviour</w:t>
      </w:r>
      <w:proofErr w:type="spellEnd"/>
      <w:r>
        <w:rPr>
          <w:lang w:val="en-US"/>
        </w:rPr>
        <w:t xml:space="preserve"> | </w:t>
      </w:r>
      <w:r w:rsidR="005732CD">
        <w:rPr>
          <w:lang w:val="en-US"/>
        </w:rPr>
        <w:t>System Settings | HTTP Proxy</w:t>
      </w:r>
      <w:r w:rsidR="005732CD">
        <w:rPr>
          <w:lang w:val="en-US"/>
        </w:rPr>
        <w:br/>
        <w:t xml:space="preserve">  enter hostname </w:t>
      </w:r>
      <w:del w:id="594" w:author="BROOKS Andrew" w:date="2021-12-06T14:25:00Z">
        <w:r w:rsidR="00982262" w:rsidDel="00267D1B">
          <w:rPr>
            <w:lang w:val="en-US"/>
          </w:rPr>
          <w:delText>hydra</w:delText>
        </w:r>
      </w:del>
      <w:ins w:id="595" w:author="BROOKS Andrew" w:date="2021-12-06T14:25:00Z">
        <w:r w:rsidR="00267D1B">
          <w:rPr>
            <w:lang w:val="en-US"/>
          </w:rPr>
          <w:t>c19-desktop</w:t>
        </w:r>
      </w:ins>
      <w:r w:rsidR="00982262">
        <w:rPr>
          <w:lang w:val="en-US"/>
        </w:rPr>
        <w:t>-proxy</w:t>
      </w:r>
      <w:r w:rsidR="005732CD">
        <w:rPr>
          <w:lang w:val="en-US"/>
        </w:rPr>
        <w:t xml:space="preserve"> and port 800</w:t>
      </w:r>
    </w:p>
    <w:p w14:paraId="2CFCD020" w14:textId="6C8A0443" w:rsidR="004E7781" w:rsidRPr="004E7781" w:rsidRDefault="004E7781" w:rsidP="004E7781">
      <w:pPr>
        <w:rPr>
          <w:lang w:val="en-US"/>
        </w:rPr>
      </w:pPr>
      <w:r w:rsidRPr="004E7781">
        <w:rPr>
          <w:lang w:val="en-US"/>
        </w:rPr>
        <w:t>File | Settings | Build, Execution, Deployment | Deployment</w:t>
      </w:r>
      <w:r w:rsidR="00FB7545">
        <w:rPr>
          <w:lang w:val="en-US"/>
        </w:rPr>
        <w:br/>
      </w:r>
      <w:r w:rsidRPr="004E7781">
        <w:rPr>
          <w:lang w:val="en-US"/>
        </w:rPr>
        <w:t xml:space="preserve"> click on the Mappings tab,</w:t>
      </w:r>
      <w:r w:rsidR="00FB7545">
        <w:rPr>
          <w:lang w:val="en-US"/>
        </w:rPr>
        <w:br/>
      </w:r>
      <w:r w:rsidRPr="004E7781">
        <w:rPr>
          <w:lang w:val="en-US"/>
        </w:rPr>
        <w:t xml:space="preserve"> change the Deployment path: to the same path you entered in Sync folders.</w:t>
      </w:r>
      <w:r w:rsidR="00FB7545">
        <w:rPr>
          <w:lang w:val="en-US"/>
        </w:rPr>
        <w:br/>
      </w:r>
      <w:r w:rsidRPr="004E7781">
        <w:rPr>
          <w:lang w:val="en-US"/>
        </w:rPr>
        <w:t xml:space="preserve"> Click OK</w:t>
      </w:r>
      <w:r w:rsidR="00FB7545">
        <w:rPr>
          <w:lang w:val="en-US"/>
        </w:rPr>
        <w:t xml:space="preserve"> </w:t>
      </w:r>
      <w:r w:rsidRPr="004E7781">
        <w:rPr>
          <w:lang w:val="en-US"/>
        </w:rPr>
        <w:t>(Wait until the Network Transfer tab has finished uploading all the deployment configuration to Ultra.)</w:t>
      </w:r>
    </w:p>
    <w:p w14:paraId="653886BE" w14:textId="054198B6" w:rsidR="004E7781" w:rsidRDefault="004E7781" w:rsidP="004E7781">
      <w:pPr>
        <w:rPr>
          <w:lang w:val="en-US"/>
        </w:rPr>
      </w:pPr>
      <w:r w:rsidRPr="004E7781">
        <w:rPr>
          <w:lang w:val="en-US"/>
        </w:rPr>
        <w:t>Run | Run... | select the name of the configuration</w:t>
      </w:r>
      <w:r w:rsidR="00FB7545">
        <w:rPr>
          <w:lang w:val="en-US"/>
        </w:rPr>
        <w:t xml:space="preserve"> to run your code directly on ultra.</w:t>
      </w:r>
    </w:p>
    <w:p w14:paraId="408C1EDC" w14:textId="627BE416" w:rsidR="00230A44" w:rsidRDefault="00230A44" w:rsidP="004E7781">
      <w:pPr>
        <w:rPr>
          <w:lang w:val="en-US"/>
        </w:rPr>
      </w:pPr>
      <w:r>
        <w:rPr>
          <w:lang w:val="en-US"/>
        </w:rPr>
        <w:t>Control the upload of files to ultra from the Tools | Deployment menu.</w:t>
      </w:r>
    </w:p>
    <w:p w14:paraId="299767F4" w14:textId="307BB543" w:rsidR="00B95226" w:rsidRDefault="00B95226" w:rsidP="004E7781">
      <w:pPr>
        <w:rPr>
          <w:lang w:val="en-US"/>
        </w:rPr>
      </w:pPr>
    </w:p>
    <w:p w14:paraId="14E598F8" w14:textId="51F4E0A4" w:rsidR="00B95226" w:rsidRDefault="00B95226" w:rsidP="004E7781">
      <w:pPr>
        <w:rPr>
          <w:lang w:val="en-US"/>
        </w:rPr>
      </w:pPr>
      <w:r>
        <w:rPr>
          <w:lang w:val="en-US"/>
        </w:rPr>
        <w:t>References:</w:t>
      </w:r>
    </w:p>
    <w:p w14:paraId="3A5AD06A" w14:textId="1D710C98" w:rsidR="00B95226" w:rsidRDefault="008429B7" w:rsidP="004E7781">
      <w:pPr>
        <w:rPr>
          <w:lang w:val="en-US"/>
        </w:rPr>
      </w:pPr>
      <w:hyperlink r:id="rId30" w:history="1">
        <w:r w:rsidR="00B95226" w:rsidRPr="006C3BB9">
          <w:rPr>
            <w:rStyle w:val="Hyperlink"/>
            <w:lang w:val="en-US"/>
          </w:rPr>
          <w:t>https://www.jetbrains.com/help/pycharm/configuring-remote-interpreters-via-ssh.html</w:t>
        </w:r>
      </w:hyperlink>
    </w:p>
    <w:p w14:paraId="2BFB2953" w14:textId="7493B2E5" w:rsidR="00B95226" w:rsidRDefault="00FF0C06" w:rsidP="004E7781">
      <w:pPr>
        <w:rPr>
          <w:rStyle w:val="Hyperlink"/>
          <w:lang w:val="en-US"/>
        </w:rPr>
      </w:pPr>
      <w:r>
        <w:rPr>
          <w:lang w:val="en-US"/>
        </w:rPr>
        <w:t xml:space="preserve">and </w:t>
      </w:r>
      <w:hyperlink r:id="rId31" w:history="1">
        <w:r w:rsidRPr="006C3BB9">
          <w:rPr>
            <w:rStyle w:val="Hyperlink"/>
            <w:lang w:val="en-US"/>
          </w:rPr>
          <w:t>https://www.jetbrains.com/help/pycharm/remote-debugging-with-product.html</w:t>
        </w:r>
      </w:hyperlink>
    </w:p>
    <w:p w14:paraId="58314274" w14:textId="77777777" w:rsidR="005A3F05" w:rsidRDefault="005A3F05" w:rsidP="004E7781">
      <w:pPr>
        <w:rPr>
          <w:lang w:val="en-US"/>
        </w:rPr>
      </w:pPr>
    </w:p>
    <w:p w14:paraId="6142FFAA" w14:textId="34A27A0E" w:rsidR="005A3F05" w:rsidRDefault="005A3F05" w:rsidP="004E7781">
      <w:pPr>
        <w:rPr>
          <w:lang w:val="en-US"/>
        </w:rPr>
      </w:pPr>
      <w:r>
        <w:rPr>
          <w:lang w:val="en-US"/>
        </w:rPr>
        <w:t>The Sync folders dialogue box:</w:t>
      </w:r>
    </w:p>
    <w:p w14:paraId="1E809DAA" w14:textId="013BCF0A" w:rsidR="00FF0C06" w:rsidRPr="00EA7290" w:rsidRDefault="00A03F46" w:rsidP="004E7781">
      <w:pPr>
        <w:rPr>
          <w:lang w:val="en-US"/>
        </w:rPr>
      </w:pPr>
      <w:r>
        <w:rPr>
          <w:noProof/>
        </w:rPr>
        <w:lastRenderedPageBreak/>
        <w:drawing>
          <wp:inline distT="0" distB="0" distL="0" distR="0" wp14:anchorId="6E825552" wp14:editId="7EB22382">
            <wp:extent cx="6645910" cy="23704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6645910" cy="2370455"/>
                    </a:xfrm>
                    <a:prstGeom prst="rect">
                      <a:avLst/>
                    </a:prstGeom>
                  </pic:spPr>
                </pic:pic>
              </a:graphicData>
            </a:graphic>
          </wp:inline>
        </w:drawing>
      </w:r>
    </w:p>
    <w:p w14:paraId="1C50DE4D" w14:textId="77777777" w:rsidR="008C7FB0" w:rsidRDefault="008C7FB0" w:rsidP="00502596">
      <w:pPr>
        <w:rPr>
          <w:ins w:id="596" w:author="BROOKS Andrew" w:date="2021-12-06T14:26:00Z"/>
          <w:b/>
          <w:bCs/>
          <w:lang w:val="en-US"/>
        </w:rPr>
      </w:pPr>
    </w:p>
    <w:p w14:paraId="589024F1" w14:textId="35266080" w:rsidR="00502596" w:rsidRDefault="008C7FB0" w:rsidP="00502596">
      <w:pPr>
        <w:rPr>
          <w:ins w:id="597" w:author="BROOKS Andrew" w:date="2021-12-06T14:14:00Z"/>
          <w:rFonts w:asciiTheme="majorHAnsi" w:eastAsiaTheme="majorEastAsia" w:hAnsiTheme="majorHAnsi" w:cstheme="majorBidi"/>
          <w:color w:val="2F5496" w:themeColor="accent1" w:themeShade="BF"/>
          <w:sz w:val="32"/>
          <w:szCs w:val="32"/>
          <w:lang w:val="en-US"/>
        </w:rPr>
      </w:pPr>
      <w:ins w:id="598" w:author="BROOKS Andrew" w:date="2021-12-06T14:26:00Z">
        <w:r>
          <w:rPr>
            <w:b/>
            <w:bCs/>
            <w:lang w:val="en-US"/>
          </w:rPr>
          <w:t>NOTE:</w:t>
        </w:r>
        <w:r>
          <w:rPr>
            <w:lang w:val="en-US"/>
          </w:rPr>
          <w:t xml:space="preserve"> </w:t>
        </w:r>
      </w:ins>
      <w:ins w:id="599" w:author="BROOKS Andrew" w:date="2021-12-06T14:14:00Z">
        <w:r w:rsidR="00502596">
          <w:rPr>
            <w:lang w:val="en-US"/>
          </w:rPr>
          <w:t xml:space="preserve">If you have some analysis which will take a long time to run then please use the job scheduler; see the </w:t>
        </w:r>
        <w:proofErr w:type="spellStart"/>
        <w:r w:rsidR="00502596">
          <w:rPr>
            <w:lang w:val="en-US"/>
          </w:rPr>
          <w:t>Slurm</w:t>
        </w:r>
        <w:proofErr w:type="spellEnd"/>
        <w:r w:rsidR="00502596">
          <w:rPr>
            <w:lang w:val="en-US"/>
          </w:rPr>
          <w:t xml:space="preserve"> section below.</w:t>
        </w:r>
      </w:ins>
    </w:p>
    <w:p w14:paraId="39DF0671" w14:textId="77777777" w:rsidR="00892AE8" w:rsidRDefault="00892AE8">
      <w:pPr>
        <w:rPr>
          <w:rFonts w:asciiTheme="majorHAnsi" w:eastAsiaTheme="majorEastAsia" w:hAnsiTheme="majorHAnsi" w:cstheme="majorBidi"/>
          <w:color w:val="2F5496" w:themeColor="accent1" w:themeShade="BF"/>
          <w:sz w:val="26"/>
          <w:szCs w:val="26"/>
          <w:lang w:val="en-US"/>
        </w:rPr>
      </w:pPr>
      <w:r>
        <w:rPr>
          <w:lang w:val="en-US"/>
        </w:rPr>
        <w:br w:type="page"/>
      </w:r>
    </w:p>
    <w:p w14:paraId="15B44D94" w14:textId="49FA7816" w:rsidR="00340ABB" w:rsidDel="00750D3B" w:rsidRDefault="00EC0441" w:rsidP="00F97361">
      <w:pPr>
        <w:pStyle w:val="Heading1"/>
        <w:rPr>
          <w:del w:id="600" w:author="BROOKS Andrew" w:date="2021-12-06T14:27:00Z"/>
          <w:lang w:val="en-US"/>
        </w:rPr>
      </w:pPr>
      <w:del w:id="601" w:author="BROOKS Andrew" w:date="2021-12-06T14:27:00Z">
        <w:r w:rsidRPr="3ED8D83C" w:rsidDel="00750D3B">
          <w:rPr>
            <w:lang w:val="en-US"/>
          </w:rPr>
          <w:lastRenderedPageBreak/>
          <w:delText xml:space="preserve">Using </w:delText>
        </w:r>
        <w:r w:rsidR="00340ABB" w:rsidRPr="3ED8D83C" w:rsidDel="00750D3B">
          <w:rPr>
            <w:lang w:val="en-US"/>
          </w:rPr>
          <w:delText>R</w:delText>
        </w:r>
        <w:r w:rsidRPr="3ED8D83C" w:rsidDel="00750D3B">
          <w:rPr>
            <w:lang w:val="en-US"/>
          </w:rPr>
          <w:delText xml:space="preserve"> on Ultra</w:delText>
        </w:r>
      </w:del>
    </w:p>
    <w:p w14:paraId="6875870A" w14:textId="29258405" w:rsidR="001C3847" w:rsidDel="00750D3B" w:rsidRDefault="001C3847" w:rsidP="001C3847">
      <w:pPr>
        <w:rPr>
          <w:del w:id="602" w:author="BROOKS Andrew" w:date="2021-12-06T14:27:00Z"/>
          <w:lang w:val="en-US"/>
        </w:rPr>
      </w:pPr>
      <w:del w:id="603" w:author="BROOKS Andrew" w:date="2021-12-06T14:27:00Z">
        <w:r w:rsidDel="00750D3B">
          <w:rPr>
            <w:lang w:val="en-US"/>
          </w:rPr>
          <w:delText>Before using R you must activate the Rv4 conda environment, see above.</w:delText>
        </w:r>
      </w:del>
    </w:p>
    <w:p w14:paraId="2CFE85EE" w14:textId="461E1B01" w:rsidR="00977F27" w:rsidRPr="0016524F" w:rsidDel="00750D3B" w:rsidRDefault="007F15B3" w:rsidP="00977F27">
      <w:pPr>
        <w:rPr>
          <w:del w:id="604" w:author="BROOKS Andrew" w:date="2021-12-06T14:27:00Z"/>
          <w:lang w:val="en-US"/>
        </w:rPr>
      </w:pPr>
      <w:del w:id="605" w:author="BROOKS Andrew" w:date="2021-12-06T14:27:00Z">
        <w:r w:rsidDel="00750D3B">
          <w:rPr>
            <w:lang w:val="en-US"/>
          </w:rPr>
          <w:delText>Simple or interactive R tasks can be run using R or Rscript. More complex or time-consuming jobs should be run using the batch job facility.</w:delText>
        </w:r>
        <w:r w:rsidR="00977F27" w:rsidDel="00750D3B">
          <w:rPr>
            <w:lang w:val="en-US"/>
          </w:rPr>
          <w:delText xml:space="preserve"> P</w:delText>
        </w:r>
        <w:r w:rsidR="00977F27" w:rsidRPr="0016524F" w:rsidDel="00750D3B">
          <w:rPr>
            <w:lang w:val="en-US"/>
          </w:rPr>
          <w:delText xml:space="preserve">ut your R commands into an R script, for example </w:delText>
        </w:r>
        <w:r w:rsidR="00977F27" w:rsidRPr="49B40C67" w:rsidDel="00750D3B">
          <w:rPr>
            <w:rStyle w:val="PlainTextChar"/>
            <w:lang w:val="en-US"/>
          </w:rPr>
          <w:delText>batchjobtest.R</w:delText>
        </w:r>
        <w:r w:rsidR="00977F27" w:rsidRPr="0016524F" w:rsidDel="00750D3B">
          <w:rPr>
            <w:lang w:val="en-US"/>
          </w:rPr>
          <w:delText>, then create a batch file</w:delText>
        </w:r>
        <w:r w:rsidR="7B918242" w:rsidRPr="49B40C67" w:rsidDel="00750D3B">
          <w:rPr>
            <w:lang w:val="en-US"/>
          </w:rPr>
          <w:delText xml:space="preserve">, for example </w:delText>
        </w:r>
        <w:r w:rsidR="7B918242" w:rsidRPr="49B40C67" w:rsidDel="00750D3B">
          <w:rPr>
            <w:rStyle w:val="PlainTextChar"/>
            <w:lang w:val="en-US"/>
          </w:rPr>
          <w:delText>batchjob.sub</w:delText>
        </w:r>
        <w:r w:rsidR="5A19E48E" w:rsidRPr="49B40C67" w:rsidDel="00750D3B">
          <w:rPr>
            <w:lang w:val="en-US"/>
          </w:rPr>
          <w:delText xml:space="preserve"> like this: </w:delText>
        </w:r>
      </w:del>
    </w:p>
    <w:p w14:paraId="3B64CBEF" w14:textId="488B1922" w:rsidR="00977F27" w:rsidRPr="0016524F" w:rsidDel="00750D3B" w:rsidRDefault="00977F27" w:rsidP="003414F2">
      <w:pPr>
        <w:pStyle w:val="PlainText"/>
        <w:ind w:firstLine="720"/>
        <w:rPr>
          <w:del w:id="606" w:author="BROOKS Andrew" w:date="2021-12-06T14:27:00Z"/>
          <w:lang w:val="en-US"/>
        </w:rPr>
      </w:pPr>
      <w:del w:id="607" w:author="BROOKS Andrew" w:date="2021-12-06T14:27:00Z">
        <w:r w:rsidRPr="0016524F" w:rsidDel="00750D3B">
          <w:rPr>
            <w:lang w:val="en-US"/>
          </w:rPr>
          <w:delText xml:space="preserve">#!/bin/bash -l </w:delText>
        </w:r>
      </w:del>
    </w:p>
    <w:p w14:paraId="24F06CD0" w14:textId="67D4B89C" w:rsidR="00977F27" w:rsidRPr="0016524F" w:rsidDel="00750D3B" w:rsidRDefault="00977F27" w:rsidP="003414F2">
      <w:pPr>
        <w:pStyle w:val="PlainText"/>
        <w:ind w:firstLine="720"/>
        <w:rPr>
          <w:del w:id="608" w:author="BROOKS Andrew" w:date="2021-12-06T14:27:00Z"/>
          <w:lang w:val="en-US"/>
        </w:rPr>
      </w:pPr>
      <w:del w:id="609" w:author="BROOKS Andrew" w:date="2021-12-06T14:27:00Z">
        <w:r w:rsidRPr="0016524F" w:rsidDel="00750D3B">
          <w:rPr>
            <w:lang w:val="en-US"/>
          </w:rPr>
          <w:delText xml:space="preserve">#PBS -N RTest1 </w:delText>
        </w:r>
      </w:del>
    </w:p>
    <w:p w14:paraId="368B2B00" w14:textId="3434A112" w:rsidR="00977F27" w:rsidRPr="0016524F" w:rsidDel="00750D3B" w:rsidRDefault="00977F27" w:rsidP="003414F2">
      <w:pPr>
        <w:pStyle w:val="PlainText"/>
        <w:ind w:firstLine="720"/>
        <w:rPr>
          <w:del w:id="610" w:author="BROOKS Andrew" w:date="2021-12-06T14:27:00Z"/>
          <w:lang w:val="en-US"/>
        </w:rPr>
      </w:pPr>
      <w:del w:id="611" w:author="BROOKS Andrew" w:date="2021-12-06T14:27:00Z">
        <w:r w:rsidRPr="0016524F" w:rsidDel="00750D3B">
          <w:rPr>
            <w:lang w:val="en-US"/>
          </w:rPr>
          <w:delText xml:space="preserve">#PBS -l walltime=1:00:00 </w:delText>
        </w:r>
      </w:del>
    </w:p>
    <w:p w14:paraId="13FD64C3" w14:textId="33403C5D" w:rsidR="00977F27" w:rsidRPr="0016524F" w:rsidDel="00750D3B" w:rsidRDefault="00977F27" w:rsidP="003414F2">
      <w:pPr>
        <w:pStyle w:val="PlainText"/>
        <w:ind w:firstLine="720"/>
        <w:rPr>
          <w:del w:id="612" w:author="BROOKS Andrew" w:date="2021-12-06T14:27:00Z"/>
          <w:lang w:val="en-US"/>
        </w:rPr>
      </w:pPr>
      <w:del w:id="613" w:author="BROOKS Andrew" w:date="2021-12-06T14:27:00Z">
        <w:r w:rsidRPr="0016524F" w:rsidDel="00750D3B">
          <w:rPr>
            <w:lang w:val="en-US"/>
          </w:rPr>
          <w:delText xml:space="preserve">#PBS -l select=1:ncpus=1:mem=1G </w:delText>
        </w:r>
      </w:del>
    </w:p>
    <w:p w14:paraId="7B0F446F" w14:textId="594345E3" w:rsidR="00977F27" w:rsidRPr="0016524F" w:rsidDel="00750D3B" w:rsidRDefault="00977F27" w:rsidP="003414F2">
      <w:pPr>
        <w:pStyle w:val="PlainText"/>
        <w:ind w:firstLine="720"/>
        <w:rPr>
          <w:del w:id="614" w:author="BROOKS Andrew" w:date="2021-12-06T14:27:00Z"/>
          <w:lang w:val="en-US"/>
        </w:rPr>
      </w:pPr>
      <w:del w:id="615" w:author="BROOKS Andrew" w:date="2021-12-06T14:27:00Z">
        <w:r w:rsidRPr="0016524F" w:rsidDel="00750D3B">
          <w:rPr>
            <w:lang w:val="en-US"/>
          </w:rPr>
          <w:delText xml:space="preserve">#PBS -q uv2000 </w:delText>
        </w:r>
      </w:del>
    </w:p>
    <w:p w14:paraId="13C14DFD" w14:textId="29D86064" w:rsidR="00977F27" w:rsidRPr="0016524F" w:rsidDel="00750D3B" w:rsidRDefault="00977F27" w:rsidP="003414F2">
      <w:pPr>
        <w:pStyle w:val="PlainText"/>
        <w:ind w:firstLine="720"/>
        <w:rPr>
          <w:del w:id="616" w:author="BROOKS Andrew" w:date="2021-12-06T14:27:00Z"/>
          <w:lang w:val="en-US"/>
        </w:rPr>
      </w:pPr>
      <w:del w:id="617" w:author="BROOKS Andrew" w:date="2021-12-06T14:27:00Z">
        <w:r w:rsidRPr="0016524F" w:rsidDel="00750D3B">
          <w:rPr>
            <w:lang w:val="en-US"/>
          </w:rPr>
          <w:delText xml:space="preserve">#PBS -j oe </w:delText>
        </w:r>
      </w:del>
    </w:p>
    <w:p w14:paraId="79D99988" w14:textId="167206E9" w:rsidR="00977F27" w:rsidRPr="0016524F" w:rsidDel="00750D3B" w:rsidRDefault="00977F27" w:rsidP="003414F2">
      <w:pPr>
        <w:pStyle w:val="PlainText"/>
        <w:ind w:firstLine="720"/>
        <w:rPr>
          <w:del w:id="618" w:author="BROOKS Andrew" w:date="2021-12-06T14:27:00Z"/>
          <w:lang w:val="en-US"/>
        </w:rPr>
      </w:pPr>
      <w:del w:id="619" w:author="BROOKS Andrew" w:date="2021-12-06T14:27:00Z">
        <w:r w:rsidRPr="0016524F" w:rsidDel="00750D3B">
          <w:rPr>
            <w:lang w:val="en-US"/>
          </w:rPr>
          <w:delText xml:space="preserve">cd $PBS_O_WORKDIR </w:delText>
        </w:r>
      </w:del>
    </w:p>
    <w:p w14:paraId="2BE3E035" w14:textId="7111E349" w:rsidR="00977F27" w:rsidRPr="0016524F" w:rsidDel="00750D3B" w:rsidRDefault="00977F27" w:rsidP="003414F2">
      <w:pPr>
        <w:pStyle w:val="PlainText"/>
        <w:ind w:firstLine="720"/>
        <w:rPr>
          <w:del w:id="620" w:author="BROOKS Andrew" w:date="2021-12-06T14:27:00Z"/>
          <w:lang w:val="en-US"/>
        </w:rPr>
      </w:pPr>
      <w:del w:id="621" w:author="BROOKS Andrew" w:date="2021-12-06T14:27:00Z">
        <w:r w:rsidRPr="0016524F" w:rsidDel="00750D3B">
          <w:rPr>
            <w:lang w:val="en-US"/>
          </w:rPr>
          <w:delText>R --file=/home/</w:delText>
        </w:r>
        <w:r w:rsidR="001B2CA7" w:rsidDel="00750D3B">
          <w:rPr>
            <w:lang w:val="en-US"/>
          </w:rPr>
          <w:delText>u034</w:delText>
        </w:r>
        <w:r w:rsidRPr="0016524F" w:rsidDel="00750D3B">
          <w:rPr>
            <w:lang w:val="en-US"/>
          </w:rPr>
          <w:delText>/</w:delText>
        </w:r>
        <w:r w:rsidR="001B2CA7" w:rsidDel="00750D3B">
          <w:rPr>
            <w:lang w:val="en-US"/>
          </w:rPr>
          <w:delText>username</w:delText>
        </w:r>
        <w:r w:rsidRPr="0016524F" w:rsidDel="00750D3B">
          <w:rPr>
            <w:lang w:val="en-US"/>
          </w:rPr>
          <w:delText xml:space="preserve">/R/batchjobtest.R </w:delText>
        </w:r>
      </w:del>
    </w:p>
    <w:p w14:paraId="5353BE58" w14:textId="56495FB4" w:rsidR="001B2CA7" w:rsidDel="00750D3B" w:rsidRDefault="001B2CA7" w:rsidP="00977F27">
      <w:pPr>
        <w:rPr>
          <w:del w:id="622" w:author="BROOKS Andrew" w:date="2021-12-06T14:27:00Z"/>
          <w:lang w:val="en-US"/>
        </w:rPr>
      </w:pPr>
    </w:p>
    <w:p w14:paraId="5B44864D" w14:textId="01636741" w:rsidR="00977F27" w:rsidRPr="0016524F" w:rsidDel="00750D3B" w:rsidRDefault="00977F27" w:rsidP="00977F27">
      <w:pPr>
        <w:rPr>
          <w:del w:id="623" w:author="BROOKS Andrew" w:date="2021-12-06T14:27:00Z"/>
          <w:lang w:val="en-US"/>
        </w:rPr>
      </w:pPr>
      <w:del w:id="624" w:author="BROOKS Andrew" w:date="2021-12-06T14:27:00Z">
        <w:r w:rsidRPr="0016524F" w:rsidDel="00750D3B">
          <w:rPr>
            <w:lang w:val="en-US"/>
          </w:rPr>
          <w:delText xml:space="preserve">Then submit the batch file to be run on a processing node using: </w:delText>
        </w:r>
        <w:r w:rsidRPr="00681FD8" w:rsidDel="00750D3B">
          <w:rPr>
            <w:rStyle w:val="PlainTextChar"/>
            <w:lang w:val="en-US"/>
          </w:rPr>
          <w:delText>qsub batchjob.sub</w:delText>
        </w:r>
        <w:r w:rsidRPr="0016524F" w:rsidDel="00750D3B">
          <w:rPr>
            <w:lang w:val="en-US"/>
          </w:rPr>
          <w:delText xml:space="preserve"> </w:delText>
        </w:r>
      </w:del>
    </w:p>
    <w:p w14:paraId="3FD0E2B7" w14:textId="529FDA3A" w:rsidR="00D57359" w:rsidDel="00623F66" w:rsidRDefault="004D77B8" w:rsidP="00681FD8">
      <w:pPr>
        <w:pStyle w:val="Heading1"/>
        <w:rPr>
          <w:del w:id="625" w:author="BROOKS Andrew" w:date="2021-12-06T14:26:00Z"/>
          <w:lang w:val="en-US"/>
        </w:rPr>
      </w:pPr>
      <w:commentRangeStart w:id="626"/>
      <w:del w:id="627" w:author="BROOKS Andrew" w:date="2021-12-06T14:26:00Z">
        <w:r w:rsidRPr="4B8FBA97" w:rsidDel="00623F66">
          <w:rPr>
            <w:lang w:val="en-US"/>
          </w:rPr>
          <w:delText>Using RStudio on Ultra</w:delText>
        </w:r>
        <w:commentRangeEnd w:id="626"/>
        <w:r w:rsidDel="00623F66">
          <w:rPr>
            <w:rStyle w:val="CommentReference"/>
          </w:rPr>
          <w:commentReference w:id="626"/>
        </w:r>
      </w:del>
    </w:p>
    <w:p w14:paraId="2790F3BD" w14:textId="5E2B5CD1" w:rsidR="004D77B8" w:rsidDel="00884F71" w:rsidRDefault="004D77B8" w:rsidP="00D57359">
      <w:pPr>
        <w:rPr>
          <w:del w:id="628" w:author="BROOKS Andrew" w:date="2021-12-06T14:18:00Z"/>
          <w:lang w:val="en-US"/>
        </w:rPr>
      </w:pPr>
      <w:del w:id="629" w:author="BROOKS Andrew" w:date="2021-12-06T14:15:00Z">
        <w:r w:rsidRPr="4B8FBA97" w:rsidDel="00757E41">
          <w:rPr>
            <w:lang w:val="en-US"/>
          </w:rPr>
          <w:delText xml:space="preserve">There is no access to a GUI </w:delText>
        </w:r>
        <w:r w:rsidR="008B40AE" w:rsidRPr="4B8FBA97" w:rsidDel="00757E41">
          <w:rPr>
            <w:lang w:val="en-US"/>
          </w:rPr>
          <w:delText xml:space="preserve">on Ultra, nor is there web access to an RStudioServer. The recommended way to use RStudio is </w:delText>
        </w:r>
        <w:r w:rsidR="00681FD8" w:rsidRPr="4B8FBA97" w:rsidDel="00757E41">
          <w:rPr>
            <w:lang w:val="en-US"/>
          </w:rPr>
          <w:delText>to install it on your local desktop/laptop computer and connect from there to a copy of R which is running on Ultra.</w:delText>
        </w:r>
        <w:r w:rsidR="004C321F" w:rsidRPr="4B8FBA97" w:rsidDel="00757E41">
          <w:rPr>
            <w:lang w:val="en-US"/>
          </w:rPr>
          <w:delText xml:space="preserve"> </w:delText>
        </w:r>
      </w:del>
      <w:del w:id="630" w:author="BROOKS Andrew" w:date="2021-12-06T14:18:00Z">
        <w:r w:rsidR="004C321F" w:rsidRPr="4B8FBA97" w:rsidDel="00884F71">
          <w:rPr>
            <w:lang w:val="en-US"/>
          </w:rPr>
          <w:delText xml:space="preserve">This gives you the convenience of a local GUI with the ability to run the commands on ultra, and connect to databases held within EPCC. It is also integrated so that plots created by R on </w:delText>
        </w:r>
        <w:r w:rsidRPr="4B8FBA97" w:rsidDel="00884F71">
          <w:rPr>
            <w:lang w:val="en-US"/>
          </w:rPr>
          <w:delText>u</w:delText>
        </w:r>
        <w:r w:rsidR="004C321F" w:rsidRPr="4B8FBA97" w:rsidDel="00884F71">
          <w:rPr>
            <w:lang w:val="en-US"/>
          </w:rPr>
          <w:delText>ltra are visible in the local RStudio plot window, and variables held within R on ultra can be transferred to the local RStudio for further processing using the s2c(varname) command.</w:delText>
        </w:r>
        <w:r w:rsidR="007C2B2A" w:rsidRPr="4B8FBA97" w:rsidDel="00884F71">
          <w:rPr>
            <w:lang w:val="en-US"/>
          </w:rPr>
          <w:delText xml:space="preserve"> Please read the section about R versions above before proceeding.</w:delText>
        </w:r>
      </w:del>
    </w:p>
    <w:p w14:paraId="09DD8C25" w14:textId="6EA208C9" w:rsidR="00055ECB" w:rsidDel="00884F71" w:rsidRDefault="002C5E1F" w:rsidP="004A6D61">
      <w:pPr>
        <w:rPr>
          <w:del w:id="631" w:author="BROOKS Andrew" w:date="2021-12-06T14:18:00Z"/>
          <w:lang w:val="en-US"/>
        </w:rPr>
      </w:pPr>
      <w:del w:id="632" w:author="BROOKS Andrew" w:date="2021-12-06T14:18:00Z">
        <w:r w:rsidDel="00884F71">
          <w:rPr>
            <w:lang w:val="en-US"/>
          </w:rPr>
          <w:delText xml:space="preserve">If you need to install any packages </w:delText>
        </w:r>
        <w:r w:rsidR="00055ECB" w:rsidDel="00884F71">
          <w:rPr>
            <w:lang w:val="en-US"/>
          </w:rPr>
          <w:delText>you will need to add an additional repos parameter, for example</w:delText>
        </w:r>
        <w:r w:rsidR="001527D7" w:rsidDel="00884F71">
          <w:rPr>
            <w:lang w:val="en-US"/>
          </w:rPr>
          <w:delText>:</w:delText>
        </w:r>
      </w:del>
    </w:p>
    <w:p w14:paraId="670ED52A" w14:textId="1564A716" w:rsidR="00055ECB" w:rsidDel="00884F71" w:rsidRDefault="00055ECB" w:rsidP="001527D7">
      <w:pPr>
        <w:pStyle w:val="PlainText"/>
        <w:ind w:firstLine="720"/>
        <w:rPr>
          <w:del w:id="633" w:author="BROOKS Andrew" w:date="2021-12-06T14:18:00Z"/>
          <w:lang w:val="en-US"/>
        </w:rPr>
      </w:pPr>
      <w:del w:id="634" w:author="BROOKS Andrew" w:date="2021-12-06T14:18:00Z">
        <w:r w:rsidDel="00884F71">
          <w:rPr>
            <w:lang w:val="en-US"/>
          </w:rPr>
          <w:delText>install.packages('DOSE', repos='</w:delText>
        </w:r>
        <w:r w:rsidR="001527D7" w:rsidRPr="001527D7" w:rsidDel="00884F71">
          <w:rPr>
            <w:lang w:val="en-US"/>
          </w:rPr>
          <w:delText>https://</w:delText>
        </w:r>
        <w:r w:rsidR="0088117D" w:rsidDel="00884F71">
          <w:rPr>
            <w:lang w:val="en-US"/>
          </w:rPr>
          <w:delText>stats.bris.ac.uk/R/</w:delText>
        </w:r>
        <w:r w:rsidR="001527D7" w:rsidDel="00884F71">
          <w:rPr>
            <w:lang w:val="en-US"/>
          </w:rPr>
          <w:delText>')</w:delText>
        </w:r>
      </w:del>
    </w:p>
    <w:p w14:paraId="79C5A8D4" w14:textId="516AC13F" w:rsidR="001527D7" w:rsidDel="00884F71" w:rsidRDefault="001527D7" w:rsidP="004A6D61">
      <w:pPr>
        <w:rPr>
          <w:del w:id="635" w:author="BROOKS Andrew" w:date="2021-12-06T14:18:00Z"/>
          <w:lang w:val="en-US"/>
        </w:rPr>
      </w:pPr>
    </w:p>
    <w:p w14:paraId="538D6879" w14:textId="22716F25" w:rsidR="0080194E" w:rsidDel="00884F71" w:rsidRDefault="007131D4" w:rsidP="004A6D61">
      <w:pPr>
        <w:rPr>
          <w:del w:id="636" w:author="BROOKS Andrew" w:date="2021-12-06T14:18:00Z"/>
          <w:lang w:val="en-US"/>
        </w:rPr>
      </w:pPr>
      <w:del w:id="637" w:author="BROOKS Andrew" w:date="2021-12-06T14:18:00Z">
        <w:r w:rsidDel="00884F71">
          <w:rPr>
            <w:lang w:val="en-US"/>
          </w:rPr>
          <w:delText xml:space="preserve">You can </w:delText>
        </w:r>
        <w:r w:rsidR="0044544F" w:rsidDel="00884F71">
          <w:rPr>
            <w:lang w:val="en-US"/>
          </w:rPr>
          <w:delText xml:space="preserve">see plots by using the </w:delText>
        </w:r>
        <w:r w:rsidR="0044544F" w:rsidRPr="0080194E" w:rsidDel="00884F71">
          <w:rPr>
            <w:rStyle w:val="Code"/>
          </w:rPr>
          <w:delText>rpng()</w:delText>
        </w:r>
        <w:r w:rsidR="0044544F" w:rsidDel="00884F71">
          <w:rPr>
            <w:lang w:val="en-US"/>
          </w:rPr>
          <w:delText xml:space="preserve"> command first, making the </w:delText>
        </w:r>
        <w:r w:rsidR="0044544F" w:rsidRPr="00DC6A2D" w:rsidDel="00884F71">
          <w:rPr>
            <w:rStyle w:val="Code"/>
          </w:rPr>
          <w:delText>plot</w:delText>
        </w:r>
        <w:r w:rsidR="00DC6A2D" w:rsidDel="00884F71">
          <w:rPr>
            <w:rStyle w:val="Code"/>
          </w:rPr>
          <w:delText>()</w:delText>
        </w:r>
        <w:r w:rsidR="0044544F" w:rsidDel="00884F71">
          <w:rPr>
            <w:lang w:val="en-US"/>
          </w:rPr>
          <w:delText xml:space="preserve">, then </w:delText>
        </w:r>
        <w:r w:rsidR="0080194E" w:rsidDel="00884F71">
          <w:rPr>
            <w:lang w:val="en-US"/>
          </w:rPr>
          <w:delText xml:space="preserve">retrieving it with </w:delText>
        </w:r>
        <w:r w:rsidR="0080194E" w:rsidRPr="0080194E" w:rsidDel="00884F71">
          <w:rPr>
            <w:rStyle w:val="Code"/>
          </w:rPr>
          <w:delText>rpng.off()</w:delText>
        </w:r>
        <w:r w:rsidR="0080194E" w:rsidDel="00884F71">
          <w:rPr>
            <w:lang w:val="en-US"/>
          </w:rPr>
          <w:delText>. See the manual for more options.</w:delText>
        </w:r>
      </w:del>
    </w:p>
    <w:p w14:paraId="7EAC65D5" w14:textId="590686F5" w:rsidR="004A6D61" w:rsidRPr="0016524F" w:rsidDel="00884F71" w:rsidRDefault="004A6D61" w:rsidP="004A6D61">
      <w:pPr>
        <w:rPr>
          <w:del w:id="638" w:author="BROOKS Andrew" w:date="2021-12-06T14:18:00Z"/>
          <w:lang w:val="en-US"/>
        </w:rPr>
      </w:pPr>
      <w:del w:id="639" w:author="BROOKS Andrew" w:date="2021-12-06T14:18:00Z">
        <w:r w:rsidRPr="0016524F" w:rsidDel="00884F71">
          <w:rPr>
            <w:lang w:val="en-US"/>
          </w:rPr>
          <w:delText xml:space="preserve">You can transfer a variable from the remote to the local using: </w:delText>
        </w:r>
        <w:r w:rsidRPr="003414F2" w:rsidDel="00884F71">
          <w:rPr>
            <w:rStyle w:val="PlainTextChar"/>
            <w:lang w:val="en-US"/>
          </w:rPr>
          <w:delText>s2c(varname)</w:delText>
        </w:r>
        <w:r w:rsidRPr="0016524F" w:rsidDel="00884F71">
          <w:rPr>
            <w:lang w:val="en-US"/>
          </w:rPr>
          <w:delText xml:space="preserve"> on the server. </w:delText>
        </w:r>
      </w:del>
    </w:p>
    <w:p w14:paraId="1F67257D" w14:textId="27FDD525" w:rsidR="00CC2FD7" w:rsidDel="00623F66" w:rsidRDefault="00CC2FD7" w:rsidP="000F4E75">
      <w:pPr>
        <w:pStyle w:val="Heading2"/>
        <w:rPr>
          <w:del w:id="640" w:author="BROOKS Andrew" w:date="2021-12-06T14:26:00Z"/>
          <w:lang w:val="en-US"/>
        </w:rPr>
      </w:pPr>
      <w:del w:id="641" w:author="BROOKS Andrew" w:date="2021-12-06T14:26:00Z">
        <w:r w:rsidDel="00623F66">
          <w:rPr>
            <w:lang w:val="en-US"/>
          </w:rPr>
          <w:delText>Troubleshooting</w:delText>
        </w:r>
      </w:del>
    </w:p>
    <w:p w14:paraId="30366505" w14:textId="1F12A6EF" w:rsidR="00EB464F" w:rsidDel="00623F66" w:rsidRDefault="00C11830" w:rsidP="00EB464F">
      <w:pPr>
        <w:rPr>
          <w:del w:id="642" w:author="BROOKS Andrew" w:date="2021-12-06T14:26:00Z"/>
          <w:lang w:val="en-US"/>
        </w:rPr>
      </w:pPr>
      <w:del w:id="643" w:author="BROOKS Andrew" w:date="2021-12-06T14:26:00Z">
        <w:r w:rsidRPr="00C11830" w:rsidDel="00623F66">
          <w:rPr>
            <w:b/>
            <w:bCs/>
            <w:lang w:val="en-US"/>
          </w:rPr>
          <w:delText>Documentation</w:delText>
        </w:r>
        <w:r w:rsidDel="00623F66">
          <w:rPr>
            <w:lang w:val="en-US"/>
          </w:rPr>
          <w:delText>:</w:delText>
        </w:r>
      </w:del>
    </w:p>
    <w:p w14:paraId="3A74B197" w14:textId="2F4D069A" w:rsidR="00C11830" w:rsidDel="00623F66" w:rsidRDefault="006A362D" w:rsidP="00C11830">
      <w:pPr>
        <w:rPr>
          <w:del w:id="644" w:author="BROOKS Andrew" w:date="2021-12-06T14:26:00Z"/>
          <w:lang w:val="en-US"/>
        </w:rPr>
      </w:pPr>
      <w:del w:id="645" w:author="BROOKS Andrew" w:date="2021-12-06T14:26:00Z">
        <w:r w:rsidDel="00623F66">
          <w:fldChar w:fldCharType="begin"/>
        </w:r>
        <w:r w:rsidDel="00623F66">
          <w:delInstrText xml:space="preserve"> HYPERLINK "https://cran.r-project.org/web/packages/remoter/vignettes/remoter.pdf" </w:delInstrText>
        </w:r>
        <w:r w:rsidDel="00623F66">
          <w:fldChar w:fldCharType="separate"/>
        </w:r>
        <w:r w:rsidR="00C11830" w:rsidRPr="009130F0" w:rsidDel="00623F66">
          <w:rPr>
            <w:rStyle w:val="Hyperlink"/>
            <w:lang w:val="en-US"/>
          </w:rPr>
          <w:delText>https://cran.r-project.org/web/packages/remoter/vignettes/remoter.pdf</w:delText>
        </w:r>
        <w:r w:rsidDel="00623F66">
          <w:rPr>
            <w:rStyle w:val="Hyperlink"/>
            <w:lang w:val="en-US"/>
          </w:rPr>
          <w:fldChar w:fldCharType="end"/>
        </w:r>
        <w:r w:rsidR="00C11830" w:rsidDel="00623F66">
          <w:rPr>
            <w:lang w:val="en-US"/>
          </w:rPr>
          <w:br/>
        </w:r>
        <w:r w:rsidDel="00623F66">
          <w:fldChar w:fldCharType="begin"/>
        </w:r>
        <w:r w:rsidDel="00623F66">
          <w:delInstrText xml:space="preserve"> HYPERLINK "https://cran.r-project.org/web/packages/remoter/vignettes/remote_machines.pdf" </w:delInstrText>
        </w:r>
        <w:r w:rsidDel="00623F66">
          <w:fldChar w:fldCharType="separate"/>
        </w:r>
        <w:r w:rsidR="00C11830" w:rsidRPr="009130F0" w:rsidDel="00623F66">
          <w:rPr>
            <w:rStyle w:val="Hyperlink"/>
            <w:lang w:val="en-US"/>
          </w:rPr>
          <w:delText>https://cran.r-project.org/web/packages/remoter/vignettes/remote_machines.pdf</w:delText>
        </w:r>
        <w:r w:rsidDel="00623F66">
          <w:rPr>
            <w:rStyle w:val="Hyperlink"/>
            <w:lang w:val="en-US"/>
          </w:rPr>
          <w:fldChar w:fldCharType="end"/>
        </w:r>
        <w:r w:rsidR="00C11830" w:rsidDel="00623F66">
          <w:rPr>
            <w:lang w:val="en-US"/>
          </w:rPr>
          <w:br/>
        </w:r>
        <w:r w:rsidDel="00623F66">
          <w:fldChar w:fldCharType="begin"/>
        </w:r>
        <w:r w:rsidDel="00623F66">
          <w:delInstrText xml:space="preserve"> HYPERLINK "https://cran.r-project.org/web/packages/remoter/remoter.pdf" </w:delInstrText>
        </w:r>
        <w:r w:rsidDel="00623F66">
          <w:fldChar w:fldCharType="separate"/>
        </w:r>
        <w:r w:rsidR="00C11830" w:rsidRPr="009130F0" w:rsidDel="00623F66">
          <w:rPr>
            <w:rStyle w:val="Hyperlink"/>
            <w:lang w:val="en-US"/>
          </w:rPr>
          <w:delText>https://cran.r-project.org/web/packages/remoter/remoter.pdf</w:delText>
        </w:r>
        <w:r w:rsidDel="00623F66">
          <w:rPr>
            <w:rStyle w:val="Hyperlink"/>
            <w:lang w:val="en-US"/>
          </w:rPr>
          <w:fldChar w:fldCharType="end"/>
        </w:r>
      </w:del>
    </w:p>
    <w:p w14:paraId="74AF21EE" w14:textId="39031FAE" w:rsidR="00C11830" w:rsidRPr="00EB464F" w:rsidDel="00623F66" w:rsidRDefault="00C11830" w:rsidP="00C11830">
      <w:pPr>
        <w:rPr>
          <w:del w:id="646" w:author="BROOKS Andrew" w:date="2021-12-06T14:26:00Z"/>
          <w:lang w:val="en-US"/>
        </w:rPr>
      </w:pPr>
    </w:p>
    <w:p w14:paraId="46480621" w14:textId="1BD13CCA" w:rsidR="000F4E75" w:rsidDel="00623F66" w:rsidRDefault="000C0DC0" w:rsidP="004A6D61">
      <w:pPr>
        <w:rPr>
          <w:del w:id="647" w:author="BROOKS Andrew" w:date="2021-12-06T14:26:00Z"/>
          <w:lang w:val="en-US"/>
        </w:rPr>
      </w:pPr>
      <w:del w:id="648" w:author="BROOKS Andrew" w:date="2021-12-06T14:26:00Z">
        <w:r w:rsidRPr="00A86A76" w:rsidDel="00623F66">
          <w:rPr>
            <w:b/>
            <w:bCs/>
            <w:lang w:val="en-US"/>
          </w:rPr>
          <w:delText>Bind failed: address already in use</w:delText>
        </w:r>
        <w:r w:rsidDel="00623F66">
          <w:rPr>
            <w:lang w:val="en-US"/>
          </w:rPr>
          <w:delText xml:space="preserve"> – this means that the R server is already running, please check you are using the correct port number, and if so then </w:delText>
        </w:r>
        <w:r w:rsidR="00386A9C" w:rsidDel="00623F66">
          <w:rPr>
            <w:lang w:val="en-US"/>
          </w:rPr>
          <w:delText xml:space="preserve">you don’t need to start a new server. </w:delText>
        </w:r>
        <w:r w:rsidR="006B41AF" w:rsidDel="00623F66">
          <w:rPr>
            <w:lang w:val="en-US"/>
          </w:rPr>
          <w:delText>To see if the server is already running on ultra use th</w:delText>
        </w:r>
        <w:r w:rsidR="000F09BB" w:rsidDel="00623F66">
          <w:rPr>
            <w:lang w:val="en-US"/>
          </w:rPr>
          <w:delText>is</w:delText>
        </w:r>
        <w:r w:rsidR="006B41AF" w:rsidDel="00623F66">
          <w:rPr>
            <w:lang w:val="en-US"/>
          </w:rPr>
          <w:delText xml:space="preserve"> command</w:delText>
        </w:r>
        <w:r w:rsidR="000F09BB" w:rsidDel="00623F66">
          <w:rPr>
            <w:lang w:val="en-US"/>
          </w:rPr>
          <w:delText xml:space="preserve"> and see if the output includes the command you used to start it</w:delText>
        </w:r>
        <w:r w:rsidR="006B41AF" w:rsidDel="00623F66">
          <w:rPr>
            <w:lang w:val="en-US"/>
          </w:rPr>
          <w:delText xml:space="preserve">: </w:delText>
        </w:r>
        <w:r w:rsidR="00F445B4" w:rsidRPr="000F09BB" w:rsidDel="00623F66">
          <w:rPr>
            <w:rStyle w:val="Code"/>
          </w:rPr>
          <w:delText>pgrep -au$(id -u)</w:delText>
        </w:r>
      </w:del>
    </w:p>
    <w:p w14:paraId="5FED9A90" w14:textId="7712874D" w:rsidR="00D82D37" w:rsidRPr="00D82D37" w:rsidDel="00623F66" w:rsidRDefault="00763AD4" w:rsidP="004A6D61">
      <w:pPr>
        <w:rPr>
          <w:del w:id="649" w:author="BROOKS Andrew" w:date="2021-12-06T14:26:00Z"/>
          <w:lang w:val="en-US"/>
        </w:rPr>
      </w:pPr>
      <w:del w:id="650" w:author="BROOKS Andrew" w:date="2021-12-06T14:26:00Z">
        <w:r w:rsidRPr="00763AD4" w:rsidDel="00623F66">
          <w:rPr>
            <w:b/>
            <w:bCs/>
            <w:lang w:val="en-US"/>
          </w:rPr>
          <w:delText>channel 3: open failed: connect failed: Connection refused</w:delText>
        </w:r>
        <w:r w:rsidR="00D82D37" w:rsidDel="00623F66">
          <w:rPr>
            <w:lang w:val="en-US"/>
          </w:rPr>
          <w:delText xml:space="preserve"> – this might mean that a client process is still running, i.e. inside your RStudio</w:delText>
        </w:r>
        <w:r w:rsidR="00F70F04" w:rsidDel="00623F66">
          <w:rPr>
            <w:lang w:val="en-US"/>
          </w:rPr>
          <w:delText>. If restarting RStudio does not help then the simplest solution is to reboot your computer.</w:delText>
        </w:r>
      </w:del>
    </w:p>
    <w:p w14:paraId="04907FEB" w14:textId="5CD9F308" w:rsidR="00153FF1" w:rsidDel="00623F66" w:rsidRDefault="00153FF1" w:rsidP="004A6D61">
      <w:pPr>
        <w:rPr>
          <w:del w:id="651" w:author="BROOKS Andrew" w:date="2021-12-06T14:26:00Z"/>
          <w:lang w:val="en-US"/>
        </w:rPr>
      </w:pPr>
      <w:del w:id="652" w:author="BROOKS Andrew" w:date="2021-12-06T14:26:00Z">
        <w:r w:rsidRPr="00A86A76" w:rsidDel="00623F66">
          <w:rPr>
            <w:b/>
            <w:bCs/>
            <w:lang w:val="en-US"/>
          </w:rPr>
          <w:delText>Connection refused</w:delText>
        </w:r>
        <w:r w:rsidDel="00623F66">
          <w:rPr>
            <w:lang w:val="en-US"/>
          </w:rPr>
          <w:delText xml:space="preserve"> – this means that the R server is not running. If you previously started it then it may have crashed (this can happen </w:delText>
        </w:r>
        <w:r w:rsidR="000D76DE" w:rsidDel="00623F66">
          <w:rPr>
            <w:lang w:val="en-US"/>
          </w:rPr>
          <w:delText>due to uncaught R errors or if it would require interaction</w:delText>
        </w:r>
        <w:r w:rsidR="004837C8" w:rsidDel="00623F66">
          <w:rPr>
            <w:lang w:val="en-US"/>
          </w:rPr>
          <w:delText>, such as trying to install a package without using the repos parameter). Try starting the server again</w:delText>
        </w:r>
        <w:r w:rsidR="002B429A" w:rsidDel="00623F66">
          <w:rPr>
            <w:lang w:val="en-US"/>
          </w:rPr>
          <w:delText>, or exiting your RStudio.</w:delText>
        </w:r>
      </w:del>
    </w:p>
    <w:p w14:paraId="2B422710" w14:textId="33E997F1" w:rsidR="00766D88" w:rsidDel="00623F66" w:rsidRDefault="00E2239A" w:rsidP="004A6D61">
      <w:pPr>
        <w:rPr>
          <w:del w:id="653" w:author="BROOKS Andrew" w:date="2021-12-06T14:26:00Z"/>
          <w:lang w:val="en-US"/>
        </w:rPr>
      </w:pPr>
      <w:del w:id="654" w:author="BROOKS Andrew" w:date="2021-12-06T14:26:00Z">
        <w:r w:rsidRPr="00A86A76" w:rsidDel="00623F66">
          <w:rPr>
            <w:b/>
            <w:bCs/>
            <w:lang w:val="en-US"/>
          </w:rPr>
          <w:delText>Incompatible package versions</w:delText>
        </w:r>
        <w:r w:rsidDel="00623F66">
          <w:rPr>
            <w:lang w:val="en-US"/>
          </w:rPr>
          <w:delText xml:space="preserve"> – this happens when the versions of ‘remoter’ and ‘pbdZMQ’ on your RStudio do not match</w:delText>
        </w:r>
        <w:r w:rsidR="0061219F" w:rsidDel="00623F66">
          <w:rPr>
            <w:lang w:val="en-US"/>
          </w:rPr>
          <w:delText xml:space="preserve"> the versions on Ultra. In fact if your RStudio has newer versions than Ultra you will not see this message</w:delText>
        </w:r>
        <w:r w:rsidR="00245B63" w:rsidDel="00623F66">
          <w:rPr>
            <w:lang w:val="en-US"/>
          </w:rPr>
          <w:delText xml:space="preserve"> (however, see below). </w:delText>
        </w:r>
        <w:r w:rsidR="002B6BF7" w:rsidDel="00623F66">
          <w:rPr>
            <w:lang w:val="en-US"/>
          </w:rPr>
          <w:delText>These packages are already installed so please contact the helpdesk.</w:delText>
        </w:r>
      </w:del>
    </w:p>
    <w:p w14:paraId="5A65BF21" w14:textId="1ED9E9AB" w:rsidR="00D156A2" w:rsidRPr="00D156A2" w:rsidDel="00623F66" w:rsidRDefault="00D156A2" w:rsidP="00D156A2">
      <w:pPr>
        <w:shd w:val="clear" w:color="auto" w:fill="FFFFFF"/>
        <w:textAlignment w:val="baseline"/>
        <w:rPr>
          <w:del w:id="655" w:author="BROOKS Andrew" w:date="2021-12-06T14:26:00Z"/>
          <w:rFonts w:ascii="Calibri" w:eastAsia="Times New Roman" w:hAnsi="Calibri" w:cs="Calibri"/>
          <w:color w:val="000000"/>
          <w:sz w:val="24"/>
          <w:szCs w:val="24"/>
          <w:lang w:eastAsia="en-GB"/>
        </w:rPr>
      </w:pPr>
      <w:del w:id="656" w:author="BROOKS Andrew" w:date="2021-12-06T14:26:00Z">
        <w:r w:rsidRPr="00A86A76" w:rsidDel="00623F66">
          <w:rPr>
            <w:b/>
            <w:bCs/>
            <w:lang w:val="en-US"/>
          </w:rPr>
          <w:delText>Argument is of length zero</w:delText>
        </w:r>
        <w:r w:rsidDel="00623F66">
          <w:rPr>
            <w:lang w:val="en-US"/>
          </w:rPr>
          <w:delText xml:space="preserve"> (ge</w:delText>
        </w:r>
        <w:r w:rsidRPr="00D156A2" w:rsidDel="00623F66">
          <w:rPr>
            <w:rFonts w:ascii="Calibri" w:eastAsia="Times New Roman" w:hAnsi="Calibri" w:cs="Calibri"/>
            <w:color w:val="000000"/>
            <w:sz w:val="24"/>
            <w:szCs w:val="24"/>
            <w:lang w:eastAsia="en-GB"/>
          </w:rPr>
          <w:delText>t.status("method_plot_rpng") == "rasterImage")</w:delText>
        </w:r>
        <w:r w:rsidR="00832CE9" w:rsidDel="00623F66">
          <w:rPr>
            <w:rFonts w:ascii="Calibri" w:eastAsia="Times New Roman" w:hAnsi="Calibri" w:cs="Calibri"/>
            <w:color w:val="000000"/>
            <w:sz w:val="24"/>
            <w:szCs w:val="24"/>
            <w:lang w:eastAsia="en-GB"/>
          </w:rPr>
          <w:delText xml:space="preserve"> when plotting using rpng.off() – this happens when your RStudio version of ‘remoter’ is newer than the one on Ultra, typically if ultra is 0.4.0 and RStudio is 0.4.1. </w:delText>
        </w:r>
        <w:r w:rsidR="00270283" w:rsidDel="00623F66">
          <w:rPr>
            <w:rFonts w:ascii="Calibri" w:eastAsia="Times New Roman" w:hAnsi="Calibri" w:cs="Calibri"/>
            <w:color w:val="000000"/>
            <w:sz w:val="24"/>
            <w:szCs w:val="24"/>
            <w:lang w:eastAsia="en-GB"/>
          </w:rPr>
          <w:delText>The solution, for now, is to downgrade your ‘remoter’ package in RStudio using the instructions above.</w:delText>
        </w:r>
      </w:del>
    </w:p>
    <w:p w14:paraId="0181BA02" w14:textId="04BF7C86" w:rsidR="007F3779" w:rsidDel="00623F66" w:rsidRDefault="007666B2" w:rsidP="004A6D61">
      <w:pPr>
        <w:rPr>
          <w:del w:id="657" w:author="BROOKS Andrew" w:date="2021-12-06T14:26:00Z"/>
          <w:lang w:val="en-US"/>
        </w:rPr>
      </w:pPr>
      <w:del w:id="658" w:author="BROOKS Andrew" w:date="2021-12-06T14:26:00Z">
        <w:r w:rsidRPr="00485A29" w:rsidDel="00623F66">
          <w:rPr>
            <w:b/>
            <w:bCs/>
            <w:lang w:val="en-US"/>
          </w:rPr>
          <w:delText>The R server keeps crashing</w:delText>
        </w:r>
        <w:r w:rsidDel="00623F66">
          <w:rPr>
            <w:lang w:val="en-US"/>
          </w:rPr>
          <w:delText xml:space="preserve"> – this happens when </w:delText>
        </w:r>
        <w:r w:rsidR="00485A29" w:rsidDel="00623F66">
          <w:rPr>
            <w:lang w:val="en-US"/>
          </w:rPr>
          <w:delText xml:space="preserve">you try to execute an unknown command, particularly if a package has not been installed or loaded yet. </w:delText>
        </w:r>
        <w:r w:rsidR="00B86A2A" w:rsidDel="00623F66">
          <w:rPr>
            <w:lang w:val="en-US"/>
          </w:rPr>
          <w:delText xml:space="preserve">In particular getting the parameters </w:delText>
        </w:r>
        <w:r w:rsidR="002A655D" w:rsidDel="00623F66">
          <w:rPr>
            <w:lang w:val="en-US"/>
          </w:rPr>
          <w:delText>wrong for</w:delText>
        </w:r>
        <w:r w:rsidR="00B86A2A" w:rsidDel="00623F66">
          <w:rPr>
            <w:lang w:val="en-US"/>
          </w:rPr>
          <w:delText xml:space="preserve"> ggplot() </w:delText>
        </w:r>
        <w:r w:rsidR="002A655D" w:rsidDel="00623F66">
          <w:rPr>
            <w:lang w:val="en-US"/>
          </w:rPr>
          <w:delText>will cause it to crash. This is a known bug</w:delText>
        </w:r>
        <w:r w:rsidR="001B7FEE" w:rsidDel="00623F66">
          <w:rPr>
            <w:lang w:val="en-US"/>
          </w:rPr>
          <w:delText xml:space="preserve">, see </w:delText>
        </w:r>
        <w:r w:rsidR="006A362D" w:rsidDel="00623F66">
          <w:fldChar w:fldCharType="begin"/>
        </w:r>
        <w:r w:rsidR="006A362D" w:rsidDel="00623F66">
          <w:delInstrText xml:space="preserve"> HYPERLINK "https://github.com/RBigData/remoter/issues/50" </w:delInstrText>
        </w:r>
        <w:r w:rsidR="006A362D" w:rsidDel="00623F66">
          <w:fldChar w:fldCharType="separate"/>
        </w:r>
        <w:r w:rsidR="00CA4BCA" w:rsidRPr="009130F0" w:rsidDel="00623F66">
          <w:rPr>
            <w:rStyle w:val="Hyperlink"/>
            <w:lang w:val="en-US"/>
          </w:rPr>
          <w:delText>https://github.com/RBigData/remoter/issues/50</w:delText>
        </w:r>
        <w:r w:rsidR="006A362D" w:rsidDel="00623F66">
          <w:rPr>
            <w:rStyle w:val="Hyperlink"/>
            <w:lang w:val="en-US"/>
          </w:rPr>
          <w:fldChar w:fldCharType="end"/>
        </w:r>
        <w:r w:rsidR="007F3779" w:rsidDel="00623F66">
          <w:rPr>
            <w:lang w:val="en-US"/>
          </w:rPr>
          <w:delText xml:space="preserve"> and a</w:delText>
        </w:r>
        <w:r w:rsidR="00503405" w:rsidDel="00623F66">
          <w:rPr>
            <w:lang w:val="en-US"/>
          </w:rPr>
          <w:delText xml:space="preserve"> fix has been applied</w:delText>
        </w:r>
        <w:r w:rsidR="007F3779" w:rsidDel="00623F66">
          <w:rPr>
            <w:lang w:val="en-US"/>
          </w:rPr>
          <w:delText xml:space="preserve"> 2021-02-22.</w:delText>
        </w:r>
      </w:del>
    </w:p>
    <w:p w14:paraId="2B515F39" w14:textId="32D1799C" w:rsidR="00766D88" w:rsidDel="00C14BF7" w:rsidRDefault="001B667D" w:rsidP="004A6D61">
      <w:pPr>
        <w:rPr>
          <w:del w:id="659" w:author="BROOKS Andrew" w:date="2021-12-06T14:17:00Z"/>
          <w:lang w:val="en-US"/>
        </w:rPr>
      </w:pPr>
      <w:del w:id="660" w:author="BROOKS Andrew" w:date="2021-12-06T14:17:00Z">
        <w:r w:rsidDel="00C14BF7">
          <w:rPr>
            <w:lang w:val="en-US"/>
          </w:rPr>
          <w:delText xml:space="preserve">If you are using the start_R_server.sh script then the actual error message will be hidden in a log file not printed on the screen. </w:delText>
        </w:r>
        <w:r w:rsidR="00763F8E" w:rsidDel="00C14BF7">
          <w:rPr>
            <w:lang w:val="en-US"/>
          </w:rPr>
          <w:delText xml:space="preserve">The name of the log file is shown when you start the server. </w:delText>
        </w:r>
        <w:r w:rsidR="00732951" w:rsidDel="00C14BF7">
          <w:rPr>
            <w:lang w:val="en-US"/>
          </w:rPr>
          <w:delText>After a crash you can see the last few messages with something similar to:</w:delText>
        </w:r>
      </w:del>
    </w:p>
    <w:p w14:paraId="3DDB1E8E" w14:textId="1BDC6A19" w:rsidR="00732951" w:rsidRPr="00F27AA1" w:rsidDel="00C14BF7" w:rsidRDefault="00732951" w:rsidP="004A6D61">
      <w:pPr>
        <w:rPr>
          <w:del w:id="661" w:author="BROOKS Andrew" w:date="2021-12-06T14:17:00Z"/>
          <w:rStyle w:val="Code"/>
        </w:rPr>
      </w:pPr>
      <w:del w:id="662" w:author="BROOKS Andrew" w:date="2021-12-06T14:17:00Z">
        <w:r w:rsidRPr="00F27AA1" w:rsidDel="00C14BF7">
          <w:rPr>
            <w:rStyle w:val="Code"/>
          </w:rPr>
          <w:delText xml:space="preserve">tail </w:delText>
        </w:r>
        <w:r w:rsidR="00815D3F" w:rsidRPr="00F27AA1" w:rsidDel="00C14BF7">
          <w:rPr>
            <w:rStyle w:val="Code"/>
          </w:rPr>
          <w:delText>/home/u03</w:delText>
        </w:r>
        <w:r w:rsidR="00446ADA" w:rsidDel="00C14BF7">
          <w:rPr>
            <w:rStyle w:val="Code"/>
          </w:rPr>
          <w:delText>6</w:delText>
        </w:r>
        <w:r w:rsidR="00815D3F" w:rsidRPr="00F27AA1" w:rsidDel="00C14BF7">
          <w:rPr>
            <w:rStyle w:val="Code"/>
          </w:rPr>
          <w:delText>/shared/tmp/</w:delText>
        </w:r>
        <w:r w:rsidR="008F7B21" w:rsidRPr="00F27AA1" w:rsidDel="00C14BF7">
          <w:rPr>
            <w:rStyle w:val="Code"/>
          </w:rPr>
          <w:delText>start_R_server.</w:delText>
        </w:r>
        <w:r w:rsidR="00BF01A6" w:rsidRPr="00F27AA1" w:rsidDel="00C14BF7">
          <w:rPr>
            <w:rStyle w:val="Code"/>
          </w:rPr>
          <w:delText>12345.6789.log</w:delText>
        </w:r>
      </w:del>
    </w:p>
    <w:p w14:paraId="154AD876" w14:textId="7DE87E58" w:rsidR="007A3AC1" w:rsidDel="00623F66" w:rsidRDefault="007A3AC1" w:rsidP="004A6D61">
      <w:pPr>
        <w:rPr>
          <w:del w:id="663" w:author="BROOKS Andrew" w:date="2021-12-06T14:26:00Z"/>
          <w:lang w:val="en-US"/>
        </w:rPr>
      </w:pPr>
      <w:del w:id="664" w:author="BROOKS Andrew" w:date="2021-12-06T14:26:00Z">
        <w:r w:rsidDel="00623F66">
          <w:rPr>
            <w:lang w:val="en-US"/>
          </w:rPr>
          <w:delText xml:space="preserve">If the server has crashed then you can restart it; there is no need to </w:delText>
        </w:r>
        <w:r w:rsidR="00DE59B7" w:rsidDel="00623F66">
          <w:rPr>
            <w:lang w:val="en-US"/>
          </w:rPr>
          <w:delText>logout or login again.</w:delText>
        </w:r>
      </w:del>
    </w:p>
    <w:p w14:paraId="77FEFC15" w14:textId="561C42B3" w:rsidR="007A3AC1" w:rsidDel="00623F66" w:rsidRDefault="007A3AC1" w:rsidP="4B8FBA97">
      <w:pPr>
        <w:rPr>
          <w:ins w:id="665" w:author="WHAM Murray" w:date="2021-11-29T15:37:00Z"/>
          <w:del w:id="666" w:author="BROOKS Andrew" w:date="2021-12-06T14:26:00Z"/>
          <w:lang w:val="en-US"/>
        </w:rPr>
      </w:pPr>
      <w:del w:id="667" w:author="BROOKS Andrew" w:date="2021-12-06T14:26:00Z">
        <w:r w:rsidRPr="4B8FBA97" w:rsidDel="00623F66">
          <w:rPr>
            <w:lang w:val="en-US"/>
          </w:rPr>
          <w:delText xml:space="preserve">If you wish to see error messages as they </w:delText>
        </w:r>
        <w:r w:rsidR="00DE59B7" w:rsidRPr="4B8FBA97" w:rsidDel="00623F66">
          <w:rPr>
            <w:lang w:val="en-US"/>
          </w:rPr>
          <w:delText>occur you can use the manual method for starting the R server as given above</w:delText>
        </w:r>
        <w:r w:rsidR="00C613CD" w:rsidRPr="4B8FBA97" w:rsidDel="00623F66">
          <w:rPr>
            <w:lang w:val="en-US"/>
          </w:rPr>
          <w:delText xml:space="preserve">: login to ultra with ssh, source conda, activate Rv4, </w:delText>
        </w:r>
        <w:r w:rsidR="00F764B5" w:rsidRPr="4B8FBA97" w:rsidDel="00623F66">
          <w:rPr>
            <w:lang w:val="en-US"/>
          </w:rPr>
          <w:delText>use the Rscript command to start the server. After a crash simply run the Rscript command again.</w:delText>
        </w:r>
      </w:del>
    </w:p>
    <w:p w14:paraId="60538FB6" w14:textId="14DBE1AA" w:rsidR="358E3819" w:rsidRPr="009E6A43" w:rsidRDefault="358E3819">
      <w:pPr>
        <w:pStyle w:val="Heading1"/>
        <w:rPr>
          <w:ins w:id="668" w:author="WHAM Murray" w:date="2021-11-29T15:37:00Z"/>
          <w:lang w:val="en-US"/>
        </w:rPr>
        <w:pPrChange w:id="669" w:author="BROOKS Andrew" w:date="2021-12-06T14:26:00Z">
          <w:pPr/>
        </w:pPrChange>
      </w:pPr>
      <w:bookmarkStart w:id="670" w:name="_Toc93067736"/>
      <w:ins w:id="671" w:author="WHAM Murray" w:date="2021-11-29T15:37:00Z">
        <w:r w:rsidRPr="009E6A43">
          <w:rPr>
            <w:lang w:val="en-US"/>
          </w:rPr>
          <w:t>Running large jobs on Ultra</w:t>
        </w:r>
      </w:ins>
      <w:ins w:id="672" w:author="BROOKS Andrew" w:date="2021-12-06T14:10:00Z">
        <w:r w:rsidR="001F2206">
          <w:rPr>
            <w:lang w:val="en-US"/>
          </w:rPr>
          <w:t>2</w:t>
        </w:r>
      </w:ins>
      <w:ins w:id="673" w:author="WHAM Murray" w:date="2021-11-29T15:37:00Z">
        <w:r w:rsidRPr="009E6A43">
          <w:rPr>
            <w:lang w:val="en-US"/>
          </w:rPr>
          <w:t xml:space="preserve"> with </w:t>
        </w:r>
        <w:proofErr w:type="spellStart"/>
        <w:r w:rsidRPr="009E6A43">
          <w:rPr>
            <w:lang w:val="en-US"/>
          </w:rPr>
          <w:t>Slurm</w:t>
        </w:r>
        <w:bookmarkEnd w:id="670"/>
        <w:proofErr w:type="spellEnd"/>
      </w:ins>
    </w:p>
    <w:p w14:paraId="6146591E" w14:textId="4115DDF7" w:rsidR="358E3819" w:rsidRDefault="358E3819" w:rsidP="4B8FBA97">
      <w:pPr>
        <w:rPr>
          <w:ins w:id="674" w:author="WHAM Murray" w:date="2021-11-29T15:37:00Z"/>
          <w:lang w:val="en-US"/>
        </w:rPr>
      </w:pPr>
      <w:ins w:id="675" w:author="WHAM Murray" w:date="2021-11-29T15:37:00Z">
        <w:r w:rsidRPr="4B8FBA97">
          <w:rPr>
            <w:lang w:val="en-US"/>
          </w:rPr>
          <w:t>Large, compute-intensive jobs should be run through Ultra’s batch job scheduler, which on Ultra</w:t>
        </w:r>
        <w:del w:id="676" w:author="BROOKS Andrew" w:date="2021-12-06T14:27:00Z">
          <w:r w:rsidRPr="4B8FBA97" w:rsidDel="00750D3B">
            <w:rPr>
              <w:lang w:val="en-US"/>
            </w:rPr>
            <w:delText xml:space="preserve"> </w:delText>
          </w:r>
        </w:del>
        <w:r w:rsidRPr="4B8FBA97">
          <w:rPr>
            <w:lang w:val="en-US"/>
          </w:rPr>
          <w:t xml:space="preserve">2 is </w:t>
        </w:r>
        <w:proofErr w:type="spellStart"/>
        <w:r w:rsidRPr="4B8FBA97">
          <w:rPr>
            <w:lang w:val="en-US"/>
          </w:rPr>
          <w:t>Slurm</w:t>
        </w:r>
        <w:proofErr w:type="spellEnd"/>
        <w:r w:rsidRPr="4B8FBA97">
          <w:rPr>
            <w:lang w:val="en-US"/>
          </w:rPr>
          <w:t xml:space="preserve">. To submit a large job, e.g. an R script on a large dataset, put all the commands used for your analysis into a batch file, e.g. </w:t>
        </w:r>
        <w:proofErr w:type="spellStart"/>
        <w:r w:rsidRPr="4B8FBA97">
          <w:rPr>
            <w:lang w:val="en-US"/>
          </w:rPr>
          <w:t>example_</w:t>
        </w:r>
        <w:proofErr w:type="gramStart"/>
        <w:r w:rsidRPr="4B8FBA97">
          <w:rPr>
            <w:lang w:val="en-US"/>
          </w:rPr>
          <w:t>job.slurm</w:t>
        </w:r>
        <w:proofErr w:type="spellEnd"/>
        <w:proofErr w:type="gramEnd"/>
        <w:r w:rsidRPr="4B8FBA97">
          <w:rPr>
            <w:lang w:val="en-US"/>
          </w:rPr>
          <w:t>:</w:t>
        </w:r>
      </w:ins>
    </w:p>
    <w:p w14:paraId="1915AC2C" w14:textId="04CD642D" w:rsidR="358E3819" w:rsidRDefault="358E3819" w:rsidP="4B8FBA97">
      <w:pPr>
        <w:rPr>
          <w:ins w:id="677" w:author="WHAM Murray" w:date="2021-11-29T15:37:00Z"/>
          <w:lang w:val="en-US"/>
        </w:rPr>
      </w:pPr>
      <w:ins w:id="678" w:author="WHAM Murray" w:date="2021-11-29T15:37:00Z">
        <w:r w:rsidRPr="4B8FBA97">
          <w:rPr>
            <w:lang w:val="en-US"/>
          </w:rPr>
          <w:t xml:space="preserve"> </w:t>
        </w:r>
        <w:proofErr w:type="gramStart"/>
        <w:r w:rsidRPr="4B8FBA97">
          <w:rPr>
            <w:rFonts w:ascii="Consolas" w:eastAsia="Consolas" w:hAnsi="Consolas" w:cs="Consolas"/>
            <w:lang w:val="en-US"/>
            <w:rPrChange w:id="679" w:author="WHAM Murray" w:date="2021-11-29T15:40:00Z">
              <w:rPr>
                <w:lang w:val="en-US"/>
              </w:rPr>
            </w:rPrChange>
          </w:rPr>
          <w:t>#!/</w:t>
        </w:r>
        <w:proofErr w:type="gramEnd"/>
        <w:r w:rsidRPr="4B8FBA97">
          <w:rPr>
            <w:rFonts w:ascii="Consolas" w:eastAsia="Consolas" w:hAnsi="Consolas" w:cs="Consolas"/>
            <w:lang w:val="en-US"/>
            <w:rPrChange w:id="680" w:author="WHAM Murray" w:date="2021-11-29T15:40:00Z">
              <w:rPr>
                <w:lang w:val="en-US"/>
              </w:rPr>
            </w:rPrChange>
          </w:rPr>
          <w:t>bin/bash</w:t>
        </w:r>
      </w:ins>
      <w:ins w:id="681" w:author="WHAM Murray" w:date="2021-11-29T15:38:00Z">
        <w:r>
          <w:br/>
        </w:r>
      </w:ins>
      <w:ins w:id="682" w:author="WHAM Murray" w:date="2021-11-29T15:37:00Z">
        <w:r w:rsidRPr="4B8FBA97">
          <w:rPr>
            <w:rFonts w:ascii="Consolas" w:eastAsia="Consolas" w:hAnsi="Consolas" w:cs="Consolas"/>
            <w:lang w:val="en-US"/>
            <w:rPrChange w:id="683" w:author="WHAM Murray" w:date="2021-11-29T15:40:00Z">
              <w:rPr>
                <w:lang w:val="en-US"/>
              </w:rPr>
            </w:rPrChange>
          </w:rPr>
          <w:t>#SBATCH --job-name=</w:t>
        </w:r>
        <w:proofErr w:type="spellStart"/>
        <w:r w:rsidRPr="4B8FBA97">
          <w:rPr>
            <w:rFonts w:ascii="Consolas" w:eastAsia="Consolas" w:hAnsi="Consolas" w:cs="Consolas"/>
            <w:lang w:val="en-US"/>
            <w:rPrChange w:id="684" w:author="WHAM Murray" w:date="2021-11-29T15:40:00Z">
              <w:rPr>
                <w:lang w:val="en-US"/>
              </w:rPr>
            </w:rPrChange>
          </w:rPr>
          <w:t>example_job</w:t>
        </w:r>
      </w:ins>
      <w:proofErr w:type="spellEnd"/>
      <w:ins w:id="685" w:author="WHAM Murray" w:date="2021-11-29T15:38:00Z">
        <w:r>
          <w:br/>
        </w:r>
      </w:ins>
      <w:ins w:id="686" w:author="WHAM Murray" w:date="2021-11-29T15:37:00Z">
        <w:r w:rsidRPr="4B8FBA97">
          <w:rPr>
            <w:rFonts w:ascii="Consolas" w:eastAsia="Consolas" w:hAnsi="Consolas" w:cs="Consolas"/>
            <w:lang w:val="en-US"/>
            <w:rPrChange w:id="687" w:author="WHAM Murray" w:date="2021-11-29T15:40:00Z">
              <w:rPr>
                <w:lang w:val="en-US"/>
              </w:rPr>
            </w:rPrChange>
          </w:rPr>
          <w:t>#SBATCH --</w:t>
        </w:r>
        <w:proofErr w:type="spellStart"/>
        <w:r w:rsidRPr="4B8FBA97">
          <w:rPr>
            <w:rFonts w:ascii="Consolas" w:eastAsia="Consolas" w:hAnsi="Consolas" w:cs="Consolas"/>
            <w:lang w:val="en-US"/>
            <w:rPrChange w:id="688" w:author="WHAM Murray" w:date="2021-11-29T15:40:00Z">
              <w:rPr>
                <w:lang w:val="en-US"/>
              </w:rPr>
            </w:rPrChange>
          </w:rPr>
          <w:t>cpus</w:t>
        </w:r>
        <w:proofErr w:type="spellEnd"/>
        <w:r w:rsidRPr="4B8FBA97">
          <w:rPr>
            <w:rFonts w:ascii="Consolas" w:eastAsia="Consolas" w:hAnsi="Consolas" w:cs="Consolas"/>
            <w:lang w:val="en-US"/>
            <w:rPrChange w:id="689" w:author="WHAM Murray" w:date="2021-11-29T15:40:00Z">
              <w:rPr>
                <w:lang w:val="en-US"/>
              </w:rPr>
            </w:rPrChange>
          </w:rPr>
          <w:t>-per-task=2</w:t>
        </w:r>
      </w:ins>
      <w:ins w:id="690" w:author="WHAM Murray" w:date="2021-11-29T15:38:00Z">
        <w:r>
          <w:br/>
        </w:r>
      </w:ins>
      <w:ins w:id="691" w:author="WHAM Murray" w:date="2021-11-29T15:37:00Z">
        <w:r w:rsidRPr="4B8FBA97">
          <w:rPr>
            <w:rFonts w:ascii="Consolas" w:eastAsia="Consolas" w:hAnsi="Consolas" w:cs="Consolas"/>
            <w:lang w:val="en-US"/>
            <w:rPrChange w:id="692" w:author="WHAM Murray" w:date="2021-11-29T15:40:00Z">
              <w:rPr>
                <w:lang w:val="en-US"/>
              </w:rPr>
            </w:rPrChange>
          </w:rPr>
          <w:t>#SBATCH --mem=8GB</w:t>
        </w:r>
      </w:ins>
      <w:ins w:id="693" w:author="WHAM Murray" w:date="2021-11-29T15:38:00Z">
        <w:r>
          <w:br/>
        </w:r>
      </w:ins>
      <w:ins w:id="694" w:author="WHAM Murray" w:date="2021-11-29T15:37:00Z">
        <w:r w:rsidRPr="4B8FBA97">
          <w:rPr>
            <w:rFonts w:ascii="Consolas" w:eastAsia="Consolas" w:hAnsi="Consolas" w:cs="Consolas"/>
            <w:lang w:val="en-US"/>
            <w:rPrChange w:id="695" w:author="WHAM Murray" w:date="2021-11-29T15:40:00Z">
              <w:rPr>
                <w:lang w:val="en-US"/>
              </w:rPr>
            </w:rPrChange>
          </w:rPr>
          <w:t>#SBATCH --time=1:00:00</w:t>
        </w:r>
      </w:ins>
      <w:ins w:id="696" w:author="WHAM Murray" w:date="2021-11-29T15:38:00Z">
        <w:r>
          <w:br/>
        </w:r>
      </w:ins>
      <w:ins w:id="697" w:author="WHAM Murray" w:date="2021-11-29T15:37:00Z">
        <w:r w:rsidRPr="4B8FBA97">
          <w:rPr>
            <w:rFonts w:ascii="Consolas" w:eastAsia="Consolas" w:hAnsi="Consolas" w:cs="Consolas"/>
            <w:lang w:val="en-US"/>
            <w:rPrChange w:id="698" w:author="WHAM Murray" w:date="2021-11-29T15:40:00Z">
              <w:rPr>
                <w:lang w:val="en-US"/>
              </w:rPr>
            </w:rPrChange>
          </w:rPr>
          <w:t>#SBATCH --output=/home/u036/u036/me/job_output.log</w:t>
        </w:r>
      </w:ins>
      <w:ins w:id="699" w:author="WHAM Murray" w:date="2021-11-29T15:38:00Z">
        <w:r>
          <w:br/>
        </w:r>
        <w:r>
          <w:br/>
        </w:r>
      </w:ins>
      <w:ins w:id="700" w:author="WHAM Murray" w:date="2021-11-29T15:37:00Z">
        <w:r w:rsidRPr="4B8FBA97">
          <w:rPr>
            <w:rFonts w:ascii="Consolas" w:eastAsia="Consolas" w:hAnsi="Consolas" w:cs="Consolas"/>
            <w:lang w:val="en-US"/>
            <w:rPrChange w:id="701" w:author="WHAM Murray" w:date="2021-11-29T15:40:00Z">
              <w:rPr>
                <w:lang w:val="en-US"/>
              </w:rPr>
            </w:rPrChange>
          </w:rPr>
          <w:t># go to the directory the script is being submitted from</w:t>
        </w:r>
      </w:ins>
      <w:ins w:id="702" w:author="WHAM Murray" w:date="2021-11-29T15:38:00Z">
        <w:r>
          <w:br/>
        </w:r>
      </w:ins>
      <w:ins w:id="703" w:author="WHAM Murray" w:date="2021-11-29T15:37:00Z">
        <w:r w:rsidRPr="4B8FBA97">
          <w:rPr>
            <w:rFonts w:ascii="Consolas" w:eastAsia="Consolas" w:hAnsi="Consolas" w:cs="Consolas"/>
            <w:lang w:val="en-US"/>
            <w:rPrChange w:id="704" w:author="WHAM Murray" w:date="2021-11-29T15:40:00Z">
              <w:rPr>
                <w:lang w:val="en-US"/>
              </w:rPr>
            </w:rPrChange>
          </w:rPr>
          <w:t>cd $SLURM_SUBMIT_DIR</w:t>
        </w:r>
      </w:ins>
      <w:ins w:id="705" w:author="WHAM Murray" w:date="2021-11-29T15:38:00Z">
        <w:r>
          <w:br/>
        </w:r>
      </w:ins>
      <w:ins w:id="706" w:author="WHAM Murray" w:date="2021-11-29T15:37:00Z">
        <w:r w:rsidRPr="4B8FBA97">
          <w:rPr>
            <w:rFonts w:ascii="Consolas" w:eastAsia="Consolas" w:hAnsi="Consolas" w:cs="Consolas"/>
            <w:lang w:val="en-US"/>
            <w:rPrChange w:id="707" w:author="WHAM Murray" w:date="2021-11-29T15:40:00Z">
              <w:rPr>
                <w:lang w:val="en-US"/>
              </w:rPr>
            </w:rPrChange>
          </w:rPr>
          <w:t>source /home/u036/u036/shared/anaconda3/bin/activate</w:t>
        </w:r>
      </w:ins>
      <w:ins w:id="708" w:author="WHAM Murray" w:date="2021-11-29T15:38:00Z">
        <w:r>
          <w:br/>
        </w:r>
      </w:ins>
      <w:proofErr w:type="spellStart"/>
      <w:ins w:id="709" w:author="WHAM Murray" w:date="2021-11-29T15:37:00Z">
        <w:r w:rsidRPr="4B8FBA97">
          <w:rPr>
            <w:rFonts w:ascii="Consolas" w:eastAsia="Consolas" w:hAnsi="Consolas" w:cs="Consolas"/>
            <w:lang w:val="en-US"/>
            <w:rPrChange w:id="710" w:author="WHAM Murray" w:date="2021-11-29T15:40:00Z">
              <w:rPr>
                <w:lang w:val="en-US"/>
              </w:rPr>
            </w:rPrChange>
          </w:rPr>
          <w:t>conda</w:t>
        </w:r>
        <w:proofErr w:type="spellEnd"/>
        <w:r w:rsidRPr="4B8FBA97">
          <w:rPr>
            <w:rFonts w:ascii="Consolas" w:eastAsia="Consolas" w:hAnsi="Consolas" w:cs="Consolas"/>
            <w:lang w:val="en-US"/>
            <w:rPrChange w:id="711" w:author="WHAM Murray" w:date="2021-11-29T15:40:00Z">
              <w:rPr>
                <w:lang w:val="en-US"/>
              </w:rPr>
            </w:rPrChange>
          </w:rPr>
          <w:t xml:space="preserve"> activate Rv4</w:t>
        </w:r>
      </w:ins>
      <w:ins w:id="712" w:author="WHAM Murray" w:date="2021-11-29T15:38:00Z">
        <w:r>
          <w:br/>
        </w:r>
      </w:ins>
      <w:proofErr w:type="spellStart"/>
      <w:ins w:id="713" w:author="WHAM Murray" w:date="2021-11-29T15:37:00Z">
        <w:r w:rsidRPr="4B8FBA97">
          <w:rPr>
            <w:rFonts w:ascii="Consolas" w:eastAsia="Consolas" w:hAnsi="Consolas" w:cs="Consolas"/>
            <w:lang w:val="en-US"/>
            <w:rPrChange w:id="714" w:author="WHAM Murray" w:date="2021-11-29T15:40:00Z">
              <w:rPr>
                <w:lang w:val="en-US"/>
              </w:rPr>
            </w:rPrChange>
          </w:rPr>
          <w:t>Rscript</w:t>
        </w:r>
        <w:proofErr w:type="spellEnd"/>
        <w:r w:rsidRPr="4B8FBA97">
          <w:rPr>
            <w:rFonts w:ascii="Consolas" w:eastAsia="Consolas" w:hAnsi="Consolas" w:cs="Consolas"/>
            <w:lang w:val="en-US"/>
            <w:rPrChange w:id="715" w:author="WHAM Murray" w:date="2021-11-29T15:40:00Z">
              <w:rPr>
                <w:lang w:val="en-US"/>
              </w:rPr>
            </w:rPrChange>
          </w:rPr>
          <w:t xml:space="preserve"> </w:t>
        </w:r>
        <w:proofErr w:type="spellStart"/>
        <w:r w:rsidRPr="4B8FBA97">
          <w:rPr>
            <w:rFonts w:ascii="Consolas" w:eastAsia="Consolas" w:hAnsi="Consolas" w:cs="Consolas"/>
            <w:lang w:val="en-US"/>
            <w:rPrChange w:id="716" w:author="WHAM Murray" w:date="2021-11-29T15:40:00Z">
              <w:rPr>
                <w:lang w:val="en-US"/>
              </w:rPr>
            </w:rPrChange>
          </w:rPr>
          <w:t>your_analysis.R</w:t>
        </w:r>
        <w:proofErr w:type="spellEnd"/>
        <w:r w:rsidRPr="4B8FBA97">
          <w:rPr>
            <w:rFonts w:ascii="Consolas" w:eastAsia="Consolas" w:hAnsi="Consolas" w:cs="Consolas"/>
            <w:lang w:val="en-US"/>
            <w:rPrChange w:id="717" w:author="WHAM Murray" w:date="2021-11-29T15:40:00Z">
              <w:rPr>
                <w:lang w:val="en-US"/>
              </w:rPr>
            </w:rPrChange>
          </w:rPr>
          <w:t xml:space="preserve"> </w:t>
        </w:r>
      </w:ins>
    </w:p>
    <w:p w14:paraId="361DCF68" w14:textId="24737CD3" w:rsidR="358E3819" w:rsidRDefault="358E3819" w:rsidP="3ED8D83C">
      <w:pPr>
        <w:rPr>
          <w:ins w:id="718" w:author="WHAM Murray" w:date="2021-11-29T15:37:00Z"/>
          <w:lang w:val="en-US"/>
        </w:rPr>
      </w:pPr>
      <w:ins w:id="719" w:author="WHAM Murray" w:date="2021-11-29T15:37:00Z">
        <w:r w:rsidRPr="3ED8D83C">
          <w:rPr>
            <w:lang w:val="en-US"/>
          </w:rPr>
          <w:t xml:space="preserve">Documentation on using </w:t>
        </w:r>
        <w:proofErr w:type="spellStart"/>
        <w:r w:rsidRPr="3ED8D83C">
          <w:rPr>
            <w:lang w:val="en-US"/>
          </w:rPr>
          <w:t>Slurm</w:t>
        </w:r>
        <w:proofErr w:type="spellEnd"/>
        <w:r w:rsidRPr="3ED8D83C">
          <w:rPr>
            <w:lang w:val="en-US"/>
          </w:rPr>
          <w:t xml:space="preserve">, including features like job arrays, can be found at </w:t>
        </w:r>
        <w:r>
          <w:fldChar w:fldCharType="begin"/>
        </w:r>
        <w:r>
          <w:instrText xml:space="preserve">HYPERLINK "https://slurm.schedmd.com/documentation.html" </w:instrText>
        </w:r>
        <w:r>
          <w:fldChar w:fldCharType="separate"/>
        </w:r>
        <w:r w:rsidRPr="3ED8D83C">
          <w:rPr>
            <w:lang w:val="en-US"/>
          </w:rPr>
          <w:t>https://slurm.schedmd.com/documentation.html</w:t>
        </w:r>
        <w:r>
          <w:fldChar w:fldCharType="end"/>
        </w:r>
        <w:r w:rsidRPr="3ED8D83C">
          <w:rPr>
            <w:lang w:val="en-US"/>
          </w:rPr>
          <w:t xml:space="preserve">. For information on migrating PBS scripts from Ultra 1 to </w:t>
        </w:r>
        <w:proofErr w:type="spellStart"/>
        <w:r w:rsidRPr="3ED8D83C">
          <w:rPr>
            <w:lang w:val="en-US"/>
          </w:rPr>
          <w:t>Slurm</w:t>
        </w:r>
        <w:proofErr w:type="spellEnd"/>
        <w:r w:rsidRPr="3ED8D83C">
          <w:rPr>
            <w:lang w:val="en-US"/>
          </w:rPr>
          <w:t xml:space="preserve">, see </w:t>
        </w:r>
        <w:proofErr w:type="spellStart"/>
        <w:r w:rsidRPr="3ED8D83C">
          <w:rPr>
            <w:lang w:val="en-US"/>
          </w:rPr>
          <w:t>SchedMD's</w:t>
        </w:r>
        <w:proofErr w:type="spellEnd"/>
        <w:r w:rsidRPr="3ED8D83C">
          <w:rPr>
            <w:lang w:val="en-US"/>
          </w:rPr>
          <w:t xml:space="preserve"> Rosetta Stone of Workload Managers at </w:t>
        </w:r>
        <w:r>
          <w:fldChar w:fldCharType="begin"/>
        </w:r>
        <w:r>
          <w:instrText xml:space="preserve">HYPERLINK "https://slurm.schedmd.com/rosetta.pdf" </w:instrText>
        </w:r>
        <w:r>
          <w:fldChar w:fldCharType="separate"/>
        </w:r>
        <w:r w:rsidRPr="3ED8D83C">
          <w:rPr>
            <w:lang w:val="en-US"/>
          </w:rPr>
          <w:t>https://slurm.schedmd.com/rosetta.pdf</w:t>
        </w:r>
        <w:r>
          <w:fldChar w:fldCharType="end"/>
        </w:r>
        <w:r w:rsidRPr="3ED8D83C">
          <w:rPr>
            <w:lang w:val="en-US"/>
          </w:rPr>
          <w:t>.</w:t>
        </w:r>
      </w:ins>
    </w:p>
    <w:p w14:paraId="3D55A84F" w14:textId="74616E26" w:rsidR="358E3819" w:rsidRDefault="358E3819" w:rsidP="3ED8D83C">
      <w:pPr>
        <w:rPr>
          <w:ins w:id="720" w:author="WHAM Murray" w:date="2021-11-29T15:40:00Z"/>
          <w:rFonts w:asciiTheme="majorHAnsi" w:eastAsiaTheme="majorEastAsia" w:hAnsiTheme="majorHAnsi" w:cstheme="majorBidi"/>
          <w:sz w:val="26"/>
          <w:szCs w:val="26"/>
          <w:lang w:val="en-US"/>
        </w:rPr>
      </w:pPr>
    </w:p>
    <w:p w14:paraId="7264B21F" w14:textId="218F5702" w:rsidR="358E3819" w:rsidRPr="00750D3B" w:rsidRDefault="358E3819">
      <w:pPr>
        <w:pStyle w:val="Heading2"/>
        <w:rPr>
          <w:ins w:id="721" w:author="WHAM Murray" w:date="2021-11-29T15:37:00Z"/>
          <w:lang w:val="en-US"/>
        </w:rPr>
        <w:pPrChange w:id="722" w:author="BROOKS Andrew" w:date="2021-12-06T14:27:00Z">
          <w:pPr/>
        </w:pPrChange>
      </w:pPr>
      <w:bookmarkStart w:id="723" w:name="_Toc93067737"/>
      <w:ins w:id="724" w:author="WHAM Murray" w:date="2021-11-29T15:37:00Z">
        <w:r w:rsidRPr="00750D3B">
          <w:rPr>
            <w:lang w:val="en-US"/>
          </w:rPr>
          <w:t>Accessing Ultra 2 from the desktop VM</w:t>
        </w:r>
        <w:bookmarkEnd w:id="723"/>
        <w:r w:rsidRPr="00750D3B">
          <w:rPr>
            <w:lang w:val="en-US"/>
          </w:rPr>
          <w:t xml:space="preserve"> </w:t>
        </w:r>
      </w:ins>
    </w:p>
    <w:p w14:paraId="0681A842" w14:textId="215B1E53" w:rsidR="358E3819" w:rsidRDefault="358E3819" w:rsidP="4B8FBA97">
      <w:pPr>
        <w:rPr>
          <w:ins w:id="725" w:author="WHAM Murray" w:date="2021-11-29T15:37:00Z"/>
          <w:lang w:val="en-US"/>
        </w:rPr>
      </w:pPr>
      <w:ins w:id="726" w:author="WHAM Murray" w:date="2021-11-29T15:37:00Z">
        <w:r w:rsidRPr="4B8FBA97">
          <w:rPr>
            <w:lang w:val="en-US"/>
          </w:rPr>
          <w:t xml:space="preserve">To submit </w:t>
        </w:r>
        <w:proofErr w:type="spellStart"/>
        <w:r w:rsidRPr="4B8FBA97">
          <w:rPr>
            <w:lang w:val="en-US"/>
          </w:rPr>
          <w:t>Slurm</w:t>
        </w:r>
        <w:proofErr w:type="spellEnd"/>
        <w:r w:rsidRPr="4B8FBA97">
          <w:rPr>
            <w:lang w:val="en-US"/>
          </w:rPr>
          <w:t xml:space="preserve"> scripts, it is necessary to log into the main Ultra 2 machine as opposed to the desktop VM. This can be done on the graphical desktop by opening 'Application -&gt; Development -&gt; Ultra2 Terminal', or on the command line by running </w:t>
        </w:r>
        <w:proofErr w:type="spellStart"/>
        <w:r w:rsidRPr="4B8FBA97">
          <w:rPr>
            <w:rFonts w:ascii="Consolas" w:eastAsia="Consolas" w:hAnsi="Consolas" w:cs="Consolas"/>
            <w:lang w:val="en-US"/>
            <w:rPrChange w:id="727" w:author="WHAM Murray" w:date="2021-11-29T15:41:00Z">
              <w:rPr>
                <w:lang w:val="en-US"/>
              </w:rPr>
            </w:rPrChange>
          </w:rPr>
          <w:t>ssh</w:t>
        </w:r>
        <w:proofErr w:type="spellEnd"/>
        <w:r w:rsidRPr="4B8FBA97">
          <w:rPr>
            <w:rFonts w:ascii="Consolas" w:eastAsia="Consolas" w:hAnsi="Consolas" w:cs="Consolas"/>
            <w:lang w:val="en-US"/>
            <w:rPrChange w:id="728" w:author="WHAM Murray" w:date="2021-11-29T15:41:00Z">
              <w:rPr>
                <w:lang w:val="en-US"/>
              </w:rPr>
            </w:rPrChange>
          </w:rPr>
          <w:t xml:space="preserve"> ultra2</w:t>
        </w:r>
        <w:r w:rsidRPr="4B8FBA97">
          <w:rPr>
            <w:lang w:val="en-US"/>
          </w:rPr>
          <w:t xml:space="preserve"> or </w:t>
        </w:r>
        <w:proofErr w:type="spellStart"/>
        <w:r w:rsidRPr="4B8FBA97">
          <w:rPr>
            <w:rFonts w:ascii="Consolas" w:eastAsia="Consolas" w:hAnsi="Consolas" w:cs="Consolas"/>
            <w:lang w:val="en-US"/>
            <w:rPrChange w:id="729" w:author="WHAM Murray" w:date="2021-11-29T15:41:00Z">
              <w:rPr>
                <w:lang w:val="en-US"/>
              </w:rPr>
            </w:rPrChange>
          </w:rPr>
          <w:t>ssh</w:t>
        </w:r>
        <w:proofErr w:type="spellEnd"/>
        <w:r w:rsidRPr="4B8FBA97">
          <w:rPr>
            <w:rFonts w:ascii="Consolas" w:eastAsia="Consolas" w:hAnsi="Consolas" w:cs="Consolas"/>
            <w:lang w:val="en-US"/>
            <w:rPrChange w:id="730" w:author="WHAM Murray" w:date="2021-11-29T15:41:00Z">
              <w:rPr>
                <w:lang w:val="en-US"/>
              </w:rPr>
            </w:rPrChange>
          </w:rPr>
          <w:t xml:space="preserve"> sdf-cs1</w:t>
        </w:r>
        <w:r w:rsidRPr="4B8FBA97">
          <w:rPr>
            <w:lang w:val="en-US"/>
          </w:rPr>
          <w:t xml:space="preserve"> (note that </w:t>
        </w:r>
        <w:proofErr w:type="spellStart"/>
        <w:r w:rsidRPr="4B8FBA97">
          <w:rPr>
            <w:rFonts w:ascii="Consolas" w:eastAsia="Consolas" w:hAnsi="Consolas" w:cs="Consolas"/>
            <w:lang w:val="en-US"/>
            <w:rPrChange w:id="731" w:author="WHAM Murray" w:date="2021-11-29T15:41:00Z">
              <w:rPr>
                <w:lang w:val="en-US"/>
              </w:rPr>
            </w:rPrChange>
          </w:rPr>
          <w:t>ssh</w:t>
        </w:r>
        <w:proofErr w:type="spellEnd"/>
        <w:r w:rsidRPr="4B8FBA97">
          <w:rPr>
            <w:rFonts w:ascii="Consolas" w:eastAsia="Consolas" w:hAnsi="Consolas" w:cs="Consolas"/>
            <w:lang w:val="en-US"/>
            <w:rPrChange w:id="732" w:author="WHAM Murray" w:date="2021-11-29T15:41:00Z">
              <w:rPr>
                <w:lang w:val="en-US"/>
              </w:rPr>
            </w:rPrChange>
          </w:rPr>
          <w:t xml:space="preserve"> sdf-cs1.epcc.ed.ac.uk</w:t>
        </w:r>
        <w:r w:rsidRPr="4B8FBA97">
          <w:rPr>
            <w:lang w:val="en-US"/>
          </w:rPr>
          <w:t xml:space="preserve"> will not work). Once logged into Ultra, scripts can be submitted by running</w:t>
        </w:r>
      </w:ins>
      <w:ins w:id="733" w:author="WHAM Murray" w:date="2021-11-29T15:39:00Z">
        <w:r w:rsidR="1438BB84" w:rsidRPr="4B8FBA97">
          <w:rPr>
            <w:lang w:val="en-US"/>
          </w:rPr>
          <w:t xml:space="preserve">, </w:t>
        </w:r>
        <w:proofErr w:type="spellStart"/>
        <w:proofErr w:type="gramStart"/>
        <w:r w:rsidR="1438BB84" w:rsidRPr="4B8FBA97">
          <w:rPr>
            <w:lang w:val="en-US"/>
          </w:rPr>
          <w:t>e.g</w:t>
        </w:r>
        <w:proofErr w:type="spellEnd"/>
        <w:proofErr w:type="gramEnd"/>
        <w:r w:rsidR="1438BB84" w:rsidRPr="4B8FBA97">
          <w:rPr>
            <w:lang w:val="en-US"/>
          </w:rPr>
          <w:t>,</w:t>
        </w:r>
      </w:ins>
      <w:ins w:id="734" w:author="WHAM Murray" w:date="2021-11-29T15:37:00Z">
        <w:r w:rsidRPr="4B8FBA97">
          <w:rPr>
            <w:lang w:val="en-US"/>
          </w:rPr>
          <w:t xml:space="preserve"> </w:t>
        </w:r>
        <w:proofErr w:type="spellStart"/>
        <w:r w:rsidRPr="4B8FBA97">
          <w:rPr>
            <w:rFonts w:ascii="Consolas" w:eastAsia="Consolas" w:hAnsi="Consolas" w:cs="Consolas"/>
            <w:lang w:val="en-US"/>
            <w:rPrChange w:id="735" w:author="WHAM Murray" w:date="2021-11-29T15:41:00Z">
              <w:rPr>
                <w:lang w:val="en-US"/>
              </w:rPr>
            </w:rPrChange>
          </w:rPr>
          <w:t>sbatch</w:t>
        </w:r>
        <w:proofErr w:type="spellEnd"/>
        <w:r w:rsidRPr="4B8FBA97">
          <w:rPr>
            <w:rFonts w:ascii="Consolas" w:eastAsia="Consolas" w:hAnsi="Consolas" w:cs="Consolas"/>
            <w:lang w:val="en-US"/>
            <w:rPrChange w:id="736" w:author="WHAM Murray" w:date="2021-11-29T15:41:00Z">
              <w:rPr>
                <w:lang w:val="en-US"/>
              </w:rPr>
            </w:rPrChange>
          </w:rPr>
          <w:t xml:space="preserve"> </w:t>
        </w:r>
        <w:proofErr w:type="spellStart"/>
        <w:r w:rsidRPr="4B8FBA97">
          <w:rPr>
            <w:rFonts w:ascii="Consolas" w:eastAsia="Consolas" w:hAnsi="Consolas" w:cs="Consolas"/>
            <w:lang w:val="en-US"/>
            <w:rPrChange w:id="737" w:author="WHAM Murray" w:date="2021-11-29T15:41:00Z">
              <w:rPr>
                <w:lang w:val="en-US"/>
              </w:rPr>
            </w:rPrChange>
          </w:rPr>
          <w:t>example_job.slurm</w:t>
        </w:r>
        <w:proofErr w:type="spellEnd"/>
        <w:r w:rsidRPr="4B8FBA97">
          <w:rPr>
            <w:lang w:val="en-US"/>
          </w:rPr>
          <w:t>.</w:t>
        </w:r>
      </w:ins>
    </w:p>
    <w:p w14:paraId="25831F71" w14:textId="10BE6D5E" w:rsidR="358E3819" w:rsidRDefault="358E3819" w:rsidP="4B8FBA97">
      <w:pPr>
        <w:rPr>
          <w:del w:id="738" w:author="WHAM Murray" w:date="2021-11-29T15:34:00Z"/>
          <w:lang w:val="en-US"/>
        </w:rPr>
      </w:pPr>
      <w:ins w:id="739" w:author="WHAM Murray" w:date="2021-11-29T15:37:00Z">
        <w:r w:rsidRPr="3ED8D83C">
          <w:rPr>
            <w:lang w:val="en-US"/>
          </w:rPr>
          <w:t xml:space="preserve">You can view the status </w:t>
        </w:r>
      </w:ins>
      <w:ins w:id="740" w:author="WHAM Murray" w:date="2021-11-29T15:39:00Z">
        <w:r w:rsidR="79795687" w:rsidRPr="3ED8D83C">
          <w:rPr>
            <w:lang w:val="en-US"/>
          </w:rPr>
          <w:t xml:space="preserve">of </w:t>
        </w:r>
      </w:ins>
      <w:ins w:id="741" w:author="WHAM Murray" w:date="2021-11-29T15:37:00Z">
        <w:r w:rsidRPr="3ED8D83C">
          <w:rPr>
            <w:lang w:val="en-US"/>
          </w:rPr>
          <w:t xml:space="preserve">scheduled and currently running jobs with the command </w:t>
        </w:r>
        <w:proofErr w:type="spellStart"/>
        <w:proofErr w:type="gramStart"/>
        <w:r w:rsidRPr="3ED8D83C">
          <w:rPr>
            <w:rFonts w:ascii="Consolas" w:eastAsia="Consolas" w:hAnsi="Consolas" w:cs="Consolas"/>
            <w:lang w:val="en-US"/>
            <w:rPrChange w:id="742" w:author="WHAM Murray" w:date="2021-11-29T15:41:00Z">
              <w:rPr>
                <w:lang w:val="en-US"/>
              </w:rPr>
            </w:rPrChange>
          </w:rPr>
          <w:t>squeue</w:t>
        </w:r>
        <w:proofErr w:type="spellEnd"/>
        <w:r w:rsidRPr="3ED8D83C">
          <w:rPr>
            <w:lang w:val="en-US"/>
          </w:rPr>
          <w:t>, and</w:t>
        </w:r>
        <w:proofErr w:type="gramEnd"/>
        <w:r w:rsidRPr="3ED8D83C">
          <w:rPr>
            <w:lang w:val="en-US"/>
          </w:rPr>
          <w:t xml:space="preserve"> finished jobs can be checked with the command </w:t>
        </w:r>
        <w:proofErr w:type="spellStart"/>
        <w:r w:rsidRPr="3ED8D83C">
          <w:rPr>
            <w:rFonts w:ascii="Consolas" w:eastAsia="Consolas" w:hAnsi="Consolas" w:cs="Consolas"/>
            <w:lang w:val="en-US"/>
            <w:rPrChange w:id="743" w:author="WHAM Murray" w:date="2021-11-29T15:41:00Z">
              <w:rPr>
                <w:lang w:val="en-US"/>
              </w:rPr>
            </w:rPrChange>
          </w:rPr>
          <w:t>sacct</w:t>
        </w:r>
        <w:proofErr w:type="spellEnd"/>
        <w:r w:rsidRPr="3ED8D83C">
          <w:rPr>
            <w:lang w:val="en-US"/>
          </w:rPr>
          <w:t xml:space="preserve">, or </w:t>
        </w:r>
        <w:proofErr w:type="spellStart"/>
        <w:r w:rsidRPr="3ED8D83C">
          <w:rPr>
            <w:rFonts w:ascii="Consolas" w:eastAsia="Consolas" w:hAnsi="Consolas" w:cs="Consolas"/>
            <w:lang w:val="en-US"/>
            <w:rPrChange w:id="744" w:author="WHAM Murray" w:date="2021-11-29T15:42:00Z">
              <w:rPr>
                <w:lang w:val="en-US"/>
              </w:rPr>
            </w:rPrChange>
          </w:rPr>
          <w:t>sacct</w:t>
        </w:r>
        <w:proofErr w:type="spellEnd"/>
        <w:r w:rsidRPr="3ED8D83C">
          <w:rPr>
            <w:rFonts w:ascii="Consolas" w:eastAsia="Consolas" w:hAnsi="Consolas" w:cs="Consolas"/>
            <w:lang w:val="en-US"/>
            <w:rPrChange w:id="745" w:author="WHAM Murray" w:date="2021-11-29T15:42:00Z">
              <w:rPr>
                <w:lang w:val="en-US"/>
              </w:rPr>
            </w:rPrChange>
          </w:rPr>
          <w:t xml:space="preserve"> -j &lt;</w:t>
        </w:r>
        <w:proofErr w:type="spellStart"/>
        <w:r w:rsidRPr="3ED8D83C">
          <w:rPr>
            <w:rFonts w:ascii="Consolas" w:eastAsia="Consolas" w:hAnsi="Consolas" w:cs="Consolas"/>
            <w:lang w:val="en-US"/>
            <w:rPrChange w:id="746" w:author="WHAM Murray" w:date="2021-11-29T15:42:00Z">
              <w:rPr>
                <w:lang w:val="en-US"/>
              </w:rPr>
            </w:rPrChange>
          </w:rPr>
          <w:t>job_id</w:t>
        </w:r>
        <w:proofErr w:type="spellEnd"/>
        <w:r w:rsidRPr="3ED8D83C">
          <w:rPr>
            <w:rFonts w:ascii="Consolas" w:eastAsia="Consolas" w:hAnsi="Consolas" w:cs="Consolas"/>
            <w:lang w:val="en-US"/>
            <w:rPrChange w:id="747" w:author="WHAM Murray" w:date="2021-11-29T15:42:00Z">
              <w:rPr>
                <w:lang w:val="en-US"/>
              </w:rPr>
            </w:rPrChange>
          </w:rPr>
          <w:t>&gt;</w:t>
        </w:r>
        <w:r w:rsidRPr="3ED8D83C">
          <w:rPr>
            <w:lang w:val="en-US"/>
          </w:rPr>
          <w:t>.</w:t>
        </w:r>
      </w:ins>
    </w:p>
    <w:p w14:paraId="359C777B" w14:textId="77777777" w:rsidR="000831EB" w:rsidRPr="00EA7290" w:rsidRDefault="000831EB" w:rsidP="00D57359">
      <w:pPr>
        <w:rPr>
          <w:lang w:val="en-US"/>
        </w:rPr>
      </w:pPr>
    </w:p>
    <w:p w14:paraId="06A07AD7" w14:textId="77777777" w:rsidR="00892AE8" w:rsidRDefault="00892AE8">
      <w:pPr>
        <w:rPr>
          <w:rFonts w:asciiTheme="majorHAnsi" w:eastAsiaTheme="majorEastAsia" w:hAnsiTheme="majorHAnsi" w:cstheme="majorBidi"/>
          <w:color w:val="2F5496" w:themeColor="accent1" w:themeShade="BF"/>
          <w:sz w:val="26"/>
          <w:szCs w:val="26"/>
          <w:lang w:val="en-US"/>
        </w:rPr>
      </w:pPr>
      <w:r>
        <w:rPr>
          <w:lang w:val="en-US"/>
        </w:rPr>
        <w:br w:type="page"/>
      </w:r>
    </w:p>
    <w:p w14:paraId="4004BCE4" w14:textId="77777777" w:rsidR="00893D47" w:rsidRPr="004C4212" w:rsidRDefault="00893D47" w:rsidP="004C4212">
      <w:pPr>
        <w:rPr>
          <w:lang w:val="en-US"/>
        </w:rPr>
      </w:pPr>
    </w:p>
    <w:p w14:paraId="75694310" w14:textId="77777777" w:rsidR="009E46D2" w:rsidRDefault="009E46D2" w:rsidP="4B8FBA97">
      <w:pPr>
        <w:rPr>
          <w:rFonts w:asciiTheme="majorHAnsi" w:eastAsiaTheme="majorEastAsia" w:hAnsiTheme="majorHAnsi" w:cstheme="majorBidi"/>
          <w:color w:val="2F5496" w:themeColor="accent1" w:themeShade="BF"/>
          <w:sz w:val="32"/>
          <w:szCs w:val="32"/>
          <w:lang w:val="en-US"/>
        </w:rPr>
      </w:pPr>
      <w:r w:rsidRPr="4B8FBA97">
        <w:rPr>
          <w:lang w:val="en-US"/>
        </w:rPr>
        <w:br w:type="page"/>
      </w:r>
    </w:p>
    <w:p w14:paraId="7483AFC9" w14:textId="359C73B4" w:rsidR="00340ABB" w:rsidRDefault="00EA7290" w:rsidP="00F97361">
      <w:pPr>
        <w:pStyle w:val="Heading1"/>
        <w:rPr>
          <w:lang w:val="en-US"/>
        </w:rPr>
      </w:pPr>
      <w:bookmarkStart w:id="748" w:name="_Toc93067738"/>
      <w:r w:rsidRPr="4B8FBA97">
        <w:rPr>
          <w:lang w:val="en-US"/>
        </w:rPr>
        <w:lastRenderedPageBreak/>
        <w:t>Access to e</w:t>
      </w:r>
      <w:r w:rsidR="00FC0787" w:rsidRPr="4B8FBA97">
        <w:rPr>
          <w:lang w:val="en-US"/>
        </w:rPr>
        <w:t>xternal databases</w:t>
      </w:r>
      <w:r w:rsidRPr="4B8FBA97">
        <w:rPr>
          <w:lang w:val="en-US"/>
        </w:rPr>
        <w:t xml:space="preserve"> from Ultra</w:t>
      </w:r>
      <w:bookmarkEnd w:id="748"/>
    </w:p>
    <w:p w14:paraId="49C03696" w14:textId="549C4560" w:rsidR="004A6D61" w:rsidRPr="0016524F" w:rsidRDefault="004A6D61" w:rsidP="004A6D61">
      <w:pPr>
        <w:rPr>
          <w:lang w:val="en-US"/>
        </w:rPr>
      </w:pPr>
      <w:r w:rsidRPr="0523CBF0">
        <w:rPr>
          <w:lang w:val="en-US"/>
        </w:rPr>
        <w:t xml:space="preserve">A database for ISARIC has been created on a separate host, called c19-isaric01. </w:t>
      </w:r>
      <w:r w:rsidR="00784DEC" w:rsidRPr="0523CBF0">
        <w:rPr>
          <w:lang w:val="en-US"/>
        </w:rPr>
        <w:t>This host</w:t>
      </w:r>
      <w:del w:id="749" w:author="BROOKS Andrew" w:date="2021-10-31T21:33:00Z">
        <w:r w:rsidR="00784DEC" w:rsidRPr="0523CBF0" w:rsidDel="007118BF">
          <w:rPr>
            <w:lang w:val="en-US"/>
          </w:rPr>
          <w:delText>name</w:delText>
        </w:r>
      </w:del>
      <w:r w:rsidR="00784DEC" w:rsidRPr="0523CBF0">
        <w:rPr>
          <w:lang w:val="en-US"/>
        </w:rPr>
        <w:t xml:space="preserve"> is accessible from </w:t>
      </w:r>
      <w:ins w:id="750" w:author="BROOKS Andrew" w:date="2021-10-31T21:34:00Z">
        <w:r w:rsidR="007001C3">
          <w:rPr>
            <w:lang w:val="en-US"/>
          </w:rPr>
          <w:t xml:space="preserve">the desktop VMs and from </w:t>
        </w:r>
      </w:ins>
      <w:r w:rsidR="56B13990" w:rsidRPr="0523CBF0">
        <w:rPr>
          <w:lang w:val="en-US"/>
        </w:rPr>
        <w:t>U</w:t>
      </w:r>
      <w:r w:rsidR="00784DEC" w:rsidRPr="0523CBF0">
        <w:rPr>
          <w:lang w:val="en-US"/>
        </w:rPr>
        <w:t>ltra</w:t>
      </w:r>
      <w:ins w:id="751" w:author="BROOKS Andrew" w:date="2021-10-31T21:33:00Z">
        <w:r w:rsidR="007118BF">
          <w:rPr>
            <w:lang w:val="en-US"/>
          </w:rPr>
          <w:t>2</w:t>
        </w:r>
      </w:ins>
      <w:r w:rsidR="00784DEC" w:rsidRPr="0523CBF0">
        <w:rPr>
          <w:lang w:val="en-US"/>
        </w:rPr>
        <w:t xml:space="preserve"> </w:t>
      </w:r>
      <w:ins w:id="752" w:author="BROOKS Andrew" w:date="2021-10-31T21:33:00Z">
        <w:r w:rsidR="007118BF">
          <w:rPr>
            <w:lang w:val="en-US"/>
          </w:rPr>
          <w:t>using the hostname c19-database-proxy</w:t>
        </w:r>
      </w:ins>
      <w:ins w:id="753" w:author="BROOKS Andrew" w:date="2021-10-31T21:34:00Z">
        <w:r w:rsidR="007001C3">
          <w:rPr>
            <w:lang w:val="en-US"/>
          </w:rPr>
          <w:t>.</w:t>
        </w:r>
      </w:ins>
      <w:ins w:id="754" w:author="BROOKS Andrew" w:date="2021-10-31T21:33:00Z">
        <w:r w:rsidR="007118BF">
          <w:rPr>
            <w:lang w:val="en-US"/>
          </w:rPr>
          <w:t xml:space="preserve"> </w:t>
        </w:r>
      </w:ins>
      <w:del w:id="755" w:author="BROOKS Andrew" w:date="2021-10-31T21:34:00Z">
        <w:r w:rsidR="000E4130" w:rsidRPr="0523CBF0" w:rsidDel="007001C3">
          <w:rPr>
            <w:lang w:val="en-US"/>
          </w:rPr>
          <w:delText>but i</w:delText>
        </w:r>
      </w:del>
      <w:ins w:id="756" w:author="BROOKS Andrew" w:date="2021-10-31T21:34:00Z">
        <w:r w:rsidR="007001C3">
          <w:rPr>
            <w:lang w:val="en-US"/>
          </w:rPr>
          <w:t>I</w:t>
        </w:r>
      </w:ins>
      <w:r w:rsidR="000E4130" w:rsidRPr="0523CBF0">
        <w:rPr>
          <w:lang w:val="en-US"/>
        </w:rPr>
        <w:t xml:space="preserve">f it does not </w:t>
      </w:r>
      <w:proofErr w:type="gramStart"/>
      <w:r w:rsidR="000E4130" w:rsidRPr="0523CBF0">
        <w:rPr>
          <w:lang w:val="en-US"/>
        </w:rPr>
        <w:t>resolve</w:t>
      </w:r>
      <w:proofErr w:type="gramEnd"/>
      <w:r w:rsidR="000E4130" w:rsidRPr="0523CBF0">
        <w:rPr>
          <w:lang w:val="en-US"/>
        </w:rPr>
        <w:t xml:space="preserve"> then the IP address (as seen from </w:t>
      </w:r>
      <w:r w:rsidR="1C010D47" w:rsidRPr="0523CBF0">
        <w:rPr>
          <w:lang w:val="en-US"/>
        </w:rPr>
        <w:t>U</w:t>
      </w:r>
      <w:r w:rsidR="000E4130" w:rsidRPr="0523CBF0">
        <w:rPr>
          <w:lang w:val="en-US"/>
        </w:rPr>
        <w:t>ltra</w:t>
      </w:r>
      <w:ins w:id="757" w:author="BROOKS Andrew" w:date="2021-10-31T21:33:00Z">
        <w:r w:rsidR="007118BF">
          <w:rPr>
            <w:lang w:val="en-US"/>
          </w:rPr>
          <w:t>2</w:t>
        </w:r>
      </w:ins>
      <w:r w:rsidR="000E4130" w:rsidRPr="0523CBF0">
        <w:rPr>
          <w:lang w:val="en-US"/>
        </w:rPr>
        <w:t xml:space="preserve">) is </w:t>
      </w:r>
      <w:ins w:id="758" w:author="BROOKS Andrew" w:date="2021-10-31T21:34:00Z">
        <w:r w:rsidR="007118BF" w:rsidRPr="007118BF">
          <w:rPr>
            <w:lang w:val="en-US"/>
          </w:rPr>
          <w:t>172.16.28.56</w:t>
        </w:r>
      </w:ins>
      <w:del w:id="759" w:author="BROOKS Andrew" w:date="2021-10-31T21:33:00Z">
        <w:r w:rsidRPr="0523CBF0" w:rsidDel="007118BF">
          <w:rPr>
            <w:lang w:val="en-US"/>
          </w:rPr>
          <w:delText>10.22.2.6</w:delText>
        </w:r>
      </w:del>
      <w:ins w:id="760" w:author="BROOKS Andrew" w:date="2021-10-31T21:34:00Z">
        <w:r w:rsidR="00FD277A">
          <w:rPr>
            <w:lang w:val="en-US"/>
          </w:rPr>
          <w:t xml:space="preserve"> and from the VMs it is </w:t>
        </w:r>
      </w:ins>
      <w:ins w:id="761" w:author="BROOKS Andrew" w:date="2021-10-31T21:35:00Z">
        <w:r w:rsidR="00FD277A" w:rsidRPr="00FD277A">
          <w:rPr>
            <w:lang w:val="en-US"/>
          </w:rPr>
          <w:t>192.168.134.48</w:t>
        </w:r>
      </w:ins>
      <w:del w:id="762" w:author="BROOKS Andrew" w:date="2021-10-31T21:34:00Z">
        <w:r w:rsidRPr="0523CBF0" w:rsidDel="007001C3">
          <w:rPr>
            <w:lang w:val="en-US"/>
          </w:rPr>
          <w:delText xml:space="preserve"> </w:delText>
        </w:r>
      </w:del>
    </w:p>
    <w:p w14:paraId="1ACFE180" w14:textId="7F7080F5" w:rsidR="29696339" w:rsidRDefault="29696339" w:rsidP="21E89FCE">
      <w:pPr>
        <w:spacing w:line="257" w:lineRule="auto"/>
      </w:pPr>
      <w:r w:rsidRPr="0523CBF0">
        <w:rPr>
          <w:rFonts w:ascii="Calibri" w:eastAsia="Calibri" w:hAnsi="Calibri" w:cs="Calibri"/>
          <w:lang w:val="en-US"/>
        </w:rPr>
        <w:t xml:space="preserve">To request access to the ISARIC database, </w:t>
      </w:r>
      <w:r w:rsidR="2B84F510" w:rsidRPr="0523CBF0">
        <w:rPr>
          <w:rFonts w:ascii="Calibri" w:eastAsia="Calibri" w:hAnsi="Calibri" w:cs="Calibri"/>
          <w:lang w:val="en-US"/>
        </w:rPr>
        <w:t>raise a request with the EPCC helpdesk</w:t>
      </w:r>
      <w:r w:rsidR="23695CF5" w:rsidRPr="0523CBF0">
        <w:rPr>
          <w:rFonts w:ascii="Calibri" w:eastAsia="Calibri" w:hAnsi="Calibri" w:cs="Calibri"/>
          <w:lang w:val="en-US"/>
        </w:rPr>
        <w:t xml:space="preserve"> with your Ultra username and</w:t>
      </w:r>
      <w:r w:rsidRPr="0523CBF0">
        <w:rPr>
          <w:rFonts w:ascii="Calibri" w:eastAsia="Calibri" w:hAnsi="Calibri" w:cs="Calibri"/>
          <w:lang w:val="en-US"/>
        </w:rPr>
        <w:t xml:space="preserve"> </w:t>
      </w:r>
      <w:proofErr w:type="gramStart"/>
      <w:r w:rsidRPr="0523CBF0">
        <w:rPr>
          <w:rFonts w:ascii="Calibri" w:eastAsia="Calibri" w:hAnsi="Calibri" w:cs="Calibri"/>
          <w:lang w:val="en-US"/>
        </w:rPr>
        <w:t>whether or not</w:t>
      </w:r>
      <w:proofErr w:type="gramEnd"/>
      <w:r w:rsidRPr="0523CBF0">
        <w:rPr>
          <w:rFonts w:ascii="Calibri" w:eastAsia="Calibri" w:hAnsi="Calibri" w:cs="Calibri"/>
          <w:lang w:val="en-US"/>
        </w:rPr>
        <w:t xml:space="preserve"> you need to be able to insert data. You will receive back your login credentials once you have been given the relevant level of access.</w:t>
      </w:r>
    </w:p>
    <w:p w14:paraId="5778517F" w14:textId="58DB7AD7" w:rsidR="29696339" w:rsidRDefault="29696339" w:rsidP="0523CBF0">
      <w:pPr>
        <w:spacing w:line="257" w:lineRule="auto"/>
        <w:rPr>
          <w:rFonts w:ascii="Calibri" w:eastAsia="Calibri" w:hAnsi="Calibri" w:cs="Calibri"/>
          <w:lang w:val="en-US"/>
        </w:rPr>
      </w:pPr>
      <w:r w:rsidRPr="0523CBF0">
        <w:rPr>
          <w:rFonts w:ascii="Calibri" w:eastAsia="Calibri" w:hAnsi="Calibri" w:cs="Calibri"/>
          <w:lang w:val="en-US"/>
        </w:rPr>
        <w:t>The database name is "</w:t>
      </w:r>
      <w:proofErr w:type="spellStart"/>
      <w:r w:rsidRPr="0523CBF0">
        <w:rPr>
          <w:rFonts w:ascii="Calibri" w:eastAsia="Calibri" w:hAnsi="Calibri" w:cs="Calibri"/>
          <w:lang w:val="en-US"/>
        </w:rPr>
        <w:t>isaric</w:t>
      </w:r>
      <w:proofErr w:type="spellEnd"/>
      <w:r w:rsidRPr="0523CBF0">
        <w:rPr>
          <w:rFonts w:ascii="Calibri" w:eastAsia="Calibri" w:hAnsi="Calibri" w:cs="Calibri"/>
          <w:lang w:val="en-US"/>
        </w:rPr>
        <w:t>" and the schema name is "</w:t>
      </w:r>
      <w:proofErr w:type="spellStart"/>
      <w:r w:rsidRPr="0523CBF0">
        <w:rPr>
          <w:rFonts w:ascii="Calibri" w:eastAsia="Calibri" w:hAnsi="Calibri" w:cs="Calibri"/>
          <w:lang w:val="en-US"/>
        </w:rPr>
        <w:t>isaric</w:t>
      </w:r>
      <w:proofErr w:type="spellEnd"/>
      <w:r w:rsidRPr="0523CBF0">
        <w:rPr>
          <w:rFonts w:ascii="Calibri" w:eastAsia="Calibri" w:hAnsi="Calibri" w:cs="Calibri"/>
          <w:lang w:val="en-US"/>
        </w:rPr>
        <w:t>". Once connected to the "</w:t>
      </w:r>
      <w:proofErr w:type="spellStart"/>
      <w:r w:rsidRPr="0523CBF0">
        <w:rPr>
          <w:rFonts w:ascii="Calibri" w:eastAsia="Calibri" w:hAnsi="Calibri" w:cs="Calibri"/>
          <w:lang w:val="en-US"/>
        </w:rPr>
        <w:t>isaric</w:t>
      </w:r>
      <w:proofErr w:type="spellEnd"/>
      <w:r w:rsidRPr="0523CBF0">
        <w:rPr>
          <w:rFonts w:ascii="Calibri" w:eastAsia="Calibri" w:hAnsi="Calibri" w:cs="Calibri"/>
          <w:lang w:val="en-US"/>
        </w:rPr>
        <w:t>" database you can refer to tables as "</w:t>
      </w:r>
      <w:proofErr w:type="spellStart"/>
      <w:r w:rsidRPr="0523CBF0">
        <w:rPr>
          <w:rFonts w:ascii="Calibri" w:eastAsia="Calibri" w:hAnsi="Calibri" w:cs="Calibri"/>
          <w:lang w:val="en-US"/>
        </w:rPr>
        <w:t>isaric.my_table</w:t>
      </w:r>
      <w:proofErr w:type="spellEnd"/>
      <w:r w:rsidRPr="0523CBF0">
        <w:rPr>
          <w:rFonts w:ascii="Calibri" w:eastAsia="Calibri" w:hAnsi="Calibri" w:cs="Calibri"/>
          <w:lang w:val="en-US"/>
        </w:rPr>
        <w:t>".</w:t>
      </w:r>
    </w:p>
    <w:p w14:paraId="0156CB4B" w14:textId="3906A723" w:rsidR="4B6972D0" w:rsidRDefault="4B6972D0" w:rsidP="0523CBF0">
      <w:pPr>
        <w:spacing w:line="257" w:lineRule="auto"/>
        <w:rPr>
          <w:rFonts w:asciiTheme="majorHAnsi" w:eastAsiaTheme="majorEastAsia" w:hAnsiTheme="majorHAnsi" w:cstheme="majorBidi"/>
          <w:color w:val="2F5496" w:themeColor="accent1" w:themeShade="BF"/>
          <w:sz w:val="26"/>
          <w:szCs w:val="26"/>
          <w:lang w:val="en-US"/>
        </w:rPr>
      </w:pPr>
      <w:r w:rsidRPr="0523CBF0">
        <w:rPr>
          <w:rFonts w:asciiTheme="majorHAnsi" w:eastAsiaTheme="majorEastAsia" w:hAnsiTheme="majorHAnsi" w:cstheme="majorBidi"/>
          <w:color w:val="2F5496" w:themeColor="accent1" w:themeShade="BF"/>
          <w:sz w:val="26"/>
          <w:szCs w:val="26"/>
          <w:lang w:val="en-US"/>
        </w:rPr>
        <w:t>Access from the command line</w:t>
      </w:r>
    </w:p>
    <w:p w14:paraId="3CA6AA5C" w14:textId="1852ECAE" w:rsidR="29696339" w:rsidRDefault="29696339">
      <w:r w:rsidRPr="21E89FCE">
        <w:rPr>
          <w:rFonts w:ascii="Calibri" w:eastAsia="Calibri" w:hAnsi="Calibri" w:cs="Calibri"/>
          <w:lang w:val="en-US"/>
        </w:rPr>
        <w:t>You can connect to the database from the Ultra command line by running:</w:t>
      </w:r>
    </w:p>
    <w:p w14:paraId="4D1D3799" w14:textId="2DCAFDB9" w:rsidR="29696339" w:rsidRDefault="29696339" w:rsidP="21E89FCE">
      <w:pPr>
        <w:rPr>
          <w:rFonts w:ascii="Calibri" w:eastAsia="Calibri" w:hAnsi="Calibri" w:cs="Calibri"/>
          <w:lang w:val="en-US"/>
        </w:rPr>
      </w:pPr>
      <w:r w:rsidRPr="0523CBF0">
        <w:rPr>
          <w:rFonts w:ascii="Calibri" w:eastAsia="Calibri" w:hAnsi="Calibri" w:cs="Calibri"/>
          <w:lang w:val="en-US"/>
        </w:rPr>
        <w:t xml:space="preserve"> </w:t>
      </w:r>
      <w:proofErr w:type="spellStart"/>
      <w:r w:rsidRPr="0523CBF0">
        <w:rPr>
          <w:rFonts w:ascii="Consolas" w:eastAsia="Consolas" w:hAnsi="Consolas" w:cs="Consolas"/>
          <w:lang w:val="en-US"/>
        </w:rPr>
        <w:t>psql</w:t>
      </w:r>
      <w:proofErr w:type="spellEnd"/>
      <w:r w:rsidRPr="0523CBF0">
        <w:rPr>
          <w:rFonts w:ascii="Consolas" w:eastAsia="Consolas" w:hAnsi="Consolas" w:cs="Consolas"/>
          <w:lang w:val="en-US"/>
        </w:rPr>
        <w:t xml:space="preserve"> -h </w:t>
      </w:r>
      <w:r w:rsidR="28DAD2E0" w:rsidRPr="0523CBF0">
        <w:rPr>
          <w:rFonts w:ascii="Consolas" w:eastAsia="Consolas" w:hAnsi="Consolas" w:cs="Consolas"/>
          <w:lang w:val="en-US"/>
        </w:rPr>
        <w:t>c19-</w:t>
      </w:r>
      <w:ins w:id="763" w:author="BROOKS Andrew" w:date="2021-10-31T21:33:00Z">
        <w:r w:rsidR="00E8486C">
          <w:rPr>
            <w:rFonts w:ascii="Consolas" w:eastAsia="Consolas" w:hAnsi="Consolas" w:cs="Consolas"/>
            <w:lang w:val="en-US"/>
          </w:rPr>
          <w:t>database-proxy</w:t>
        </w:r>
      </w:ins>
      <w:del w:id="764" w:author="BROOKS Andrew" w:date="2021-10-31T21:33:00Z">
        <w:r w:rsidR="28DAD2E0" w:rsidRPr="0523CBF0" w:rsidDel="00E8486C">
          <w:rPr>
            <w:rFonts w:ascii="Consolas" w:eastAsia="Consolas" w:hAnsi="Consolas" w:cs="Consolas"/>
            <w:lang w:val="en-US"/>
          </w:rPr>
          <w:delText>isaric01</w:delText>
        </w:r>
      </w:del>
      <w:r w:rsidRPr="0523CBF0">
        <w:rPr>
          <w:rFonts w:ascii="Consolas" w:eastAsia="Consolas" w:hAnsi="Consolas" w:cs="Consolas"/>
          <w:lang w:val="en-US"/>
        </w:rPr>
        <w:t xml:space="preserve"> -U &lt;</w:t>
      </w:r>
      <w:proofErr w:type="spellStart"/>
      <w:r w:rsidRPr="0523CBF0">
        <w:rPr>
          <w:rFonts w:ascii="Consolas" w:eastAsia="Consolas" w:hAnsi="Consolas" w:cs="Consolas"/>
          <w:lang w:val="en-US"/>
        </w:rPr>
        <w:t>pg_username</w:t>
      </w:r>
      <w:proofErr w:type="spellEnd"/>
      <w:r w:rsidRPr="0523CBF0">
        <w:rPr>
          <w:rFonts w:ascii="Consolas" w:eastAsia="Consolas" w:hAnsi="Consolas" w:cs="Consolas"/>
          <w:lang w:val="en-US"/>
        </w:rPr>
        <w:t xml:space="preserve">&gt; -d </w:t>
      </w:r>
      <w:proofErr w:type="spellStart"/>
      <w:r w:rsidRPr="0523CBF0">
        <w:rPr>
          <w:rFonts w:ascii="Consolas" w:eastAsia="Consolas" w:hAnsi="Consolas" w:cs="Consolas"/>
          <w:lang w:val="en-US"/>
        </w:rPr>
        <w:t>isaric</w:t>
      </w:r>
      <w:proofErr w:type="spellEnd"/>
    </w:p>
    <w:p w14:paraId="444B42BD" w14:textId="632AF2AE" w:rsidR="29696339" w:rsidRDefault="002132CB" w:rsidP="0523CBF0">
      <w:pPr>
        <w:rPr>
          <w:rFonts w:eastAsiaTheme="minorEastAsia"/>
          <w:lang w:val="en-US"/>
        </w:rPr>
      </w:pPr>
      <w:r w:rsidRPr="0523CBF0">
        <w:rPr>
          <w:rFonts w:ascii="Calibri" w:eastAsia="Calibri" w:hAnsi="Calibri" w:cs="Calibri"/>
          <w:lang w:val="en-US"/>
        </w:rPr>
        <w:t>w</w:t>
      </w:r>
      <w:r w:rsidR="29696339" w:rsidRPr="0523CBF0">
        <w:rPr>
          <w:rFonts w:ascii="Calibri" w:eastAsia="Calibri" w:hAnsi="Calibri" w:cs="Calibri"/>
          <w:lang w:val="en-US"/>
        </w:rPr>
        <w:t xml:space="preserve">here </w:t>
      </w:r>
      <w:proofErr w:type="spellStart"/>
      <w:r w:rsidR="29696339" w:rsidRPr="0523CBF0">
        <w:rPr>
          <w:rFonts w:ascii="Calibri" w:eastAsia="Calibri" w:hAnsi="Calibri" w:cs="Calibri"/>
          <w:lang w:val="en-US"/>
        </w:rPr>
        <w:t>pg_username</w:t>
      </w:r>
      <w:proofErr w:type="spellEnd"/>
      <w:r w:rsidR="29696339" w:rsidRPr="0523CBF0">
        <w:rPr>
          <w:rFonts w:ascii="Calibri" w:eastAsia="Calibri" w:hAnsi="Calibri" w:cs="Calibri"/>
          <w:lang w:val="en-US"/>
        </w:rPr>
        <w:t xml:space="preserve"> is the </w:t>
      </w:r>
      <w:proofErr w:type="gramStart"/>
      <w:r w:rsidR="29696339" w:rsidRPr="0523CBF0">
        <w:rPr>
          <w:rFonts w:ascii="Calibri" w:eastAsia="Calibri" w:hAnsi="Calibri" w:cs="Calibri"/>
          <w:lang w:val="en-US"/>
        </w:rPr>
        <w:t>username</w:t>
      </w:r>
      <w:proofErr w:type="gramEnd"/>
      <w:r w:rsidR="29696339" w:rsidRPr="0523CBF0">
        <w:rPr>
          <w:rFonts w:ascii="Calibri" w:eastAsia="Calibri" w:hAnsi="Calibri" w:cs="Calibri"/>
          <w:lang w:val="en-US"/>
        </w:rPr>
        <w:t xml:space="preserve"> you were given when requesting database access.</w:t>
      </w:r>
      <w:r w:rsidR="2F897510" w:rsidRPr="0523CBF0">
        <w:rPr>
          <w:rFonts w:ascii="Calibri" w:eastAsia="Calibri" w:hAnsi="Calibri" w:cs="Calibri"/>
          <w:lang w:val="en-US"/>
        </w:rPr>
        <w:t xml:space="preserve"> As per the </w:t>
      </w:r>
      <w:hyperlink r:id="rId37">
        <w:r w:rsidR="2F897510" w:rsidRPr="0523CBF0">
          <w:rPr>
            <w:rStyle w:val="Hyperlink"/>
            <w:rFonts w:ascii="Calibri" w:eastAsia="Calibri" w:hAnsi="Calibri" w:cs="Calibri"/>
            <w:lang w:val="en-US"/>
          </w:rPr>
          <w:t>Postgres docs</w:t>
        </w:r>
      </w:hyperlink>
      <w:r w:rsidR="2F897510" w:rsidRPr="0523CBF0">
        <w:rPr>
          <w:rFonts w:ascii="Calibri" w:eastAsia="Calibri" w:hAnsi="Calibri" w:cs="Calibri"/>
          <w:lang w:val="en-US"/>
        </w:rPr>
        <w:t xml:space="preserve">, you can also store your database credentials in the file </w:t>
      </w:r>
      <w:r w:rsidR="2C77C167" w:rsidRPr="0523CBF0">
        <w:rPr>
          <w:rFonts w:ascii="Consolas" w:eastAsia="Consolas" w:hAnsi="Consolas" w:cs="Consolas"/>
          <w:lang w:val="en-US"/>
        </w:rPr>
        <w:t>.</w:t>
      </w:r>
      <w:proofErr w:type="spellStart"/>
      <w:r w:rsidR="2C77C167" w:rsidRPr="0523CBF0">
        <w:rPr>
          <w:rFonts w:ascii="Consolas" w:eastAsia="Consolas" w:hAnsi="Consolas" w:cs="Consolas"/>
          <w:lang w:val="en-US"/>
        </w:rPr>
        <w:t>pgpass</w:t>
      </w:r>
      <w:proofErr w:type="spellEnd"/>
      <w:r w:rsidR="2C77C167" w:rsidRPr="0523CBF0">
        <w:rPr>
          <w:rFonts w:ascii="Calibri" w:eastAsia="Calibri" w:hAnsi="Calibri" w:cs="Calibri"/>
          <w:lang w:val="en-US"/>
        </w:rPr>
        <w:t xml:space="preserve"> in your home folder, in the format </w:t>
      </w:r>
      <w:proofErr w:type="spellStart"/>
      <w:r w:rsidR="2C77C167" w:rsidRPr="0523CBF0">
        <w:rPr>
          <w:rFonts w:ascii="Consolas" w:eastAsia="Consolas" w:hAnsi="Consolas" w:cs="Consolas"/>
          <w:lang w:val="en-US"/>
        </w:rPr>
        <w:t>hostname:port:database:username:password</w:t>
      </w:r>
      <w:proofErr w:type="spellEnd"/>
      <w:r w:rsidR="5890266C" w:rsidRPr="0523CBF0">
        <w:rPr>
          <w:rFonts w:eastAsiaTheme="minorEastAsia"/>
          <w:lang w:val="en-US"/>
        </w:rPr>
        <w:t>, and you will not need to supply your password each time.</w:t>
      </w:r>
      <w:r w:rsidR="3F33DA9B" w:rsidRPr="0523CBF0">
        <w:rPr>
          <w:rFonts w:eastAsiaTheme="minorEastAsia"/>
          <w:lang w:val="en-US"/>
        </w:rPr>
        <w:t xml:space="preserve"> The port in this </w:t>
      </w:r>
      <w:r w:rsidR="1D176FE0" w:rsidRPr="0523CBF0">
        <w:rPr>
          <w:rFonts w:eastAsiaTheme="minorEastAsia"/>
          <w:lang w:val="en-US"/>
        </w:rPr>
        <w:t xml:space="preserve">case </w:t>
      </w:r>
      <w:r w:rsidR="3F33DA9B" w:rsidRPr="0523CBF0">
        <w:rPr>
          <w:rFonts w:eastAsiaTheme="minorEastAsia"/>
          <w:lang w:val="en-US"/>
        </w:rPr>
        <w:t xml:space="preserve">will be the default Postgres port 5432. </w:t>
      </w:r>
      <w:r w:rsidR="0C38FCAA" w:rsidRPr="0523CBF0">
        <w:rPr>
          <w:rFonts w:eastAsiaTheme="minorEastAsia"/>
          <w:lang w:val="en-US"/>
        </w:rPr>
        <w:t>Postgres will only accept t</w:t>
      </w:r>
      <w:r w:rsidR="3F33DA9B" w:rsidRPr="0523CBF0">
        <w:rPr>
          <w:rFonts w:eastAsiaTheme="minorEastAsia"/>
          <w:lang w:val="en-US"/>
        </w:rPr>
        <w:t xml:space="preserve">his file </w:t>
      </w:r>
      <w:r w:rsidR="4E41A308" w:rsidRPr="0523CBF0">
        <w:rPr>
          <w:rFonts w:eastAsiaTheme="minorEastAsia"/>
          <w:lang w:val="en-US"/>
        </w:rPr>
        <w:t xml:space="preserve">if it’s </w:t>
      </w:r>
      <w:r w:rsidR="2F1FBDEA" w:rsidRPr="0523CBF0">
        <w:rPr>
          <w:rFonts w:eastAsiaTheme="minorEastAsia"/>
          <w:lang w:val="en-US"/>
        </w:rPr>
        <w:t xml:space="preserve">accessible </w:t>
      </w:r>
      <w:r w:rsidR="2FA3F00C" w:rsidRPr="0523CBF0">
        <w:rPr>
          <w:rFonts w:eastAsiaTheme="minorEastAsia"/>
          <w:lang w:val="en-US"/>
        </w:rPr>
        <w:t>only by you a</w:t>
      </w:r>
      <w:r w:rsidR="2F1FBDEA" w:rsidRPr="0523CBF0">
        <w:rPr>
          <w:rFonts w:eastAsiaTheme="minorEastAsia"/>
          <w:lang w:val="en-US"/>
        </w:rPr>
        <w:t>nd no</w:t>
      </w:r>
      <w:r w:rsidR="5914588E" w:rsidRPr="0523CBF0">
        <w:rPr>
          <w:rFonts w:eastAsiaTheme="minorEastAsia"/>
          <w:lang w:val="en-US"/>
        </w:rPr>
        <w:t xml:space="preserve">body </w:t>
      </w:r>
      <w:r w:rsidR="2F1FBDEA" w:rsidRPr="0523CBF0">
        <w:rPr>
          <w:rFonts w:eastAsiaTheme="minorEastAsia"/>
          <w:lang w:val="en-US"/>
        </w:rPr>
        <w:t>else</w:t>
      </w:r>
      <w:r w:rsidR="73D91933" w:rsidRPr="0523CBF0">
        <w:rPr>
          <w:rFonts w:eastAsiaTheme="minorEastAsia"/>
          <w:lang w:val="en-US"/>
        </w:rPr>
        <w:t>. To assign the right file permissions, run</w:t>
      </w:r>
      <w:r w:rsidR="2F1FBDEA" w:rsidRPr="0523CBF0">
        <w:rPr>
          <w:rFonts w:eastAsiaTheme="minorEastAsia"/>
          <w:lang w:val="en-US"/>
        </w:rPr>
        <w:t>:</w:t>
      </w:r>
    </w:p>
    <w:p w14:paraId="2ED8D233" w14:textId="5A44DC46" w:rsidR="29696339" w:rsidRDefault="2F1FBDEA" w:rsidP="0523CBF0">
      <w:pPr>
        <w:rPr>
          <w:rFonts w:ascii="Consolas" w:eastAsia="Consolas" w:hAnsi="Consolas" w:cs="Consolas"/>
          <w:lang w:val="en-US"/>
        </w:rPr>
      </w:pPr>
      <w:proofErr w:type="spellStart"/>
      <w:r w:rsidRPr="0523CBF0">
        <w:rPr>
          <w:rFonts w:ascii="Consolas" w:eastAsia="Consolas" w:hAnsi="Consolas" w:cs="Consolas"/>
          <w:lang w:val="en-US"/>
        </w:rPr>
        <w:t>chmod</w:t>
      </w:r>
      <w:proofErr w:type="spellEnd"/>
      <w:r w:rsidRPr="0523CBF0">
        <w:rPr>
          <w:rFonts w:ascii="Consolas" w:eastAsia="Consolas" w:hAnsi="Consolas" w:cs="Consolas"/>
          <w:lang w:val="en-US"/>
        </w:rPr>
        <w:t xml:space="preserve"> </w:t>
      </w:r>
      <w:r w:rsidR="6D3B474E" w:rsidRPr="0523CBF0">
        <w:rPr>
          <w:rFonts w:ascii="Consolas" w:eastAsia="Consolas" w:hAnsi="Consolas" w:cs="Consolas"/>
          <w:lang w:val="en-US"/>
        </w:rPr>
        <w:t>go-</w:t>
      </w:r>
      <w:proofErr w:type="spellStart"/>
      <w:r w:rsidR="6D3B474E" w:rsidRPr="0523CBF0">
        <w:rPr>
          <w:rFonts w:ascii="Consolas" w:eastAsia="Consolas" w:hAnsi="Consolas" w:cs="Consolas"/>
          <w:lang w:val="en-US"/>
        </w:rPr>
        <w:t>rwx</w:t>
      </w:r>
      <w:proofErr w:type="spellEnd"/>
      <w:r w:rsidR="6D3B474E" w:rsidRPr="0523CBF0">
        <w:rPr>
          <w:rFonts w:ascii="Consolas" w:eastAsia="Consolas" w:hAnsi="Consolas" w:cs="Consolas"/>
          <w:lang w:val="en-US"/>
        </w:rPr>
        <w:t xml:space="preserve"> ~</w:t>
      </w:r>
      <w:proofErr w:type="gramStart"/>
      <w:r w:rsidR="6D3B474E" w:rsidRPr="0523CBF0">
        <w:rPr>
          <w:rFonts w:ascii="Consolas" w:eastAsia="Consolas" w:hAnsi="Consolas" w:cs="Consolas"/>
          <w:lang w:val="en-US"/>
        </w:rPr>
        <w:t>/.</w:t>
      </w:r>
      <w:proofErr w:type="spellStart"/>
      <w:r w:rsidR="6D3B474E" w:rsidRPr="0523CBF0">
        <w:rPr>
          <w:rFonts w:ascii="Consolas" w:eastAsia="Consolas" w:hAnsi="Consolas" w:cs="Consolas"/>
          <w:lang w:val="en-US"/>
        </w:rPr>
        <w:t>pgpass</w:t>
      </w:r>
      <w:proofErr w:type="spellEnd"/>
      <w:proofErr w:type="gramEnd"/>
    </w:p>
    <w:p w14:paraId="583856D9" w14:textId="279FFF4F" w:rsidR="29696339" w:rsidRDefault="29696339" w:rsidP="0523CBF0">
      <w:pPr>
        <w:rPr>
          <w:rFonts w:ascii="Calibri" w:eastAsia="Calibri" w:hAnsi="Calibri" w:cs="Calibri"/>
          <w:lang w:val="en-US"/>
        </w:rPr>
      </w:pPr>
    </w:p>
    <w:p w14:paraId="6C7B79D0" w14:textId="13E01CFA" w:rsidR="29696339" w:rsidRDefault="29696339" w:rsidP="0523CBF0">
      <w:pPr>
        <w:rPr>
          <w:rFonts w:ascii="Calibri" w:eastAsia="Calibri" w:hAnsi="Calibri" w:cs="Calibri"/>
          <w:lang w:val="en-US"/>
        </w:rPr>
      </w:pPr>
      <w:r w:rsidRPr="0523CBF0">
        <w:rPr>
          <w:rFonts w:ascii="Calibri" w:eastAsia="Calibri" w:hAnsi="Calibri" w:cs="Calibri"/>
          <w:lang w:val="en-US"/>
        </w:rPr>
        <w:t>Once in you can run SQL queries</w:t>
      </w:r>
      <w:r w:rsidR="0F7392DE" w:rsidRPr="0523CBF0">
        <w:rPr>
          <w:rFonts w:ascii="Calibri" w:eastAsia="Calibri" w:hAnsi="Calibri" w:cs="Calibri"/>
          <w:lang w:val="en-US"/>
        </w:rPr>
        <w:t>,</w:t>
      </w:r>
      <w:r w:rsidRPr="0523CBF0">
        <w:rPr>
          <w:rFonts w:ascii="Calibri" w:eastAsia="Calibri" w:hAnsi="Calibri" w:cs="Calibri"/>
          <w:lang w:val="en-US"/>
        </w:rPr>
        <w:t xml:space="preserve"> as well as </w:t>
      </w:r>
      <w:proofErr w:type="spellStart"/>
      <w:r w:rsidRPr="0523CBF0">
        <w:rPr>
          <w:rFonts w:ascii="Calibri" w:eastAsia="Calibri" w:hAnsi="Calibri" w:cs="Calibri"/>
          <w:lang w:val="en-US"/>
        </w:rPr>
        <w:t>psql</w:t>
      </w:r>
      <w:proofErr w:type="spellEnd"/>
      <w:r w:rsidRPr="0523CBF0">
        <w:rPr>
          <w:rFonts w:ascii="Calibri" w:eastAsia="Calibri" w:hAnsi="Calibri" w:cs="Calibri"/>
          <w:lang w:val="en-US"/>
        </w:rPr>
        <w:t xml:space="preserve"> commands like</w:t>
      </w:r>
      <w:r w:rsidR="53D2BE3F" w:rsidRPr="0523CBF0">
        <w:rPr>
          <w:rFonts w:ascii="Calibri" w:eastAsia="Calibri" w:hAnsi="Calibri" w:cs="Calibri"/>
          <w:lang w:val="en-US"/>
        </w:rPr>
        <w:t>:</w:t>
      </w:r>
    </w:p>
    <w:p w14:paraId="1A69B41B" w14:textId="3B4C9DFF" w:rsidR="29696339" w:rsidRDefault="29696339" w:rsidP="0523CBF0">
      <w:pPr>
        <w:pStyle w:val="ListParagraph"/>
        <w:numPr>
          <w:ilvl w:val="0"/>
          <w:numId w:val="2"/>
        </w:numPr>
        <w:rPr>
          <w:rFonts w:eastAsiaTheme="minorEastAsia"/>
          <w:lang w:val="en-US"/>
        </w:rPr>
      </w:pPr>
      <w:r w:rsidRPr="0523CBF0">
        <w:rPr>
          <w:rFonts w:ascii="Consolas" w:eastAsia="Consolas" w:hAnsi="Consolas" w:cs="Consolas"/>
          <w:lang w:val="en-US"/>
        </w:rPr>
        <w:t>\d</w:t>
      </w:r>
      <w:r w:rsidR="34ACF823" w:rsidRPr="0523CBF0">
        <w:rPr>
          <w:rFonts w:ascii="Consolas" w:eastAsia="Consolas" w:hAnsi="Consolas" w:cs="Consolas"/>
          <w:lang w:val="en-US"/>
        </w:rPr>
        <w:t xml:space="preserve">t </w:t>
      </w:r>
      <w:proofErr w:type="gramStart"/>
      <w:r w:rsidR="34ACF823" w:rsidRPr="0523CBF0">
        <w:rPr>
          <w:rFonts w:ascii="Consolas" w:eastAsia="Consolas" w:hAnsi="Consolas" w:cs="Consolas"/>
          <w:lang w:val="en-US"/>
        </w:rPr>
        <w:t>isaric.*</w:t>
      </w:r>
      <w:proofErr w:type="gramEnd"/>
      <w:r w:rsidRPr="0523CBF0">
        <w:rPr>
          <w:rFonts w:ascii="Calibri" w:eastAsia="Calibri" w:hAnsi="Calibri" w:cs="Calibri"/>
          <w:lang w:val="en-US"/>
        </w:rPr>
        <w:t xml:space="preserve"> to list tables</w:t>
      </w:r>
    </w:p>
    <w:p w14:paraId="3E27B311" w14:textId="5FB18A26" w:rsidR="29696339" w:rsidRDefault="799F038C" w:rsidP="0523CBF0">
      <w:pPr>
        <w:pStyle w:val="ListParagraph"/>
        <w:numPr>
          <w:ilvl w:val="0"/>
          <w:numId w:val="2"/>
        </w:numPr>
        <w:rPr>
          <w:lang w:val="en-US"/>
        </w:rPr>
      </w:pPr>
      <w:r w:rsidRPr="0523CBF0">
        <w:rPr>
          <w:rFonts w:ascii="Consolas" w:eastAsia="Consolas" w:hAnsi="Consolas" w:cs="Consolas"/>
          <w:lang w:val="en-US"/>
        </w:rPr>
        <w:t xml:space="preserve">\dv </w:t>
      </w:r>
      <w:proofErr w:type="gramStart"/>
      <w:r w:rsidRPr="0523CBF0">
        <w:rPr>
          <w:rFonts w:ascii="Consolas" w:eastAsia="Consolas" w:hAnsi="Consolas" w:cs="Consolas"/>
          <w:lang w:val="en-US"/>
        </w:rPr>
        <w:t>isaric.*</w:t>
      </w:r>
      <w:proofErr w:type="gramEnd"/>
      <w:r w:rsidRPr="0523CBF0">
        <w:rPr>
          <w:rFonts w:ascii="Calibri" w:eastAsia="Calibri" w:hAnsi="Calibri" w:cs="Calibri"/>
          <w:lang w:val="en-US"/>
        </w:rPr>
        <w:t xml:space="preserve"> to list views</w:t>
      </w:r>
    </w:p>
    <w:p w14:paraId="5A9627E7" w14:textId="41D6E95A" w:rsidR="29696339" w:rsidRDefault="29696339" w:rsidP="0523CBF0">
      <w:pPr>
        <w:pStyle w:val="ListParagraph"/>
        <w:numPr>
          <w:ilvl w:val="0"/>
          <w:numId w:val="2"/>
        </w:numPr>
        <w:rPr>
          <w:lang w:val="en-US"/>
        </w:rPr>
      </w:pPr>
      <w:r w:rsidRPr="0523CBF0">
        <w:rPr>
          <w:rFonts w:ascii="Consolas" w:eastAsia="Consolas" w:hAnsi="Consolas" w:cs="Consolas"/>
          <w:lang w:val="en-US"/>
        </w:rPr>
        <w:t xml:space="preserve">\d </w:t>
      </w:r>
      <w:proofErr w:type="spellStart"/>
      <w:proofErr w:type="gramStart"/>
      <w:r w:rsidR="10C1E5FB" w:rsidRPr="0523CBF0">
        <w:rPr>
          <w:rFonts w:ascii="Consolas" w:eastAsia="Consolas" w:hAnsi="Consolas" w:cs="Consolas"/>
          <w:lang w:val="en-US"/>
        </w:rPr>
        <w:t>isaric</w:t>
      </w:r>
      <w:proofErr w:type="spellEnd"/>
      <w:r w:rsidR="10C1E5FB" w:rsidRPr="0523CBF0">
        <w:rPr>
          <w:rFonts w:ascii="Consolas" w:eastAsia="Consolas" w:hAnsi="Consolas" w:cs="Consolas"/>
          <w:lang w:val="en-US"/>
        </w:rPr>
        <w:t>.</w:t>
      </w:r>
      <w:r w:rsidRPr="0523CBF0">
        <w:rPr>
          <w:rFonts w:ascii="Consolas" w:eastAsia="Consolas" w:hAnsi="Consolas" w:cs="Consolas"/>
          <w:lang w:val="en-US"/>
        </w:rPr>
        <w:t>&lt;</w:t>
      </w:r>
      <w:proofErr w:type="spellStart"/>
      <w:proofErr w:type="gramEnd"/>
      <w:r w:rsidRPr="0523CBF0">
        <w:rPr>
          <w:rFonts w:ascii="Consolas" w:eastAsia="Consolas" w:hAnsi="Consolas" w:cs="Consolas"/>
          <w:lang w:val="en-US"/>
        </w:rPr>
        <w:t>table</w:t>
      </w:r>
      <w:r w:rsidR="4A6F47A6" w:rsidRPr="0523CBF0">
        <w:rPr>
          <w:rFonts w:ascii="Consolas" w:eastAsia="Consolas" w:hAnsi="Consolas" w:cs="Consolas"/>
          <w:lang w:val="en-US"/>
        </w:rPr>
        <w:t>_or_view_</w:t>
      </w:r>
      <w:r w:rsidRPr="0523CBF0">
        <w:rPr>
          <w:rFonts w:ascii="Consolas" w:eastAsia="Consolas" w:hAnsi="Consolas" w:cs="Consolas"/>
          <w:lang w:val="en-US"/>
        </w:rPr>
        <w:t>name</w:t>
      </w:r>
      <w:proofErr w:type="spellEnd"/>
      <w:r w:rsidRPr="0523CBF0">
        <w:rPr>
          <w:rFonts w:ascii="Consolas" w:eastAsia="Consolas" w:hAnsi="Consolas" w:cs="Consolas"/>
          <w:lang w:val="en-US"/>
        </w:rPr>
        <w:t>&gt;</w:t>
      </w:r>
      <w:r w:rsidRPr="0523CBF0">
        <w:rPr>
          <w:rFonts w:ascii="Calibri" w:eastAsia="Calibri" w:hAnsi="Calibri" w:cs="Calibri"/>
          <w:lang w:val="en-US"/>
        </w:rPr>
        <w:t xml:space="preserve"> to show </w:t>
      </w:r>
      <w:r w:rsidR="15F6FA5B" w:rsidRPr="0523CBF0">
        <w:rPr>
          <w:rFonts w:ascii="Calibri" w:eastAsia="Calibri" w:hAnsi="Calibri" w:cs="Calibri"/>
          <w:lang w:val="en-US"/>
        </w:rPr>
        <w:t xml:space="preserve">column information for </w:t>
      </w:r>
      <w:r w:rsidRPr="0523CBF0">
        <w:rPr>
          <w:rFonts w:ascii="Calibri" w:eastAsia="Calibri" w:hAnsi="Calibri" w:cs="Calibri"/>
          <w:lang w:val="en-US"/>
        </w:rPr>
        <w:t>a table</w:t>
      </w:r>
      <w:r w:rsidR="220F9EBB" w:rsidRPr="0523CBF0">
        <w:rPr>
          <w:rFonts w:ascii="Calibri" w:eastAsia="Calibri" w:hAnsi="Calibri" w:cs="Calibri"/>
          <w:lang w:val="en-US"/>
        </w:rPr>
        <w:t xml:space="preserve"> or view</w:t>
      </w:r>
    </w:p>
    <w:p w14:paraId="136730DC" w14:textId="78C45DEA" w:rsidR="29696339" w:rsidRDefault="220F9EBB" w:rsidP="0523CBF0">
      <w:pPr>
        <w:pStyle w:val="ListParagraph"/>
        <w:numPr>
          <w:ilvl w:val="0"/>
          <w:numId w:val="2"/>
        </w:numPr>
        <w:rPr>
          <w:lang w:val="en-US"/>
        </w:rPr>
      </w:pPr>
      <w:r w:rsidRPr="0523CBF0">
        <w:rPr>
          <w:rFonts w:ascii="Consolas" w:eastAsia="Consolas" w:hAnsi="Consolas" w:cs="Consolas"/>
          <w:lang w:val="en-US"/>
        </w:rPr>
        <w:t>\</w:t>
      </w:r>
      <w:proofErr w:type="gramStart"/>
      <w:r w:rsidR="29696339" w:rsidRPr="0523CBF0">
        <w:rPr>
          <w:rFonts w:ascii="Consolas" w:eastAsia="Consolas" w:hAnsi="Consolas" w:cs="Consolas"/>
          <w:lang w:val="en-US"/>
        </w:rPr>
        <w:t>password</w:t>
      </w:r>
      <w:proofErr w:type="gramEnd"/>
      <w:r w:rsidR="29696339" w:rsidRPr="0523CBF0">
        <w:rPr>
          <w:rFonts w:ascii="Calibri" w:eastAsia="Calibri" w:hAnsi="Calibri" w:cs="Calibri"/>
          <w:lang w:val="en-US"/>
        </w:rPr>
        <w:t xml:space="preserve"> to change your Postgres password</w:t>
      </w:r>
    </w:p>
    <w:p w14:paraId="3F871CAA" w14:textId="1C2155C4" w:rsidR="0074629B" w:rsidRDefault="0074629B" w:rsidP="0523CBF0">
      <w:pPr>
        <w:rPr>
          <w:rFonts w:ascii="Calibri" w:eastAsia="Calibri" w:hAnsi="Calibri" w:cs="Calibri"/>
          <w:lang w:val="en-US"/>
        </w:rPr>
      </w:pPr>
      <w:r w:rsidRPr="0523CBF0">
        <w:rPr>
          <w:rFonts w:ascii="Calibri" w:eastAsia="Calibri" w:hAnsi="Calibri" w:cs="Calibri"/>
          <w:lang w:val="en-US"/>
        </w:rPr>
        <w:t xml:space="preserve">The </w:t>
      </w:r>
      <w:r w:rsidRPr="0523CBF0">
        <w:rPr>
          <w:rFonts w:ascii="Consolas" w:eastAsia="Consolas" w:hAnsi="Consolas" w:cs="Consolas"/>
          <w:lang w:val="en-US"/>
        </w:rPr>
        <w:t>\d...</w:t>
      </w:r>
      <w:r w:rsidRPr="0523CBF0">
        <w:rPr>
          <w:rFonts w:ascii="Calibri" w:eastAsia="Calibri" w:hAnsi="Calibri" w:cs="Calibri"/>
          <w:lang w:val="en-US"/>
        </w:rPr>
        <w:t xml:space="preserve"> commands can also be appended with a ‘</w:t>
      </w:r>
      <w:r w:rsidRPr="0523CBF0">
        <w:rPr>
          <w:rFonts w:ascii="Consolas" w:eastAsia="Consolas" w:hAnsi="Consolas" w:cs="Consolas"/>
          <w:lang w:val="en-US"/>
        </w:rPr>
        <w:t>+</w:t>
      </w:r>
      <w:r w:rsidRPr="0523CBF0">
        <w:rPr>
          <w:rFonts w:ascii="Calibri" w:eastAsia="Calibri" w:hAnsi="Calibri" w:cs="Calibri"/>
          <w:lang w:val="en-US"/>
        </w:rPr>
        <w:t>’ to view extra information like any given table/column d</w:t>
      </w:r>
      <w:r w:rsidR="0F7AC33C" w:rsidRPr="0523CBF0">
        <w:rPr>
          <w:rFonts w:ascii="Calibri" w:eastAsia="Calibri" w:hAnsi="Calibri" w:cs="Calibri"/>
          <w:lang w:val="en-US"/>
        </w:rPr>
        <w:t xml:space="preserve">escriptions, </w:t>
      </w:r>
      <w:r w:rsidR="751E62C0" w:rsidRPr="0523CBF0">
        <w:rPr>
          <w:rFonts w:ascii="Calibri" w:eastAsia="Calibri" w:hAnsi="Calibri" w:cs="Calibri"/>
          <w:lang w:val="en-US"/>
        </w:rPr>
        <w:t>or the explicit SQL query that a view is made up of:</w:t>
      </w:r>
    </w:p>
    <w:p w14:paraId="7603A8DF" w14:textId="20C71A0E" w:rsidR="751E62C0" w:rsidRDefault="751E62C0" w:rsidP="0523CBF0">
      <w:pPr>
        <w:pStyle w:val="ListParagraph"/>
        <w:numPr>
          <w:ilvl w:val="0"/>
          <w:numId w:val="1"/>
        </w:numPr>
        <w:rPr>
          <w:rFonts w:ascii="Consolas" w:eastAsia="Consolas" w:hAnsi="Consolas" w:cs="Consolas"/>
          <w:lang w:val="en-US"/>
        </w:rPr>
      </w:pPr>
      <w:r w:rsidRPr="0523CBF0">
        <w:rPr>
          <w:rFonts w:ascii="Consolas" w:eastAsia="Consolas" w:hAnsi="Consolas" w:cs="Consolas"/>
          <w:lang w:val="en-US"/>
        </w:rPr>
        <w:t xml:space="preserve">\dt+ </w:t>
      </w:r>
      <w:proofErr w:type="gramStart"/>
      <w:r w:rsidRPr="0523CBF0">
        <w:rPr>
          <w:rFonts w:ascii="Consolas" w:eastAsia="Consolas" w:hAnsi="Consolas" w:cs="Consolas"/>
          <w:lang w:val="en-US"/>
        </w:rPr>
        <w:t>isaric.*</w:t>
      </w:r>
      <w:proofErr w:type="gramEnd"/>
    </w:p>
    <w:p w14:paraId="4164CC87" w14:textId="6DB3A836" w:rsidR="751E62C0" w:rsidRDefault="751E62C0" w:rsidP="0523CBF0">
      <w:pPr>
        <w:pStyle w:val="ListParagraph"/>
        <w:numPr>
          <w:ilvl w:val="0"/>
          <w:numId w:val="1"/>
        </w:numPr>
        <w:rPr>
          <w:rFonts w:ascii="Consolas" w:eastAsia="Consolas" w:hAnsi="Consolas" w:cs="Consolas"/>
          <w:lang w:val="en-US"/>
        </w:rPr>
      </w:pPr>
      <w:r w:rsidRPr="0523CBF0">
        <w:rPr>
          <w:rFonts w:ascii="Consolas" w:eastAsia="Consolas" w:hAnsi="Consolas" w:cs="Consolas"/>
          <w:lang w:val="en-US"/>
        </w:rPr>
        <w:t xml:space="preserve">\d+ </w:t>
      </w:r>
      <w:proofErr w:type="spellStart"/>
      <w:proofErr w:type="gramStart"/>
      <w:r w:rsidRPr="0523CBF0">
        <w:rPr>
          <w:rFonts w:ascii="Consolas" w:eastAsia="Consolas" w:hAnsi="Consolas" w:cs="Consolas"/>
          <w:lang w:val="en-US"/>
        </w:rPr>
        <w:t>isaric</w:t>
      </w:r>
      <w:proofErr w:type="spellEnd"/>
      <w:r w:rsidRPr="0523CBF0">
        <w:rPr>
          <w:rFonts w:ascii="Consolas" w:eastAsia="Consolas" w:hAnsi="Consolas" w:cs="Consolas"/>
          <w:lang w:val="en-US"/>
        </w:rPr>
        <w:t>.&lt;</w:t>
      </w:r>
      <w:proofErr w:type="spellStart"/>
      <w:proofErr w:type="gramEnd"/>
      <w:r w:rsidRPr="0523CBF0">
        <w:rPr>
          <w:rFonts w:ascii="Consolas" w:eastAsia="Consolas" w:hAnsi="Consolas" w:cs="Consolas"/>
          <w:lang w:val="en-US"/>
        </w:rPr>
        <w:t>table_or_view_name</w:t>
      </w:r>
      <w:proofErr w:type="spellEnd"/>
      <w:r w:rsidRPr="0523CBF0">
        <w:rPr>
          <w:rFonts w:ascii="Consolas" w:eastAsia="Consolas" w:hAnsi="Consolas" w:cs="Consolas"/>
          <w:lang w:val="en-US"/>
        </w:rPr>
        <w:t>&gt;</w:t>
      </w:r>
    </w:p>
    <w:p w14:paraId="724E0103" w14:textId="37EF3C3C" w:rsidR="0523CBF0" w:rsidRDefault="0523CBF0" w:rsidP="0523CBF0">
      <w:pPr>
        <w:rPr>
          <w:rFonts w:ascii="Calibri" w:eastAsia="Calibri" w:hAnsi="Calibri" w:cs="Calibri"/>
          <w:lang w:val="en-US"/>
        </w:rPr>
      </w:pPr>
    </w:p>
    <w:p w14:paraId="1485B7EC" w14:textId="7DA07B8F" w:rsidR="21E89FCE" w:rsidRDefault="07BFBAB1" w:rsidP="0523CBF0">
      <w:pPr>
        <w:spacing w:line="257" w:lineRule="auto"/>
        <w:rPr>
          <w:rFonts w:asciiTheme="majorHAnsi" w:eastAsiaTheme="majorEastAsia" w:hAnsiTheme="majorHAnsi" w:cstheme="majorBidi"/>
          <w:color w:val="2F5496" w:themeColor="accent1" w:themeShade="BF"/>
          <w:sz w:val="26"/>
          <w:szCs w:val="26"/>
          <w:lang w:val="en-US"/>
        </w:rPr>
      </w:pPr>
      <w:r w:rsidRPr="0523CBF0">
        <w:rPr>
          <w:rFonts w:asciiTheme="majorHAnsi" w:eastAsiaTheme="majorEastAsia" w:hAnsiTheme="majorHAnsi" w:cstheme="majorBidi"/>
          <w:color w:val="2F5496" w:themeColor="accent1" w:themeShade="BF"/>
          <w:sz w:val="26"/>
          <w:szCs w:val="26"/>
          <w:lang w:val="en-US"/>
        </w:rPr>
        <w:t>Access from R</w:t>
      </w:r>
    </w:p>
    <w:p w14:paraId="6DFAE691" w14:textId="2A6541ED" w:rsidR="004A6D61" w:rsidRPr="0016524F" w:rsidRDefault="004A6D61" w:rsidP="004A6D61">
      <w:pPr>
        <w:rPr>
          <w:lang w:val="en-US"/>
        </w:rPr>
      </w:pPr>
      <w:r w:rsidRPr="0016524F">
        <w:rPr>
          <w:lang w:val="en-US"/>
        </w:rPr>
        <w:t>The database server is PostgreSQL</w:t>
      </w:r>
      <w:r w:rsidR="009B0FBB">
        <w:rPr>
          <w:lang w:val="en-US"/>
        </w:rPr>
        <w:t>,</w:t>
      </w:r>
      <w:r w:rsidRPr="0016524F">
        <w:rPr>
          <w:lang w:val="en-US"/>
        </w:rPr>
        <w:t xml:space="preserve"> so to connect to it from R on ultra: </w:t>
      </w:r>
    </w:p>
    <w:p w14:paraId="4D6C2CDB" w14:textId="77777777" w:rsidR="004A6D61" w:rsidRPr="00185DE4" w:rsidRDefault="004A6D61" w:rsidP="004A6D61">
      <w:pPr>
        <w:rPr>
          <w:rStyle w:val="Code"/>
        </w:rPr>
      </w:pPr>
      <w:r w:rsidRPr="00185DE4">
        <w:rPr>
          <w:rStyle w:val="Code"/>
        </w:rPr>
        <w:t>library('</w:t>
      </w:r>
      <w:proofErr w:type="spellStart"/>
      <w:r w:rsidRPr="00185DE4">
        <w:rPr>
          <w:rStyle w:val="Code"/>
        </w:rPr>
        <w:t>RPostgreSQL</w:t>
      </w:r>
      <w:proofErr w:type="spellEnd"/>
      <w:r w:rsidRPr="00185DE4">
        <w:rPr>
          <w:rStyle w:val="Code"/>
        </w:rPr>
        <w:t xml:space="preserve">') </w:t>
      </w:r>
    </w:p>
    <w:p w14:paraId="4A01A1DA" w14:textId="5C8D0146" w:rsidR="004A6D61" w:rsidRPr="00185DE4" w:rsidRDefault="004A6D61" w:rsidP="004A6D61">
      <w:pPr>
        <w:rPr>
          <w:rStyle w:val="Code"/>
        </w:rPr>
      </w:pPr>
      <w:proofErr w:type="spellStart"/>
      <w:r w:rsidRPr="00185DE4">
        <w:rPr>
          <w:rStyle w:val="Code"/>
        </w:rPr>
        <w:t>pg_con</w:t>
      </w:r>
      <w:proofErr w:type="spellEnd"/>
      <w:r w:rsidRPr="00185DE4">
        <w:rPr>
          <w:rStyle w:val="Code"/>
        </w:rPr>
        <w:t xml:space="preserve"> &lt;- </w:t>
      </w:r>
      <w:proofErr w:type="gramStart"/>
      <w:r w:rsidRPr="00185DE4">
        <w:rPr>
          <w:rStyle w:val="Code"/>
        </w:rPr>
        <w:t>DBI::</w:t>
      </w:r>
      <w:proofErr w:type="spellStart"/>
      <w:proofErr w:type="gramEnd"/>
      <w:r w:rsidRPr="00185DE4">
        <w:rPr>
          <w:rStyle w:val="Code"/>
        </w:rPr>
        <w:t>dbConnect</w:t>
      </w:r>
      <w:proofErr w:type="spellEnd"/>
      <w:r w:rsidRPr="00185DE4">
        <w:rPr>
          <w:rStyle w:val="Code"/>
        </w:rPr>
        <w:t>(</w:t>
      </w:r>
      <w:proofErr w:type="spellStart"/>
      <w:r w:rsidRPr="00185DE4">
        <w:rPr>
          <w:rStyle w:val="Code"/>
        </w:rPr>
        <w:t>RPostgreSQL</w:t>
      </w:r>
      <w:proofErr w:type="spellEnd"/>
      <w:r w:rsidRPr="00185DE4">
        <w:rPr>
          <w:rStyle w:val="Code"/>
        </w:rPr>
        <w:t xml:space="preserve">::PostgreSQL(), </w:t>
      </w:r>
      <w:proofErr w:type="spellStart"/>
      <w:r w:rsidRPr="00185DE4">
        <w:rPr>
          <w:rStyle w:val="Code"/>
        </w:rPr>
        <w:t>dbname</w:t>
      </w:r>
      <w:proofErr w:type="spellEnd"/>
      <w:r w:rsidRPr="00185DE4">
        <w:rPr>
          <w:rStyle w:val="Code"/>
        </w:rPr>
        <w:t>="</w:t>
      </w:r>
      <w:proofErr w:type="spellStart"/>
      <w:r w:rsidRPr="00185DE4">
        <w:rPr>
          <w:rStyle w:val="Code"/>
        </w:rPr>
        <w:t>isaric</w:t>
      </w:r>
      <w:proofErr w:type="spellEnd"/>
      <w:r w:rsidRPr="00185DE4">
        <w:rPr>
          <w:rStyle w:val="Code"/>
        </w:rPr>
        <w:t>", host="</w:t>
      </w:r>
      <w:r w:rsidR="000E4130" w:rsidRPr="00185DE4">
        <w:rPr>
          <w:rStyle w:val="Code"/>
        </w:rPr>
        <w:t>c19-</w:t>
      </w:r>
      <w:ins w:id="765" w:author="BROOKS Andrew" w:date="2021-10-31T21:35:00Z">
        <w:r w:rsidR="001D15CF">
          <w:rPr>
            <w:rStyle w:val="Code"/>
          </w:rPr>
          <w:t>database-proxy</w:t>
        </w:r>
      </w:ins>
      <w:del w:id="766" w:author="BROOKS Andrew" w:date="2021-10-31T21:35:00Z">
        <w:r w:rsidR="000E4130" w:rsidRPr="00185DE4" w:rsidDel="001D15CF">
          <w:rPr>
            <w:rStyle w:val="Code"/>
          </w:rPr>
          <w:delText>isaric01</w:delText>
        </w:r>
      </w:del>
      <w:r w:rsidRPr="00185DE4">
        <w:rPr>
          <w:rStyle w:val="Code"/>
        </w:rPr>
        <w:t>", user="</w:t>
      </w:r>
      <w:proofErr w:type="spellStart"/>
      <w:r w:rsidR="000E30D2">
        <w:rPr>
          <w:rStyle w:val="Code"/>
        </w:rPr>
        <w:t>myusername</w:t>
      </w:r>
      <w:proofErr w:type="spellEnd"/>
      <w:r w:rsidRPr="00185DE4">
        <w:rPr>
          <w:rStyle w:val="Code"/>
        </w:rPr>
        <w:t>", password="</w:t>
      </w:r>
      <w:proofErr w:type="spellStart"/>
      <w:r w:rsidR="000E30D2">
        <w:rPr>
          <w:rStyle w:val="Code"/>
        </w:rPr>
        <w:t>mypassword</w:t>
      </w:r>
      <w:proofErr w:type="spellEnd"/>
      <w:r w:rsidRPr="00185DE4">
        <w:rPr>
          <w:rStyle w:val="Code"/>
        </w:rPr>
        <w:t xml:space="preserve">") </w:t>
      </w:r>
    </w:p>
    <w:p w14:paraId="3BAB0F4C" w14:textId="77777777" w:rsidR="004A6D61" w:rsidRPr="00185DE4" w:rsidRDefault="004A6D61" w:rsidP="004A6D61">
      <w:pPr>
        <w:rPr>
          <w:rStyle w:val="Code"/>
        </w:rPr>
      </w:pPr>
      <w:r w:rsidRPr="00185DE4">
        <w:rPr>
          <w:rStyle w:val="Code"/>
        </w:rPr>
        <w:t>library('</w:t>
      </w:r>
      <w:proofErr w:type="spellStart"/>
      <w:r w:rsidRPr="00185DE4">
        <w:rPr>
          <w:rStyle w:val="Code"/>
        </w:rPr>
        <w:t>tidyverse</w:t>
      </w:r>
      <w:proofErr w:type="spellEnd"/>
      <w:r w:rsidRPr="00185DE4">
        <w:rPr>
          <w:rStyle w:val="Code"/>
        </w:rPr>
        <w:t xml:space="preserve">') </w:t>
      </w:r>
    </w:p>
    <w:p w14:paraId="2C76AE0D" w14:textId="77777777" w:rsidR="004A6D61" w:rsidRPr="00185DE4" w:rsidRDefault="004A6D61" w:rsidP="004A6D61">
      <w:pPr>
        <w:rPr>
          <w:rStyle w:val="Code"/>
        </w:rPr>
      </w:pPr>
      <w:proofErr w:type="spellStart"/>
      <w:r w:rsidRPr="00185DE4">
        <w:rPr>
          <w:rStyle w:val="Code"/>
        </w:rPr>
        <w:t>my_tbl</w:t>
      </w:r>
      <w:proofErr w:type="spellEnd"/>
      <w:r w:rsidRPr="00185DE4">
        <w:rPr>
          <w:rStyle w:val="Code"/>
        </w:rPr>
        <w:t xml:space="preserve"> &lt;- </w:t>
      </w:r>
      <w:proofErr w:type="spellStart"/>
      <w:proofErr w:type="gramStart"/>
      <w:r w:rsidRPr="00185DE4">
        <w:rPr>
          <w:rStyle w:val="Code"/>
        </w:rPr>
        <w:t>tbl</w:t>
      </w:r>
      <w:proofErr w:type="spellEnd"/>
      <w:r w:rsidRPr="00185DE4">
        <w:rPr>
          <w:rStyle w:val="Code"/>
        </w:rPr>
        <w:t>(</w:t>
      </w:r>
      <w:proofErr w:type="spellStart"/>
      <w:proofErr w:type="gramEnd"/>
      <w:r w:rsidRPr="00185DE4">
        <w:rPr>
          <w:rStyle w:val="Code"/>
        </w:rPr>
        <w:t>pg_con</w:t>
      </w:r>
      <w:proofErr w:type="spellEnd"/>
      <w:r w:rsidRPr="00185DE4">
        <w:rPr>
          <w:rStyle w:val="Code"/>
        </w:rPr>
        <w:t xml:space="preserve">, </w:t>
      </w:r>
      <w:proofErr w:type="spellStart"/>
      <w:r w:rsidRPr="00185DE4">
        <w:rPr>
          <w:rStyle w:val="Code"/>
        </w:rPr>
        <w:t>sql</w:t>
      </w:r>
      <w:proofErr w:type="spellEnd"/>
      <w:r w:rsidRPr="00185DE4">
        <w:rPr>
          <w:rStyle w:val="Code"/>
        </w:rPr>
        <w:t xml:space="preserve">('select * from </w:t>
      </w:r>
      <w:proofErr w:type="spellStart"/>
      <w:r w:rsidRPr="00185DE4">
        <w:rPr>
          <w:rStyle w:val="Code"/>
        </w:rPr>
        <w:t>my_table</w:t>
      </w:r>
      <w:proofErr w:type="spellEnd"/>
      <w:r w:rsidRPr="00185DE4">
        <w:rPr>
          <w:rStyle w:val="Code"/>
        </w:rPr>
        <w:t xml:space="preserve">')) </w:t>
      </w:r>
    </w:p>
    <w:p w14:paraId="60000196" w14:textId="77777777" w:rsidR="004A6D61" w:rsidRPr="00185DE4" w:rsidRDefault="004A6D61" w:rsidP="004A6D61">
      <w:pPr>
        <w:rPr>
          <w:rStyle w:val="Code"/>
        </w:rPr>
      </w:pPr>
      <w:r w:rsidRPr="00185DE4">
        <w:rPr>
          <w:rStyle w:val="Code"/>
        </w:rPr>
        <w:t xml:space="preserve">OR </w:t>
      </w:r>
    </w:p>
    <w:p w14:paraId="7B49C1AA" w14:textId="77777777" w:rsidR="004A6D61" w:rsidRPr="00185DE4" w:rsidRDefault="004A6D61" w:rsidP="004A6D61">
      <w:pPr>
        <w:rPr>
          <w:rStyle w:val="Code"/>
        </w:rPr>
      </w:pPr>
      <w:proofErr w:type="spellStart"/>
      <w:r w:rsidRPr="00185DE4">
        <w:rPr>
          <w:rStyle w:val="Code"/>
        </w:rPr>
        <w:t>my_tbl</w:t>
      </w:r>
      <w:proofErr w:type="spellEnd"/>
      <w:r w:rsidRPr="00185DE4">
        <w:rPr>
          <w:rStyle w:val="Code"/>
        </w:rPr>
        <w:t xml:space="preserve"> &lt;- </w:t>
      </w:r>
      <w:proofErr w:type="spellStart"/>
      <w:proofErr w:type="gramStart"/>
      <w:r w:rsidRPr="00185DE4">
        <w:rPr>
          <w:rStyle w:val="Code"/>
        </w:rPr>
        <w:t>tbl</w:t>
      </w:r>
      <w:proofErr w:type="spellEnd"/>
      <w:r w:rsidRPr="00185DE4">
        <w:rPr>
          <w:rStyle w:val="Code"/>
        </w:rPr>
        <w:t>(</w:t>
      </w:r>
      <w:proofErr w:type="spellStart"/>
      <w:proofErr w:type="gramEnd"/>
      <w:r w:rsidRPr="00185DE4">
        <w:rPr>
          <w:rStyle w:val="Code"/>
        </w:rPr>
        <w:t>pg_con</w:t>
      </w:r>
      <w:proofErr w:type="spellEnd"/>
      <w:r w:rsidRPr="00185DE4">
        <w:rPr>
          <w:rStyle w:val="Code"/>
        </w:rPr>
        <w:t>, '</w:t>
      </w:r>
      <w:proofErr w:type="spellStart"/>
      <w:r w:rsidRPr="00185DE4">
        <w:rPr>
          <w:rStyle w:val="Code"/>
        </w:rPr>
        <w:t>my_table</w:t>
      </w:r>
      <w:proofErr w:type="spellEnd"/>
      <w:r w:rsidRPr="00185DE4">
        <w:rPr>
          <w:rStyle w:val="Code"/>
        </w:rPr>
        <w:t xml:space="preserve">') </w:t>
      </w:r>
    </w:p>
    <w:p w14:paraId="2B88A382" w14:textId="77777777" w:rsidR="00E66664" w:rsidRDefault="004A6D61" w:rsidP="004A6D61">
      <w:pPr>
        <w:rPr>
          <w:rStyle w:val="Code"/>
        </w:rPr>
      </w:pPr>
      <w:proofErr w:type="spellStart"/>
      <w:r w:rsidRPr="00185DE4">
        <w:rPr>
          <w:rStyle w:val="Code"/>
        </w:rPr>
        <w:t>my_tbl</w:t>
      </w:r>
      <w:proofErr w:type="spellEnd"/>
      <w:r w:rsidRPr="00185DE4">
        <w:rPr>
          <w:rStyle w:val="Code"/>
        </w:rPr>
        <w:t xml:space="preserve"> %&gt;% select(stuff) %&gt;% filter(stuff)</w:t>
      </w:r>
    </w:p>
    <w:p w14:paraId="57977F5B" w14:textId="3391BA5D" w:rsidR="004A6D61" w:rsidRPr="0016524F" w:rsidRDefault="00E66664" w:rsidP="004A6D61">
      <w:pPr>
        <w:rPr>
          <w:lang w:val="en-US"/>
        </w:rPr>
      </w:pPr>
      <w:proofErr w:type="spellStart"/>
      <w:r>
        <w:rPr>
          <w:rStyle w:val="Code"/>
        </w:rPr>
        <w:lastRenderedPageBreak/>
        <w:t>dbDisconnect</w:t>
      </w:r>
      <w:proofErr w:type="spellEnd"/>
      <w:r>
        <w:rPr>
          <w:rStyle w:val="Code"/>
        </w:rPr>
        <w:t>(</w:t>
      </w:r>
      <w:proofErr w:type="spellStart"/>
      <w:r>
        <w:rPr>
          <w:rStyle w:val="Code"/>
        </w:rPr>
        <w:t>pg_con</w:t>
      </w:r>
      <w:proofErr w:type="spellEnd"/>
      <w:r>
        <w:rPr>
          <w:rStyle w:val="Code"/>
        </w:rPr>
        <w:t>)</w:t>
      </w:r>
      <w:r w:rsidR="004A6D61" w:rsidRPr="0016524F">
        <w:rPr>
          <w:lang w:val="en-US"/>
        </w:rPr>
        <w:t xml:space="preserve"> </w:t>
      </w:r>
    </w:p>
    <w:p w14:paraId="69FDB5C6" w14:textId="77777777" w:rsidR="004A6D61" w:rsidRPr="0016524F" w:rsidRDefault="004A6D61" w:rsidP="004A6D61">
      <w:pPr>
        <w:rPr>
          <w:lang w:val="en-US"/>
        </w:rPr>
      </w:pPr>
      <w:r w:rsidRPr="0016524F">
        <w:rPr>
          <w:lang w:val="en-US"/>
        </w:rPr>
        <w:t xml:space="preserve">to dynamically create SQL statements using R syntax. </w:t>
      </w:r>
    </w:p>
    <w:p w14:paraId="45336677" w14:textId="6A6F89AC" w:rsidR="004A6D61" w:rsidRPr="0016524F" w:rsidRDefault="004A6D61" w:rsidP="004A6D61">
      <w:pPr>
        <w:rPr>
          <w:lang w:val="en-US"/>
        </w:rPr>
      </w:pPr>
      <w:r w:rsidRPr="0016524F">
        <w:rPr>
          <w:lang w:val="en-US"/>
        </w:rPr>
        <w:t>The database name is "</w:t>
      </w:r>
      <w:proofErr w:type="spellStart"/>
      <w:r w:rsidRPr="0016524F">
        <w:rPr>
          <w:lang w:val="en-US"/>
        </w:rPr>
        <w:t>isaric</w:t>
      </w:r>
      <w:proofErr w:type="spellEnd"/>
      <w:r w:rsidRPr="0016524F">
        <w:rPr>
          <w:lang w:val="en-US"/>
        </w:rPr>
        <w:t>" and the schema name is "</w:t>
      </w:r>
      <w:proofErr w:type="spellStart"/>
      <w:r w:rsidRPr="0016524F">
        <w:rPr>
          <w:lang w:val="en-US"/>
        </w:rPr>
        <w:t>isaric</w:t>
      </w:r>
      <w:proofErr w:type="spellEnd"/>
      <w:r w:rsidRPr="0016524F">
        <w:rPr>
          <w:lang w:val="en-US"/>
        </w:rPr>
        <w:t>". Once connected to the "</w:t>
      </w:r>
      <w:proofErr w:type="spellStart"/>
      <w:r w:rsidRPr="0016524F">
        <w:rPr>
          <w:lang w:val="en-US"/>
        </w:rPr>
        <w:t>isaric</w:t>
      </w:r>
      <w:proofErr w:type="spellEnd"/>
      <w:r w:rsidRPr="0016524F">
        <w:rPr>
          <w:lang w:val="en-US"/>
        </w:rPr>
        <w:t>" database you can refer to tables as "</w:t>
      </w:r>
      <w:proofErr w:type="spellStart"/>
      <w:r w:rsidRPr="0016524F">
        <w:rPr>
          <w:lang w:val="en-US"/>
        </w:rPr>
        <w:t>isaric.my_table</w:t>
      </w:r>
      <w:proofErr w:type="spellEnd"/>
      <w:r w:rsidRPr="0016524F">
        <w:rPr>
          <w:lang w:val="en-US"/>
        </w:rPr>
        <w:t>"</w:t>
      </w:r>
      <w:del w:id="767" w:author="BROOKS Andrew" w:date="2021-10-31T21:35:00Z">
        <w:r w:rsidRPr="0016524F" w:rsidDel="002738B8">
          <w:rPr>
            <w:lang w:val="en-US"/>
          </w:rPr>
          <w:delText xml:space="preserve"> but as long as there are no other schema (and none are planned) you can omit the "isaric" </w:delText>
        </w:r>
        <w:r w:rsidDel="002738B8">
          <w:rPr>
            <w:lang w:val="en-US"/>
          </w:rPr>
          <w:delText>p</w:delText>
        </w:r>
        <w:r w:rsidRPr="0016524F" w:rsidDel="002738B8">
          <w:rPr>
            <w:lang w:val="en-US"/>
          </w:rPr>
          <w:delText>refix</w:delText>
        </w:r>
      </w:del>
      <w:r w:rsidRPr="0016524F">
        <w:rPr>
          <w:lang w:val="en-US"/>
        </w:rPr>
        <w:t xml:space="preserve">. </w:t>
      </w:r>
    </w:p>
    <w:p w14:paraId="4A8FF237" w14:textId="2265941B" w:rsidR="00B10125" w:rsidRPr="0016524F" w:rsidRDefault="00B10125" w:rsidP="0016524F">
      <w:pPr>
        <w:rPr>
          <w:lang w:val="en-US"/>
        </w:rPr>
      </w:pPr>
    </w:p>
    <w:sectPr w:rsidR="00B10125" w:rsidRPr="0016524F" w:rsidSect="0048496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6" w:author="WHAM Murray" w:date="2021-11-29T14:51:00Z" w:initials="WM">
    <w:p w14:paraId="1EFA9A3A" w14:textId="2C4D369A" w:rsidR="4B8FBA97" w:rsidRDefault="4B8FBA97">
      <w:pPr>
        <w:pStyle w:val="CommentText"/>
      </w:pPr>
      <w:r>
        <w:t>This section looks like it should be merged with 'Using RStudio' above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A9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02D941" w16cex:dateUtc="2021-11-29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A9A3A" w16cid:durableId="1302D9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C209" w14:textId="77777777" w:rsidR="000D29DF" w:rsidRDefault="000D29DF" w:rsidP="00085A91">
      <w:pPr>
        <w:spacing w:after="0" w:line="240" w:lineRule="auto"/>
      </w:pPr>
      <w:r>
        <w:separator/>
      </w:r>
    </w:p>
  </w:endnote>
  <w:endnote w:type="continuationSeparator" w:id="0">
    <w:p w14:paraId="05D17348" w14:textId="77777777" w:rsidR="000D29DF" w:rsidRDefault="000D29DF" w:rsidP="00085A91">
      <w:pPr>
        <w:spacing w:after="0" w:line="240" w:lineRule="auto"/>
      </w:pPr>
      <w:r>
        <w:continuationSeparator/>
      </w:r>
    </w:p>
  </w:endnote>
  <w:endnote w:type="continuationNotice" w:id="1">
    <w:p w14:paraId="6D2BDF52" w14:textId="77777777" w:rsidR="000D29DF" w:rsidRDefault="000D29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14226" w14:textId="77777777" w:rsidR="000D29DF" w:rsidRDefault="000D29DF" w:rsidP="00085A91">
      <w:pPr>
        <w:spacing w:after="0" w:line="240" w:lineRule="auto"/>
      </w:pPr>
      <w:r>
        <w:separator/>
      </w:r>
    </w:p>
  </w:footnote>
  <w:footnote w:type="continuationSeparator" w:id="0">
    <w:p w14:paraId="2409125C" w14:textId="77777777" w:rsidR="000D29DF" w:rsidRDefault="000D29DF" w:rsidP="00085A91">
      <w:pPr>
        <w:spacing w:after="0" w:line="240" w:lineRule="auto"/>
      </w:pPr>
      <w:r>
        <w:continuationSeparator/>
      </w:r>
    </w:p>
  </w:footnote>
  <w:footnote w:type="continuationNotice" w:id="1">
    <w:p w14:paraId="524581AF" w14:textId="77777777" w:rsidR="000D29DF" w:rsidRDefault="000D29DF">
      <w:pPr>
        <w:spacing w:after="0" w:line="240" w:lineRule="auto"/>
      </w:pPr>
    </w:p>
  </w:footnote>
  <w:footnote w:id="2">
    <w:p w14:paraId="5D850A3E" w14:textId="77777777" w:rsidR="00085A91" w:rsidRPr="00CC282C" w:rsidRDefault="00085A91" w:rsidP="00085A91">
      <w:pPr>
        <w:pStyle w:val="FootnoteText"/>
        <w:rPr>
          <w:lang w:val="en-US"/>
        </w:rPr>
      </w:pPr>
      <w:r>
        <w:rPr>
          <w:rStyle w:val="FootnoteReference"/>
        </w:rPr>
        <w:footnoteRef/>
      </w:r>
      <w:r>
        <w:t xml:space="preserve"> </w:t>
      </w:r>
      <w:r>
        <w:rPr>
          <w:lang w:val="en-US"/>
        </w:rPr>
        <w:t xml:space="preserve">Some people refer to this as </w:t>
      </w:r>
      <w:r>
        <w:rPr>
          <w:i/>
          <w:iCs/>
          <w:lang w:val="en-US"/>
        </w:rPr>
        <w:t>guacamole</w:t>
      </w:r>
      <w:r>
        <w:rPr>
          <w:lang w:val="en-US"/>
        </w:rPr>
        <w:t xml:space="preserve"> because that is the name of the software which implements the VDI.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8ABE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341A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C2A7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0C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7A97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50F0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548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D44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DE69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9EF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517B7"/>
    <w:multiLevelType w:val="hybridMultilevel"/>
    <w:tmpl w:val="ADC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042171"/>
    <w:multiLevelType w:val="hybridMultilevel"/>
    <w:tmpl w:val="62362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E317BD"/>
    <w:multiLevelType w:val="hybridMultilevel"/>
    <w:tmpl w:val="DC3A2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9F376A"/>
    <w:multiLevelType w:val="hybridMultilevel"/>
    <w:tmpl w:val="138C64F0"/>
    <w:lvl w:ilvl="0" w:tplc="AB16D614">
      <w:start w:val="1"/>
      <w:numFmt w:val="bullet"/>
      <w:lvlText w:val=""/>
      <w:lvlJc w:val="left"/>
      <w:pPr>
        <w:ind w:left="720" w:hanging="360"/>
      </w:pPr>
      <w:rPr>
        <w:rFonts w:ascii="Symbol" w:hAnsi="Symbol" w:hint="default"/>
      </w:rPr>
    </w:lvl>
    <w:lvl w:ilvl="1" w:tplc="510813CE">
      <w:start w:val="1"/>
      <w:numFmt w:val="bullet"/>
      <w:lvlText w:val="o"/>
      <w:lvlJc w:val="left"/>
      <w:pPr>
        <w:ind w:left="1440" w:hanging="360"/>
      </w:pPr>
      <w:rPr>
        <w:rFonts w:ascii="Courier New" w:hAnsi="Courier New" w:hint="default"/>
      </w:rPr>
    </w:lvl>
    <w:lvl w:ilvl="2" w:tplc="403E09C2">
      <w:start w:val="1"/>
      <w:numFmt w:val="bullet"/>
      <w:lvlText w:val=""/>
      <w:lvlJc w:val="left"/>
      <w:pPr>
        <w:ind w:left="2160" w:hanging="360"/>
      </w:pPr>
      <w:rPr>
        <w:rFonts w:ascii="Wingdings" w:hAnsi="Wingdings" w:hint="default"/>
      </w:rPr>
    </w:lvl>
    <w:lvl w:ilvl="3" w:tplc="C478DF5A">
      <w:start w:val="1"/>
      <w:numFmt w:val="bullet"/>
      <w:lvlText w:val=""/>
      <w:lvlJc w:val="left"/>
      <w:pPr>
        <w:ind w:left="2880" w:hanging="360"/>
      </w:pPr>
      <w:rPr>
        <w:rFonts w:ascii="Symbol" w:hAnsi="Symbol" w:hint="default"/>
      </w:rPr>
    </w:lvl>
    <w:lvl w:ilvl="4" w:tplc="FB720834">
      <w:start w:val="1"/>
      <w:numFmt w:val="bullet"/>
      <w:lvlText w:val="o"/>
      <w:lvlJc w:val="left"/>
      <w:pPr>
        <w:ind w:left="3600" w:hanging="360"/>
      </w:pPr>
      <w:rPr>
        <w:rFonts w:ascii="Courier New" w:hAnsi="Courier New" w:hint="default"/>
      </w:rPr>
    </w:lvl>
    <w:lvl w:ilvl="5" w:tplc="26948476">
      <w:start w:val="1"/>
      <w:numFmt w:val="bullet"/>
      <w:lvlText w:val=""/>
      <w:lvlJc w:val="left"/>
      <w:pPr>
        <w:ind w:left="4320" w:hanging="360"/>
      </w:pPr>
      <w:rPr>
        <w:rFonts w:ascii="Wingdings" w:hAnsi="Wingdings" w:hint="default"/>
      </w:rPr>
    </w:lvl>
    <w:lvl w:ilvl="6" w:tplc="1142808A">
      <w:start w:val="1"/>
      <w:numFmt w:val="bullet"/>
      <w:lvlText w:val=""/>
      <w:lvlJc w:val="left"/>
      <w:pPr>
        <w:ind w:left="5040" w:hanging="360"/>
      </w:pPr>
      <w:rPr>
        <w:rFonts w:ascii="Symbol" w:hAnsi="Symbol" w:hint="default"/>
      </w:rPr>
    </w:lvl>
    <w:lvl w:ilvl="7" w:tplc="C5F6F860">
      <w:start w:val="1"/>
      <w:numFmt w:val="bullet"/>
      <w:lvlText w:val="o"/>
      <w:lvlJc w:val="left"/>
      <w:pPr>
        <w:ind w:left="5760" w:hanging="360"/>
      </w:pPr>
      <w:rPr>
        <w:rFonts w:ascii="Courier New" w:hAnsi="Courier New" w:hint="default"/>
      </w:rPr>
    </w:lvl>
    <w:lvl w:ilvl="8" w:tplc="3738BDF8">
      <w:start w:val="1"/>
      <w:numFmt w:val="bullet"/>
      <w:lvlText w:val=""/>
      <w:lvlJc w:val="left"/>
      <w:pPr>
        <w:ind w:left="6480" w:hanging="360"/>
      </w:pPr>
      <w:rPr>
        <w:rFonts w:ascii="Wingdings" w:hAnsi="Wingdings" w:hint="default"/>
      </w:rPr>
    </w:lvl>
  </w:abstractNum>
  <w:abstractNum w:abstractNumId="14" w15:restartNumberingAfterBreak="0">
    <w:nsid w:val="2F5D4206"/>
    <w:multiLevelType w:val="hybridMultilevel"/>
    <w:tmpl w:val="31F279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1E41E3"/>
    <w:multiLevelType w:val="hybridMultilevel"/>
    <w:tmpl w:val="D56C2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1A23D4"/>
    <w:multiLevelType w:val="hybridMultilevel"/>
    <w:tmpl w:val="6EA06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9B2B34"/>
    <w:multiLevelType w:val="hybridMultilevel"/>
    <w:tmpl w:val="282EE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457DBD"/>
    <w:multiLevelType w:val="hybridMultilevel"/>
    <w:tmpl w:val="41C0F08C"/>
    <w:lvl w:ilvl="0" w:tplc="C23ADE02">
      <w:start w:val="1"/>
      <w:numFmt w:val="bullet"/>
      <w:lvlText w:val=""/>
      <w:lvlJc w:val="left"/>
      <w:pPr>
        <w:ind w:left="720" w:hanging="360"/>
      </w:pPr>
      <w:rPr>
        <w:rFonts w:ascii="Symbol" w:hAnsi="Symbol" w:hint="default"/>
      </w:rPr>
    </w:lvl>
    <w:lvl w:ilvl="1" w:tplc="8BACB210">
      <w:start w:val="1"/>
      <w:numFmt w:val="bullet"/>
      <w:lvlText w:val="o"/>
      <w:lvlJc w:val="left"/>
      <w:pPr>
        <w:ind w:left="1440" w:hanging="360"/>
      </w:pPr>
      <w:rPr>
        <w:rFonts w:ascii="Courier New" w:hAnsi="Courier New" w:hint="default"/>
      </w:rPr>
    </w:lvl>
    <w:lvl w:ilvl="2" w:tplc="7D2A1112">
      <w:start w:val="1"/>
      <w:numFmt w:val="bullet"/>
      <w:lvlText w:val=""/>
      <w:lvlJc w:val="left"/>
      <w:pPr>
        <w:ind w:left="2160" w:hanging="360"/>
      </w:pPr>
      <w:rPr>
        <w:rFonts w:ascii="Wingdings" w:hAnsi="Wingdings" w:hint="default"/>
      </w:rPr>
    </w:lvl>
    <w:lvl w:ilvl="3" w:tplc="45D43054">
      <w:start w:val="1"/>
      <w:numFmt w:val="bullet"/>
      <w:lvlText w:val=""/>
      <w:lvlJc w:val="left"/>
      <w:pPr>
        <w:ind w:left="2880" w:hanging="360"/>
      </w:pPr>
      <w:rPr>
        <w:rFonts w:ascii="Symbol" w:hAnsi="Symbol" w:hint="default"/>
      </w:rPr>
    </w:lvl>
    <w:lvl w:ilvl="4" w:tplc="74EE6CB8">
      <w:start w:val="1"/>
      <w:numFmt w:val="bullet"/>
      <w:lvlText w:val="o"/>
      <w:lvlJc w:val="left"/>
      <w:pPr>
        <w:ind w:left="3600" w:hanging="360"/>
      </w:pPr>
      <w:rPr>
        <w:rFonts w:ascii="Courier New" w:hAnsi="Courier New" w:hint="default"/>
      </w:rPr>
    </w:lvl>
    <w:lvl w:ilvl="5" w:tplc="4B904726">
      <w:start w:val="1"/>
      <w:numFmt w:val="bullet"/>
      <w:lvlText w:val=""/>
      <w:lvlJc w:val="left"/>
      <w:pPr>
        <w:ind w:left="4320" w:hanging="360"/>
      </w:pPr>
      <w:rPr>
        <w:rFonts w:ascii="Wingdings" w:hAnsi="Wingdings" w:hint="default"/>
      </w:rPr>
    </w:lvl>
    <w:lvl w:ilvl="6" w:tplc="CC04707E">
      <w:start w:val="1"/>
      <w:numFmt w:val="bullet"/>
      <w:lvlText w:val=""/>
      <w:lvlJc w:val="left"/>
      <w:pPr>
        <w:ind w:left="5040" w:hanging="360"/>
      </w:pPr>
      <w:rPr>
        <w:rFonts w:ascii="Symbol" w:hAnsi="Symbol" w:hint="default"/>
      </w:rPr>
    </w:lvl>
    <w:lvl w:ilvl="7" w:tplc="3326B4F8">
      <w:start w:val="1"/>
      <w:numFmt w:val="bullet"/>
      <w:lvlText w:val="o"/>
      <w:lvlJc w:val="left"/>
      <w:pPr>
        <w:ind w:left="5760" w:hanging="360"/>
      </w:pPr>
      <w:rPr>
        <w:rFonts w:ascii="Courier New" w:hAnsi="Courier New" w:hint="default"/>
      </w:rPr>
    </w:lvl>
    <w:lvl w:ilvl="8" w:tplc="25A0D68C">
      <w:start w:val="1"/>
      <w:numFmt w:val="bullet"/>
      <w:lvlText w:val=""/>
      <w:lvlJc w:val="left"/>
      <w:pPr>
        <w:ind w:left="6480" w:hanging="360"/>
      </w:pPr>
      <w:rPr>
        <w:rFonts w:ascii="Wingdings" w:hAnsi="Wingdings" w:hint="default"/>
      </w:rPr>
    </w:lvl>
  </w:abstractNum>
  <w:abstractNum w:abstractNumId="19" w15:restartNumberingAfterBreak="0">
    <w:nsid w:val="45C02045"/>
    <w:multiLevelType w:val="hybridMultilevel"/>
    <w:tmpl w:val="4092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7A67A9"/>
    <w:multiLevelType w:val="hybridMultilevel"/>
    <w:tmpl w:val="19AAD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251079"/>
    <w:multiLevelType w:val="hybridMultilevel"/>
    <w:tmpl w:val="5F908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2801C4"/>
    <w:multiLevelType w:val="hybridMultilevel"/>
    <w:tmpl w:val="CF14D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25182F"/>
    <w:multiLevelType w:val="hybridMultilevel"/>
    <w:tmpl w:val="538A3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22"/>
  </w:num>
  <w:num w:numId="16">
    <w:abstractNumId w:val="19"/>
  </w:num>
  <w:num w:numId="17">
    <w:abstractNumId w:val="10"/>
  </w:num>
  <w:num w:numId="18">
    <w:abstractNumId w:val="15"/>
  </w:num>
  <w:num w:numId="19">
    <w:abstractNumId w:val="12"/>
  </w:num>
  <w:num w:numId="20">
    <w:abstractNumId w:val="21"/>
  </w:num>
  <w:num w:numId="21">
    <w:abstractNumId w:val="17"/>
  </w:num>
  <w:num w:numId="22">
    <w:abstractNumId w:val="11"/>
  </w:num>
  <w:num w:numId="23">
    <w:abstractNumId w:val="23"/>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OOKS Andrew">
    <w15:presenceInfo w15:providerId="AD" w15:userId="S::abrooks2@ed.ac.uk::1ef86322-c294-4620-a2ee-5b4937d81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23"/>
    <w:rsid w:val="000077D0"/>
    <w:rsid w:val="00010264"/>
    <w:rsid w:val="00011D6B"/>
    <w:rsid w:val="000157DB"/>
    <w:rsid w:val="00015D65"/>
    <w:rsid w:val="000273C2"/>
    <w:rsid w:val="000317B7"/>
    <w:rsid w:val="00035AE3"/>
    <w:rsid w:val="00037D57"/>
    <w:rsid w:val="00040558"/>
    <w:rsid w:val="00042F5A"/>
    <w:rsid w:val="00044B0C"/>
    <w:rsid w:val="00052752"/>
    <w:rsid w:val="00055ECB"/>
    <w:rsid w:val="00060254"/>
    <w:rsid w:val="00061A4F"/>
    <w:rsid w:val="00064203"/>
    <w:rsid w:val="00065D8F"/>
    <w:rsid w:val="0007145F"/>
    <w:rsid w:val="000772DA"/>
    <w:rsid w:val="00080F3A"/>
    <w:rsid w:val="000818F5"/>
    <w:rsid w:val="000831EB"/>
    <w:rsid w:val="00085A91"/>
    <w:rsid w:val="00092937"/>
    <w:rsid w:val="000A00EE"/>
    <w:rsid w:val="000A1450"/>
    <w:rsid w:val="000A4C6E"/>
    <w:rsid w:val="000B4F72"/>
    <w:rsid w:val="000B56F7"/>
    <w:rsid w:val="000B6E42"/>
    <w:rsid w:val="000B7920"/>
    <w:rsid w:val="000C0991"/>
    <w:rsid w:val="000C0DC0"/>
    <w:rsid w:val="000C41E0"/>
    <w:rsid w:val="000D0A9C"/>
    <w:rsid w:val="000D17DF"/>
    <w:rsid w:val="000D213E"/>
    <w:rsid w:val="000D29DF"/>
    <w:rsid w:val="000D47EF"/>
    <w:rsid w:val="000D76DE"/>
    <w:rsid w:val="000E256E"/>
    <w:rsid w:val="000E30D2"/>
    <w:rsid w:val="000E4130"/>
    <w:rsid w:val="000F09BB"/>
    <w:rsid w:val="000F2B31"/>
    <w:rsid w:val="000F4E75"/>
    <w:rsid w:val="00102156"/>
    <w:rsid w:val="00103934"/>
    <w:rsid w:val="001103FC"/>
    <w:rsid w:val="00111B20"/>
    <w:rsid w:val="00112FBE"/>
    <w:rsid w:val="001145C8"/>
    <w:rsid w:val="0011584E"/>
    <w:rsid w:val="0012352B"/>
    <w:rsid w:val="00126D6A"/>
    <w:rsid w:val="001361A9"/>
    <w:rsid w:val="00136D46"/>
    <w:rsid w:val="001505A2"/>
    <w:rsid w:val="00150BDC"/>
    <w:rsid w:val="00150F59"/>
    <w:rsid w:val="00151AFC"/>
    <w:rsid w:val="001527D7"/>
    <w:rsid w:val="00152C0F"/>
    <w:rsid w:val="00153FF1"/>
    <w:rsid w:val="001614C7"/>
    <w:rsid w:val="00163A43"/>
    <w:rsid w:val="0016524F"/>
    <w:rsid w:val="00166249"/>
    <w:rsid w:val="00167323"/>
    <w:rsid w:val="001712BA"/>
    <w:rsid w:val="001735C5"/>
    <w:rsid w:val="00173904"/>
    <w:rsid w:val="00173AFE"/>
    <w:rsid w:val="001824A2"/>
    <w:rsid w:val="001845DB"/>
    <w:rsid w:val="00185DE4"/>
    <w:rsid w:val="00186920"/>
    <w:rsid w:val="0019069F"/>
    <w:rsid w:val="0019408E"/>
    <w:rsid w:val="00195F45"/>
    <w:rsid w:val="001A1166"/>
    <w:rsid w:val="001A1FA5"/>
    <w:rsid w:val="001A206B"/>
    <w:rsid w:val="001A36BF"/>
    <w:rsid w:val="001A5ACC"/>
    <w:rsid w:val="001A6D9F"/>
    <w:rsid w:val="001B2CA7"/>
    <w:rsid w:val="001B667D"/>
    <w:rsid w:val="001B772E"/>
    <w:rsid w:val="001B7FEE"/>
    <w:rsid w:val="001C3847"/>
    <w:rsid w:val="001D0561"/>
    <w:rsid w:val="001D15CF"/>
    <w:rsid w:val="001D1884"/>
    <w:rsid w:val="001D35F0"/>
    <w:rsid w:val="001D529A"/>
    <w:rsid w:val="001E3D6B"/>
    <w:rsid w:val="001F04CD"/>
    <w:rsid w:val="001F15B4"/>
    <w:rsid w:val="001F2206"/>
    <w:rsid w:val="001F3F12"/>
    <w:rsid w:val="00203266"/>
    <w:rsid w:val="0020649A"/>
    <w:rsid w:val="002132CB"/>
    <w:rsid w:val="0021343C"/>
    <w:rsid w:val="002134CE"/>
    <w:rsid w:val="002144D0"/>
    <w:rsid w:val="00222AA5"/>
    <w:rsid w:val="00223EA4"/>
    <w:rsid w:val="002245B6"/>
    <w:rsid w:val="002245F5"/>
    <w:rsid w:val="002269F7"/>
    <w:rsid w:val="00227A2B"/>
    <w:rsid w:val="00230A44"/>
    <w:rsid w:val="00233543"/>
    <w:rsid w:val="00235F36"/>
    <w:rsid w:val="00240A81"/>
    <w:rsid w:val="00243FD7"/>
    <w:rsid w:val="00245B63"/>
    <w:rsid w:val="00246DF3"/>
    <w:rsid w:val="0024712D"/>
    <w:rsid w:val="00250BB8"/>
    <w:rsid w:val="002528FF"/>
    <w:rsid w:val="00254165"/>
    <w:rsid w:val="002556FF"/>
    <w:rsid w:val="00256F6C"/>
    <w:rsid w:val="0025729F"/>
    <w:rsid w:val="00257799"/>
    <w:rsid w:val="00261800"/>
    <w:rsid w:val="00262828"/>
    <w:rsid w:val="002660B8"/>
    <w:rsid w:val="00266110"/>
    <w:rsid w:val="00266210"/>
    <w:rsid w:val="00267D1B"/>
    <w:rsid w:val="00270283"/>
    <w:rsid w:val="00272E1A"/>
    <w:rsid w:val="00272F5A"/>
    <w:rsid w:val="002738B8"/>
    <w:rsid w:val="002765DD"/>
    <w:rsid w:val="00285905"/>
    <w:rsid w:val="002902A7"/>
    <w:rsid w:val="00291130"/>
    <w:rsid w:val="002934A1"/>
    <w:rsid w:val="00293DCD"/>
    <w:rsid w:val="002A1520"/>
    <w:rsid w:val="002A1DDB"/>
    <w:rsid w:val="002A1E34"/>
    <w:rsid w:val="002A487E"/>
    <w:rsid w:val="002A655D"/>
    <w:rsid w:val="002B1C3F"/>
    <w:rsid w:val="002B275A"/>
    <w:rsid w:val="002B2C5C"/>
    <w:rsid w:val="002B429A"/>
    <w:rsid w:val="002B6BF7"/>
    <w:rsid w:val="002B7AFF"/>
    <w:rsid w:val="002B7DA5"/>
    <w:rsid w:val="002C2427"/>
    <w:rsid w:val="002C5E1F"/>
    <w:rsid w:val="002D1DBA"/>
    <w:rsid w:val="002E19A5"/>
    <w:rsid w:val="002E4FE5"/>
    <w:rsid w:val="002E53CE"/>
    <w:rsid w:val="002F104E"/>
    <w:rsid w:val="002F24D1"/>
    <w:rsid w:val="002F556A"/>
    <w:rsid w:val="002F6B13"/>
    <w:rsid w:val="002F6E8E"/>
    <w:rsid w:val="002F7EB3"/>
    <w:rsid w:val="003033DD"/>
    <w:rsid w:val="003066E1"/>
    <w:rsid w:val="003078A5"/>
    <w:rsid w:val="0031319D"/>
    <w:rsid w:val="003148E5"/>
    <w:rsid w:val="00314927"/>
    <w:rsid w:val="00321216"/>
    <w:rsid w:val="0032241B"/>
    <w:rsid w:val="003256ED"/>
    <w:rsid w:val="00325E90"/>
    <w:rsid w:val="0033373F"/>
    <w:rsid w:val="00335D00"/>
    <w:rsid w:val="003376EF"/>
    <w:rsid w:val="00337DCC"/>
    <w:rsid w:val="00340ABB"/>
    <w:rsid w:val="003414F2"/>
    <w:rsid w:val="00342C65"/>
    <w:rsid w:val="003434AE"/>
    <w:rsid w:val="003620FC"/>
    <w:rsid w:val="00363887"/>
    <w:rsid w:val="0036510C"/>
    <w:rsid w:val="003656DB"/>
    <w:rsid w:val="00366523"/>
    <w:rsid w:val="00370EE8"/>
    <w:rsid w:val="003723F2"/>
    <w:rsid w:val="00373633"/>
    <w:rsid w:val="00380ABB"/>
    <w:rsid w:val="00381BFF"/>
    <w:rsid w:val="003825FB"/>
    <w:rsid w:val="00383E12"/>
    <w:rsid w:val="00386A95"/>
    <w:rsid w:val="00386A9C"/>
    <w:rsid w:val="003876D5"/>
    <w:rsid w:val="003913AF"/>
    <w:rsid w:val="003923F1"/>
    <w:rsid w:val="00392776"/>
    <w:rsid w:val="00394821"/>
    <w:rsid w:val="003A07D9"/>
    <w:rsid w:val="003A1FDD"/>
    <w:rsid w:val="003A5D24"/>
    <w:rsid w:val="003A7A29"/>
    <w:rsid w:val="003B1A7F"/>
    <w:rsid w:val="003B34C3"/>
    <w:rsid w:val="003B47DD"/>
    <w:rsid w:val="003D17D4"/>
    <w:rsid w:val="003D1853"/>
    <w:rsid w:val="003D2A99"/>
    <w:rsid w:val="003D70E9"/>
    <w:rsid w:val="003D7777"/>
    <w:rsid w:val="003E0129"/>
    <w:rsid w:val="003E51A2"/>
    <w:rsid w:val="003E558B"/>
    <w:rsid w:val="003E7056"/>
    <w:rsid w:val="003F1CC1"/>
    <w:rsid w:val="003F4AFD"/>
    <w:rsid w:val="00401C82"/>
    <w:rsid w:val="00403B60"/>
    <w:rsid w:val="00403DB2"/>
    <w:rsid w:val="004055DF"/>
    <w:rsid w:val="004109C9"/>
    <w:rsid w:val="004130F1"/>
    <w:rsid w:val="00423350"/>
    <w:rsid w:val="00427796"/>
    <w:rsid w:val="00432ED6"/>
    <w:rsid w:val="0043797B"/>
    <w:rsid w:val="00443B47"/>
    <w:rsid w:val="0044544F"/>
    <w:rsid w:val="00446ADA"/>
    <w:rsid w:val="00447D7B"/>
    <w:rsid w:val="004555A5"/>
    <w:rsid w:val="00455881"/>
    <w:rsid w:val="00462518"/>
    <w:rsid w:val="00462DDE"/>
    <w:rsid w:val="00467126"/>
    <w:rsid w:val="00467188"/>
    <w:rsid w:val="00472446"/>
    <w:rsid w:val="00472E58"/>
    <w:rsid w:val="004739CD"/>
    <w:rsid w:val="00474031"/>
    <w:rsid w:val="00475432"/>
    <w:rsid w:val="00481D2E"/>
    <w:rsid w:val="00483793"/>
    <w:rsid w:val="004837C8"/>
    <w:rsid w:val="00484960"/>
    <w:rsid w:val="00485A29"/>
    <w:rsid w:val="00485D76"/>
    <w:rsid w:val="00486FA4"/>
    <w:rsid w:val="00491443"/>
    <w:rsid w:val="00496E50"/>
    <w:rsid w:val="004976E2"/>
    <w:rsid w:val="004A039C"/>
    <w:rsid w:val="004A077D"/>
    <w:rsid w:val="004A10A4"/>
    <w:rsid w:val="004A1265"/>
    <w:rsid w:val="004A2DAF"/>
    <w:rsid w:val="004A6D61"/>
    <w:rsid w:val="004B1737"/>
    <w:rsid w:val="004B33E4"/>
    <w:rsid w:val="004B43D0"/>
    <w:rsid w:val="004B6AB5"/>
    <w:rsid w:val="004B6EE8"/>
    <w:rsid w:val="004C321F"/>
    <w:rsid w:val="004C4212"/>
    <w:rsid w:val="004C5D61"/>
    <w:rsid w:val="004D77B8"/>
    <w:rsid w:val="004D79E1"/>
    <w:rsid w:val="004E13C8"/>
    <w:rsid w:val="004E24E0"/>
    <w:rsid w:val="004E5F62"/>
    <w:rsid w:val="004E7781"/>
    <w:rsid w:val="004F361E"/>
    <w:rsid w:val="004F53CC"/>
    <w:rsid w:val="00501AA8"/>
    <w:rsid w:val="00502596"/>
    <w:rsid w:val="00503405"/>
    <w:rsid w:val="005047C3"/>
    <w:rsid w:val="00507DC9"/>
    <w:rsid w:val="0051176F"/>
    <w:rsid w:val="00511AB0"/>
    <w:rsid w:val="00517968"/>
    <w:rsid w:val="005209C0"/>
    <w:rsid w:val="005213A4"/>
    <w:rsid w:val="0052258C"/>
    <w:rsid w:val="0052387F"/>
    <w:rsid w:val="00524D91"/>
    <w:rsid w:val="00526694"/>
    <w:rsid w:val="005278C7"/>
    <w:rsid w:val="005329E6"/>
    <w:rsid w:val="00532F9E"/>
    <w:rsid w:val="00535BB3"/>
    <w:rsid w:val="00541D2C"/>
    <w:rsid w:val="00542EEC"/>
    <w:rsid w:val="00543277"/>
    <w:rsid w:val="005432D4"/>
    <w:rsid w:val="0054379D"/>
    <w:rsid w:val="00545456"/>
    <w:rsid w:val="0055012B"/>
    <w:rsid w:val="005520E2"/>
    <w:rsid w:val="00555246"/>
    <w:rsid w:val="00555788"/>
    <w:rsid w:val="00555FAF"/>
    <w:rsid w:val="00557713"/>
    <w:rsid w:val="00560741"/>
    <w:rsid w:val="00566348"/>
    <w:rsid w:val="005677E7"/>
    <w:rsid w:val="00567C1D"/>
    <w:rsid w:val="005732CD"/>
    <w:rsid w:val="00592EC1"/>
    <w:rsid w:val="0059304F"/>
    <w:rsid w:val="0059643B"/>
    <w:rsid w:val="00596C79"/>
    <w:rsid w:val="005A2E68"/>
    <w:rsid w:val="005A3034"/>
    <w:rsid w:val="005A3F05"/>
    <w:rsid w:val="005A4156"/>
    <w:rsid w:val="005A5343"/>
    <w:rsid w:val="005A6AF7"/>
    <w:rsid w:val="005A72A2"/>
    <w:rsid w:val="005B0947"/>
    <w:rsid w:val="005B2D07"/>
    <w:rsid w:val="005B30D3"/>
    <w:rsid w:val="005B50B7"/>
    <w:rsid w:val="005C3F1C"/>
    <w:rsid w:val="005C6BA2"/>
    <w:rsid w:val="005C7149"/>
    <w:rsid w:val="005D2B6E"/>
    <w:rsid w:val="005E1B09"/>
    <w:rsid w:val="005E2BC6"/>
    <w:rsid w:val="005E3710"/>
    <w:rsid w:val="005E7DCA"/>
    <w:rsid w:val="005F066E"/>
    <w:rsid w:val="005F08A4"/>
    <w:rsid w:val="005F4167"/>
    <w:rsid w:val="00602D0E"/>
    <w:rsid w:val="0060405E"/>
    <w:rsid w:val="0060578B"/>
    <w:rsid w:val="0061115E"/>
    <w:rsid w:val="0061124C"/>
    <w:rsid w:val="0061219F"/>
    <w:rsid w:val="00613BD9"/>
    <w:rsid w:val="00613D87"/>
    <w:rsid w:val="00614359"/>
    <w:rsid w:val="00616AB8"/>
    <w:rsid w:val="006200D6"/>
    <w:rsid w:val="00623B06"/>
    <w:rsid w:val="00623F66"/>
    <w:rsid w:val="00625AB7"/>
    <w:rsid w:val="006262F8"/>
    <w:rsid w:val="0063291A"/>
    <w:rsid w:val="00635781"/>
    <w:rsid w:val="00636D1B"/>
    <w:rsid w:val="00640A81"/>
    <w:rsid w:val="00640F25"/>
    <w:rsid w:val="00641C6A"/>
    <w:rsid w:val="0064665F"/>
    <w:rsid w:val="00647F83"/>
    <w:rsid w:val="00653E26"/>
    <w:rsid w:val="00654D0B"/>
    <w:rsid w:val="00655072"/>
    <w:rsid w:val="00656967"/>
    <w:rsid w:val="00665D72"/>
    <w:rsid w:val="006661F0"/>
    <w:rsid w:val="00666E61"/>
    <w:rsid w:val="00672442"/>
    <w:rsid w:val="006735D5"/>
    <w:rsid w:val="00680639"/>
    <w:rsid w:val="00681FD8"/>
    <w:rsid w:val="0069080E"/>
    <w:rsid w:val="006928B7"/>
    <w:rsid w:val="006951F5"/>
    <w:rsid w:val="00695BEE"/>
    <w:rsid w:val="00696BCD"/>
    <w:rsid w:val="006A362D"/>
    <w:rsid w:val="006B08C6"/>
    <w:rsid w:val="006B154D"/>
    <w:rsid w:val="006B41AF"/>
    <w:rsid w:val="006B56FC"/>
    <w:rsid w:val="006B7856"/>
    <w:rsid w:val="006C54C4"/>
    <w:rsid w:val="006C708A"/>
    <w:rsid w:val="006D08EC"/>
    <w:rsid w:val="006D6AD3"/>
    <w:rsid w:val="006E5B86"/>
    <w:rsid w:val="006E6995"/>
    <w:rsid w:val="006F2056"/>
    <w:rsid w:val="006F2666"/>
    <w:rsid w:val="006F3625"/>
    <w:rsid w:val="006F577F"/>
    <w:rsid w:val="007001C3"/>
    <w:rsid w:val="007059F4"/>
    <w:rsid w:val="0070624E"/>
    <w:rsid w:val="00711826"/>
    <w:rsid w:val="007118BF"/>
    <w:rsid w:val="007121A8"/>
    <w:rsid w:val="00712E40"/>
    <w:rsid w:val="007131D4"/>
    <w:rsid w:val="007136CF"/>
    <w:rsid w:val="00713A75"/>
    <w:rsid w:val="00732951"/>
    <w:rsid w:val="00734C04"/>
    <w:rsid w:val="00735BF6"/>
    <w:rsid w:val="007363BF"/>
    <w:rsid w:val="00740063"/>
    <w:rsid w:val="00742EC4"/>
    <w:rsid w:val="0074629B"/>
    <w:rsid w:val="0074717A"/>
    <w:rsid w:val="00750D3B"/>
    <w:rsid w:val="00754436"/>
    <w:rsid w:val="00754BF3"/>
    <w:rsid w:val="00755060"/>
    <w:rsid w:val="00757E41"/>
    <w:rsid w:val="007601D1"/>
    <w:rsid w:val="00763AD4"/>
    <w:rsid w:val="00763F8E"/>
    <w:rsid w:val="00764C02"/>
    <w:rsid w:val="00765F5F"/>
    <w:rsid w:val="007666B2"/>
    <w:rsid w:val="00766D88"/>
    <w:rsid w:val="0076745B"/>
    <w:rsid w:val="00770B4D"/>
    <w:rsid w:val="007716DF"/>
    <w:rsid w:val="007718CB"/>
    <w:rsid w:val="00774869"/>
    <w:rsid w:val="00775111"/>
    <w:rsid w:val="00780955"/>
    <w:rsid w:val="0078110F"/>
    <w:rsid w:val="00782302"/>
    <w:rsid w:val="00783658"/>
    <w:rsid w:val="00784DEC"/>
    <w:rsid w:val="00791AD6"/>
    <w:rsid w:val="00793774"/>
    <w:rsid w:val="00793B83"/>
    <w:rsid w:val="00796CC0"/>
    <w:rsid w:val="007973AA"/>
    <w:rsid w:val="007A3AC1"/>
    <w:rsid w:val="007A4EC2"/>
    <w:rsid w:val="007A6847"/>
    <w:rsid w:val="007B07B4"/>
    <w:rsid w:val="007B2D80"/>
    <w:rsid w:val="007B3304"/>
    <w:rsid w:val="007B7A4E"/>
    <w:rsid w:val="007B7D96"/>
    <w:rsid w:val="007C0435"/>
    <w:rsid w:val="007C0444"/>
    <w:rsid w:val="007C0C09"/>
    <w:rsid w:val="007C2707"/>
    <w:rsid w:val="007C2B2A"/>
    <w:rsid w:val="007CE93A"/>
    <w:rsid w:val="007D19BE"/>
    <w:rsid w:val="007D4665"/>
    <w:rsid w:val="007D60F6"/>
    <w:rsid w:val="007E3B22"/>
    <w:rsid w:val="007E4F93"/>
    <w:rsid w:val="007E5D23"/>
    <w:rsid w:val="007E7FB5"/>
    <w:rsid w:val="007F15B3"/>
    <w:rsid w:val="007F3779"/>
    <w:rsid w:val="00800AA1"/>
    <w:rsid w:val="0080194E"/>
    <w:rsid w:val="008057CA"/>
    <w:rsid w:val="00807A15"/>
    <w:rsid w:val="008138F4"/>
    <w:rsid w:val="00813E23"/>
    <w:rsid w:val="00813F60"/>
    <w:rsid w:val="00815D3F"/>
    <w:rsid w:val="00815DB9"/>
    <w:rsid w:val="008175CA"/>
    <w:rsid w:val="00827D88"/>
    <w:rsid w:val="00831AA0"/>
    <w:rsid w:val="00832B11"/>
    <w:rsid w:val="00832CE9"/>
    <w:rsid w:val="00833DD8"/>
    <w:rsid w:val="008344F9"/>
    <w:rsid w:val="0083572D"/>
    <w:rsid w:val="0083799B"/>
    <w:rsid w:val="008400C5"/>
    <w:rsid w:val="008429B7"/>
    <w:rsid w:val="00851124"/>
    <w:rsid w:val="00854429"/>
    <w:rsid w:val="00855116"/>
    <w:rsid w:val="00860A4E"/>
    <w:rsid w:val="00860F30"/>
    <w:rsid w:val="0087074C"/>
    <w:rsid w:val="008718C2"/>
    <w:rsid w:val="008719EB"/>
    <w:rsid w:val="008723CA"/>
    <w:rsid w:val="0088117D"/>
    <w:rsid w:val="00884F71"/>
    <w:rsid w:val="00892AE8"/>
    <w:rsid w:val="00893D47"/>
    <w:rsid w:val="00896697"/>
    <w:rsid w:val="008A21D1"/>
    <w:rsid w:val="008B3A97"/>
    <w:rsid w:val="008B40AE"/>
    <w:rsid w:val="008B4701"/>
    <w:rsid w:val="008B74DC"/>
    <w:rsid w:val="008B7ECF"/>
    <w:rsid w:val="008C0809"/>
    <w:rsid w:val="008C237D"/>
    <w:rsid w:val="008C31DF"/>
    <w:rsid w:val="008C7FB0"/>
    <w:rsid w:val="008D37E1"/>
    <w:rsid w:val="008E710C"/>
    <w:rsid w:val="008F6A86"/>
    <w:rsid w:val="008F7B21"/>
    <w:rsid w:val="00901CEB"/>
    <w:rsid w:val="00915BEB"/>
    <w:rsid w:val="0091727C"/>
    <w:rsid w:val="009209A7"/>
    <w:rsid w:val="00920F3E"/>
    <w:rsid w:val="00926BA7"/>
    <w:rsid w:val="00927ADF"/>
    <w:rsid w:val="009402FC"/>
    <w:rsid w:val="00944A47"/>
    <w:rsid w:val="00945C74"/>
    <w:rsid w:val="00945E26"/>
    <w:rsid w:val="00947ED5"/>
    <w:rsid w:val="0095308F"/>
    <w:rsid w:val="009577AC"/>
    <w:rsid w:val="00961C76"/>
    <w:rsid w:val="00966651"/>
    <w:rsid w:val="00967D72"/>
    <w:rsid w:val="00970654"/>
    <w:rsid w:val="00974B04"/>
    <w:rsid w:val="00975742"/>
    <w:rsid w:val="00975955"/>
    <w:rsid w:val="00975992"/>
    <w:rsid w:val="00977A75"/>
    <w:rsid w:val="00977F27"/>
    <w:rsid w:val="009800EF"/>
    <w:rsid w:val="00981F79"/>
    <w:rsid w:val="00981FF7"/>
    <w:rsid w:val="00982262"/>
    <w:rsid w:val="0098625C"/>
    <w:rsid w:val="00986FF0"/>
    <w:rsid w:val="00991B59"/>
    <w:rsid w:val="0099664D"/>
    <w:rsid w:val="00997186"/>
    <w:rsid w:val="009A03C2"/>
    <w:rsid w:val="009A5B57"/>
    <w:rsid w:val="009B0FBB"/>
    <w:rsid w:val="009C019D"/>
    <w:rsid w:val="009C1AC1"/>
    <w:rsid w:val="009C1C8D"/>
    <w:rsid w:val="009C767B"/>
    <w:rsid w:val="009D1312"/>
    <w:rsid w:val="009D3D39"/>
    <w:rsid w:val="009D5972"/>
    <w:rsid w:val="009D638D"/>
    <w:rsid w:val="009D73B2"/>
    <w:rsid w:val="009E46D2"/>
    <w:rsid w:val="009E6A43"/>
    <w:rsid w:val="009F1259"/>
    <w:rsid w:val="009F150C"/>
    <w:rsid w:val="009F392D"/>
    <w:rsid w:val="009F3CD8"/>
    <w:rsid w:val="009F5029"/>
    <w:rsid w:val="00A001A0"/>
    <w:rsid w:val="00A03F46"/>
    <w:rsid w:val="00A07DBB"/>
    <w:rsid w:val="00A11D32"/>
    <w:rsid w:val="00A14739"/>
    <w:rsid w:val="00A238EC"/>
    <w:rsid w:val="00A26442"/>
    <w:rsid w:val="00A27654"/>
    <w:rsid w:val="00A34E68"/>
    <w:rsid w:val="00A368D5"/>
    <w:rsid w:val="00A430C9"/>
    <w:rsid w:val="00A46262"/>
    <w:rsid w:val="00A466C5"/>
    <w:rsid w:val="00A5494A"/>
    <w:rsid w:val="00A61EBD"/>
    <w:rsid w:val="00A629B6"/>
    <w:rsid w:val="00A66B71"/>
    <w:rsid w:val="00A7002F"/>
    <w:rsid w:val="00A70C14"/>
    <w:rsid w:val="00A71F89"/>
    <w:rsid w:val="00A75025"/>
    <w:rsid w:val="00A77603"/>
    <w:rsid w:val="00A77FEC"/>
    <w:rsid w:val="00A83F0D"/>
    <w:rsid w:val="00A84C1B"/>
    <w:rsid w:val="00A853FB"/>
    <w:rsid w:val="00A86A76"/>
    <w:rsid w:val="00A915DA"/>
    <w:rsid w:val="00A924C0"/>
    <w:rsid w:val="00A92F01"/>
    <w:rsid w:val="00A935EE"/>
    <w:rsid w:val="00A96E71"/>
    <w:rsid w:val="00A97247"/>
    <w:rsid w:val="00AA2518"/>
    <w:rsid w:val="00AB08C8"/>
    <w:rsid w:val="00AB1DFF"/>
    <w:rsid w:val="00AB7744"/>
    <w:rsid w:val="00AC0DC1"/>
    <w:rsid w:val="00AC7E31"/>
    <w:rsid w:val="00AD16BE"/>
    <w:rsid w:val="00AD6E55"/>
    <w:rsid w:val="00AE0193"/>
    <w:rsid w:val="00AE2516"/>
    <w:rsid w:val="00AE4928"/>
    <w:rsid w:val="00AF11BB"/>
    <w:rsid w:val="00AF6E28"/>
    <w:rsid w:val="00B003E9"/>
    <w:rsid w:val="00B067A6"/>
    <w:rsid w:val="00B06867"/>
    <w:rsid w:val="00B06E80"/>
    <w:rsid w:val="00B10125"/>
    <w:rsid w:val="00B16FDB"/>
    <w:rsid w:val="00B17062"/>
    <w:rsid w:val="00B2118F"/>
    <w:rsid w:val="00B2323E"/>
    <w:rsid w:val="00B25076"/>
    <w:rsid w:val="00B26C7A"/>
    <w:rsid w:val="00B27AA0"/>
    <w:rsid w:val="00B3509F"/>
    <w:rsid w:val="00B35442"/>
    <w:rsid w:val="00B3613A"/>
    <w:rsid w:val="00B4002E"/>
    <w:rsid w:val="00B45DA6"/>
    <w:rsid w:val="00B46323"/>
    <w:rsid w:val="00B5125A"/>
    <w:rsid w:val="00B52E07"/>
    <w:rsid w:val="00B666E1"/>
    <w:rsid w:val="00B66E3F"/>
    <w:rsid w:val="00B70751"/>
    <w:rsid w:val="00B72A34"/>
    <w:rsid w:val="00B81831"/>
    <w:rsid w:val="00B84A7B"/>
    <w:rsid w:val="00B85223"/>
    <w:rsid w:val="00B85410"/>
    <w:rsid w:val="00B86A2A"/>
    <w:rsid w:val="00B87933"/>
    <w:rsid w:val="00B9094D"/>
    <w:rsid w:val="00B90EA5"/>
    <w:rsid w:val="00B95226"/>
    <w:rsid w:val="00BA3FAB"/>
    <w:rsid w:val="00BA4677"/>
    <w:rsid w:val="00BA6506"/>
    <w:rsid w:val="00BB436C"/>
    <w:rsid w:val="00BC1F4C"/>
    <w:rsid w:val="00BC34F3"/>
    <w:rsid w:val="00BC376C"/>
    <w:rsid w:val="00BC7E1E"/>
    <w:rsid w:val="00BD0D40"/>
    <w:rsid w:val="00BD33B5"/>
    <w:rsid w:val="00BD57E6"/>
    <w:rsid w:val="00BD5BA9"/>
    <w:rsid w:val="00BE01B5"/>
    <w:rsid w:val="00BE2469"/>
    <w:rsid w:val="00BF0077"/>
    <w:rsid w:val="00BF01A6"/>
    <w:rsid w:val="00BF361C"/>
    <w:rsid w:val="00BF674B"/>
    <w:rsid w:val="00C014F0"/>
    <w:rsid w:val="00C01760"/>
    <w:rsid w:val="00C026F4"/>
    <w:rsid w:val="00C0483C"/>
    <w:rsid w:val="00C0589E"/>
    <w:rsid w:val="00C067A0"/>
    <w:rsid w:val="00C11830"/>
    <w:rsid w:val="00C14BF7"/>
    <w:rsid w:val="00C1597C"/>
    <w:rsid w:val="00C26464"/>
    <w:rsid w:val="00C26525"/>
    <w:rsid w:val="00C27DD3"/>
    <w:rsid w:val="00C3121D"/>
    <w:rsid w:val="00C31CEC"/>
    <w:rsid w:val="00C34798"/>
    <w:rsid w:val="00C36178"/>
    <w:rsid w:val="00C409A5"/>
    <w:rsid w:val="00C453FB"/>
    <w:rsid w:val="00C4602D"/>
    <w:rsid w:val="00C52167"/>
    <w:rsid w:val="00C52AA5"/>
    <w:rsid w:val="00C56534"/>
    <w:rsid w:val="00C569ED"/>
    <w:rsid w:val="00C60947"/>
    <w:rsid w:val="00C613CD"/>
    <w:rsid w:val="00C70A1B"/>
    <w:rsid w:val="00C737D1"/>
    <w:rsid w:val="00C776F6"/>
    <w:rsid w:val="00C77D39"/>
    <w:rsid w:val="00C86A40"/>
    <w:rsid w:val="00C86BDF"/>
    <w:rsid w:val="00C86ED7"/>
    <w:rsid w:val="00C87899"/>
    <w:rsid w:val="00C93F77"/>
    <w:rsid w:val="00C96421"/>
    <w:rsid w:val="00CA4BCA"/>
    <w:rsid w:val="00CB551E"/>
    <w:rsid w:val="00CB6615"/>
    <w:rsid w:val="00CB7D00"/>
    <w:rsid w:val="00CC2FD7"/>
    <w:rsid w:val="00CC4AB8"/>
    <w:rsid w:val="00CC6CB1"/>
    <w:rsid w:val="00CC7A58"/>
    <w:rsid w:val="00CD0915"/>
    <w:rsid w:val="00CD2C60"/>
    <w:rsid w:val="00CD5346"/>
    <w:rsid w:val="00CE5187"/>
    <w:rsid w:val="00CE785A"/>
    <w:rsid w:val="00CF1524"/>
    <w:rsid w:val="00CF7B75"/>
    <w:rsid w:val="00CF7E5B"/>
    <w:rsid w:val="00D011CC"/>
    <w:rsid w:val="00D02271"/>
    <w:rsid w:val="00D03142"/>
    <w:rsid w:val="00D156A2"/>
    <w:rsid w:val="00D169D2"/>
    <w:rsid w:val="00D239D8"/>
    <w:rsid w:val="00D2570C"/>
    <w:rsid w:val="00D26615"/>
    <w:rsid w:val="00D30C3B"/>
    <w:rsid w:val="00D30F51"/>
    <w:rsid w:val="00D36B95"/>
    <w:rsid w:val="00D37967"/>
    <w:rsid w:val="00D46571"/>
    <w:rsid w:val="00D50C7C"/>
    <w:rsid w:val="00D53541"/>
    <w:rsid w:val="00D57359"/>
    <w:rsid w:val="00D607FB"/>
    <w:rsid w:val="00D61419"/>
    <w:rsid w:val="00D61871"/>
    <w:rsid w:val="00D626CE"/>
    <w:rsid w:val="00D75E01"/>
    <w:rsid w:val="00D818D9"/>
    <w:rsid w:val="00D82D37"/>
    <w:rsid w:val="00D84E23"/>
    <w:rsid w:val="00D870D1"/>
    <w:rsid w:val="00D913CD"/>
    <w:rsid w:val="00DA1666"/>
    <w:rsid w:val="00DA26A5"/>
    <w:rsid w:val="00DA4A61"/>
    <w:rsid w:val="00DB39CE"/>
    <w:rsid w:val="00DB7947"/>
    <w:rsid w:val="00DC6A2D"/>
    <w:rsid w:val="00DD1A6E"/>
    <w:rsid w:val="00DD22A0"/>
    <w:rsid w:val="00DD5539"/>
    <w:rsid w:val="00DE09B8"/>
    <w:rsid w:val="00DE0B05"/>
    <w:rsid w:val="00DE0F72"/>
    <w:rsid w:val="00DE4072"/>
    <w:rsid w:val="00DE59B7"/>
    <w:rsid w:val="00DE729F"/>
    <w:rsid w:val="00DF69F3"/>
    <w:rsid w:val="00DF6AE7"/>
    <w:rsid w:val="00DF7EB0"/>
    <w:rsid w:val="00E04807"/>
    <w:rsid w:val="00E060F7"/>
    <w:rsid w:val="00E11147"/>
    <w:rsid w:val="00E1501C"/>
    <w:rsid w:val="00E2239A"/>
    <w:rsid w:val="00E275C8"/>
    <w:rsid w:val="00E3616A"/>
    <w:rsid w:val="00E425E3"/>
    <w:rsid w:val="00E45F5B"/>
    <w:rsid w:val="00E57FB3"/>
    <w:rsid w:val="00E62ED8"/>
    <w:rsid w:val="00E66664"/>
    <w:rsid w:val="00E7024D"/>
    <w:rsid w:val="00E70DC3"/>
    <w:rsid w:val="00E70FC9"/>
    <w:rsid w:val="00E73487"/>
    <w:rsid w:val="00E76873"/>
    <w:rsid w:val="00E808A7"/>
    <w:rsid w:val="00E80AAA"/>
    <w:rsid w:val="00E82F89"/>
    <w:rsid w:val="00E8460D"/>
    <w:rsid w:val="00E8486C"/>
    <w:rsid w:val="00E84B0A"/>
    <w:rsid w:val="00E84DCE"/>
    <w:rsid w:val="00E90BA9"/>
    <w:rsid w:val="00EA7290"/>
    <w:rsid w:val="00EB0339"/>
    <w:rsid w:val="00EB0D8D"/>
    <w:rsid w:val="00EB4259"/>
    <w:rsid w:val="00EB464F"/>
    <w:rsid w:val="00EB59D2"/>
    <w:rsid w:val="00EB783C"/>
    <w:rsid w:val="00EC0441"/>
    <w:rsid w:val="00EC46A9"/>
    <w:rsid w:val="00EC7F10"/>
    <w:rsid w:val="00ED15FE"/>
    <w:rsid w:val="00ED28AA"/>
    <w:rsid w:val="00EE1D58"/>
    <w:rsid w:val="00EF02B1"/>
    <w:rsid w:val="00EF1646"/>
    <w:rsid w:val="00EF30A3"/>
    <w:rsid w:val="00EF4F15"/>
    <w:rsid w:val="00F05226"/>
    <w:rsid w:val="00F126BE"/>
    <w:rsid w:val="00F153FE"/>
    <w:rsid w:val="00F156D1"/>
    <w:rsid w:val="00F21058"/>
    <w:rsid w:val="00F24B43"/>
    <w:rsid w:val="00F25999"/>
    <w:rsid w:val="00F27AA1"/>
    <w:rsid w:val="00F301A9"/>
    <w:rsid w:val="00F3153D"/>
    <w:rsid w:val="00F35602"/>
    <w:rsid w:val="00F35DF4"/>
    <w:rsid w:val="00F37A90"/>
    <w:rsid w:val="00F37B3C"/>
    <w:rsid w:val="00F40AEB"/>
    <w:rsid w:val="00F42AC5"/>
    <w:rsid w:val="00F44365"/>
    <w:rsid w:val="00F445B4"/>
    <w:rsid w:val="00F469D9"/>
    <w:rsid w:val="00F57F24"/>
    <w:rsid w:val="00F605C0"/>
    <w:rsid w:val="00F61B3C"/>
    <w:rsid w:val="00F639DF"/>
    <w:rsid w:val="00F6595F"/>
    <w:rsid w:val="00F66316"/>
    <w:rsid w:val="00F67E9C"/>
    <w:rsid w:val="00F70F04"/>
    <w:rsid w:val="00F764B5"/>
    <w:rsid w:val="00F76C9E"/>
    <w:rsid w:val="00F825B0"/>
    <w:rsid w:val="00F837E4"/>
    <w:rsid w:val="00F90241"/>
    <w:rsid w:val="00F917E4"/>
    <w:rsid w:val="00F97361"/>
    <w:rsid w:val="00FA5AAC"/>
    <w:rsid w:val="00FB6144"/>
    <w:rsid w:val="00FB7545"/>
    <w:rsid w:val="00FC0787"/>
    <w:rsid w:val="00FC3176"/>
    <w:rsid w:val="00FC3FC3"/>
    <w:rsid w:val="00FD277A"/>
    <w:rsid w:val="00FE4869"/>
    <w:rsid w:val="00FE6210"/>
    <w:rsid w:val="00FE684D"/>
    <w:rsid w:val="00FE6E23"/>
    <w:rsid w:val="00FE7FB9"/>
    <w:rsid w:val="00FF0C06"/>
    <w:rsid w:val="00FF10A9"/>
    <w:rsid w:val="00FF2BF8"/>
    <w:rsid w:val="00FF47F7"/>
    <w:rsid w:val="00FF5A58"/>
    <w:rsid w:val="01266301"/>
    <w:rsid w:val="018D42BE"/>
    <w:rsid w:val="0220E365"/>
    <w:rsid w:val="028063A1"/>
    <w:rsid w:val="02B7E8F7"/>
    <w:rsid w:val="03160748"/>
    <w:rsid w:val="041B8596"/>
    <w:rsid w:val="04541622"/>
    <w:rsid w:val="0494E709"/>
    <w:rsid w:val="04B2C35F"/>
    <w:rsid w:val="0523CBF0"/>
    <w:rsid w:val="053207FC"/>
    <w:rsid w:val="053806E1"/>
    <w:rsid w:val="056F8C81"/>
    <w:rsid w:val="05E8EE9C"/>
    <w:rsid w:val="069E7CFB"/>
    <w:rsid w:val="077558EB"/>
    <w:rsid w:val="077D7847"/>
    <w:rsid w:val="07A8A5C4"/>
    <w:rsid w:val="07BFBAB1"/>
    <w:rsid w:val="07F51200"/>
    <w:rsid w:val="081579CE"/>
    <w:rsid w:val="0840E3B9"/>
    <w:rsid w:val="086E6E1B"/>
    <w:rsid w:val="0893EE51"/>
    <w:rsid w:val="08D48AF4"/>
    <w:rsid w:val="097311D6"/>
    <w:rsid w:val="099FAAB1"/>
    <w:rsid w:val="0A2CF193"/>
    <w:rsid w:val="0A60C60B"/>
    <w:rsid w:val="0A727FFA"/>
    <w:rsid w:val="0AA0AC6C"/>
    <w:rsid w:val="0B8C81D9"/>
    <w:rsid w:val="0BD36889"/>
    <w:rsid w:val="0BD94856"/>
    <w:rsid w:val="0BDFF213"/>
    <w:rsid w:val="0C202D18"/>
    <w:rsid w:val="0C38FCAA"/>
    <w:rsid w:val="0C63EAA9"/>
    <w:rsid w:val="0C8C9308"/>
    <w:rsid w:val="0CF3682D"/>
    <w:rsid w:val="0D78FFED"/>
    <w:rsid w:val="0DF2D651"/>
    <w:rsid w:val="0EFF9968"/>
    <w:rsid w:val="0F0689D4"/>
    <w:rsid w:val="0F53AA5E"/>
    <w:rsid w:val="0F56FA1E"/>
    <w:rsid w:val="0F7392DE"/>
    <w:rsid w:val="0F7AC33C"/>
    <w:rsid w:val="0F91A6A2"/>
    <w:rsid w:val="0FF867CD"/>
    <w:rsid w:val="10056080"/>
    <w:rsid w:val="1076F04A"/>
    <w:rsid w:val="10C1E5FB"/>
    <w:rsid w:val="11A3992F"/>
    <w:rsid w:val="11AEAD12"/>
    <w:rsid w:val="11FEB8B5"/>
    <w:rsid w:val="1263277D"/>
    <w:rsid w:val="12841DA4"/>
    <w:rsid w:val="12B2DE96"/>
    <w:rsid w:val="12D75B0D"/>
    <w:rsid w:val="1308AEAD"/>
    <w:rsid w:val="132EF831"/>
    <w:rsid w:val="13461CBD"/>
    <w:rsid w:val="13BA47D0"/>
    <w:rsid w:val="1438BB84"/>
    <w:rsid w:val="1453080D"/>
    <w:rsid w:val="148F52C0"/>
    <w:rsid w:val="1497D6C3"/>
    <w:rsid w:val="151AD435"/>
    <w:rsid w:val="1551748B"/>
    <w:rsid w:val="1581DC2B"/>
    <w:rsid w:val="15D2BBB4"/>
    <w:rsid w:val="15E7946E"/>
    <w:rsid w:val="15EA8250"/>
    <w:rsid w:val="15F6FA5B"/>
    <w:rsid w:val="16789E13"/>
    <w:rsid w:val="16A16DB0"/>
    <w:rsid w:val="174B194D"/>
    <w:rsid w:val="17BE3216"/>
    <w:rsid w:val="17DFE90E"/>
    <w:rsid w:val="17E2DD6B"/>
    <w:rsid w:val="17E512E8"/>
    <w:rsid w:val="1827B13D"/>
    <w:rsid w:val="1852A6CD"/>
    <w:rsid w:val="187688D4"/>
    <w:rsid w:val="18ABCDEB"/>
    <w:rsid w:val="18D4D9F6"/>
    <w:rsid w:val="18DC9F19"/>
    <w:rsid w:val="194042A2"/>
    <w:rsid w:val="194E891C"/>
    <w:rsid w:val="19899A47"/>
    <w:rsid w:val="19B269E4"/>
    <w:rsid w:val="19E9E4A2"/>
    <w:rsid w:val="1A79612B"/>
    <w:rsid w:val="1ADD74C4"/>
    <w:rsid w:val="1B71E97B"/>
    <w:rsid w:val="1BAB99E0"/>
    <w:rsid w:val="1BC71F22"/>
    <w:rsid w:val="1BD5659C"/>
    <w:rsid w:val="1C010D47"/>
    <w:rsid w:val="1D176FE0"/>
    <w:rsid w:val="1D7B8068"/>
    <w:rsid w:val="1D84D306"/>
    <w:rsid w:val="1DC734F2"/>
    <w:rsid w:val="1DE6C0B1"/>
    <w:rsid w:val="1E655D97"/>
    <w:rsid w:val="1F13F6CA"/>
    <w:rsid w:val="1F7676CC"/>
    <w:rsid w:val="1FC28FFD"/>
    <w:rsid w:val="1FDF8198"/>
    <w:rsid w:val="2004C43B"/>
    <w:rsid w:val="20A83F47"/>
    <w:rsid w:val="20B781E0"/>
    <w:rsid w:val="20CC7B5D"/>
    <w:rsid w:val="213AB128"/>
    <w:rsid w:val="21D93E74"/>
    <w:rsid w:val="21E89FCE"/>
    <w:rsid w:val="220BE6A3"/>
    <w:rsid w:val="220F9EBB"/>
    <w:rsid w:val="22AC5126"/>
    <w:rsid w:val="22C7495E"/>
    <w:rsid w:val="23695CF5"/>
    <w:rsid w:val="236A2CC8"/>
    <w:rsid w:val="23A96265"/>
    <w:rsid w:val="24794256"/>
    <w:rsid w:val="248D7CF3"/>
    <w:rsid w:val="24A5DB31"/>
    <w:rsid w:val="24C8B681"/>
    <w:rsid w:val="25256EA7"/>
    <w:rsid w:val="2562EDAF"/>
    <w:rsid w:val="257E4020"/>
    <w:rsid w:val="25A2EC70"/>
    <w:rsid w:val="265CCC2D"/>
    <w:rsid w:val="267235E4"/>
    <w:rsid w:val="268B869F"/>
    <w:rsid w:val="26F86421"/>
    <w:rsid w:val="27C3D811"/>
    <w:rsid w:val="281F7E85"/>
    <w:rsid w:val="28DAD2E0"/>
    <w:rsid w:val="29696339"/>
    <w:rsid w:val="2985A1FB"/>
    <w:rsid w:val="29A4DE78"/>
    <w:rsid w:val="29E94887"/>
    <w:rsid w:val="2A410DE4"/>
    <w:rsid w:val="2A7408FC"/>
    <w:rsid w:val="2B030CFD"/>
    <w:rsid w:val="2B4D62F1"/>
    <w:rsid w:val="2B84F510"/>
    <w:rsid w:val="2BF15258"/>
    <w:rsid w:val="2BFB954D"/>
    <w:rsid w:val="2C77C167"/>
    <w:rsid w:val="2CD8C094"/>
    <w:rsid w:val="2CF616D6"/>
    <w:rsid w:val="2D4166B9"/>
    <w:rsid w:val="2DBD89E2"/>
    <w:rsid w:val="2E7D513C"/>
    <w:rsid w:val="2E914FBF"/>
    <w:rsid w:val="2F1FBDEA"/>
    <w:rsid w:val="2F5A5990"/>
    <w:rsid w:val="2F897510"/>
    <w:rsid w:val="2FA3F00C"/>
    <w:rsid w:val="302E0802"/>
    <w:rsid w:val="3032A95F"/>
    <w:rsid w:val="30A4F667"/>
    <w:rsid w:val="30A562ED"/>
    <w:rsid w:val="30EC99F1"/>
    <w:rsid w:val="3213A8EC"/>
    <w:rsid w:val="322A4193"/>
    <w:rsid w:val="32C2D997"/>
    <w:rsid w:val="32D8434E"/>
    <w:rsid w:val="32D934D5"/>
    <w:rsid w:val="330C8B4B"/>
    <w:rsid w:val="330D602C"/>
    <w:rsid w:val="33719B03"/>
    <w:rsid w:val="3371F72D"/>
    <w:rsid w:val="347AF983"/>
    <w:rsid w:val="34926610"/>
    <w:rsid w:val="34ACF823"/>
    <w:rsid w:val="3505BB47"/>
    <w:rsid w:val="350CD3EC"/>
    <w:rsid w:val="3553D81F"/>
    <w:rsid w:val="358E3819"/>
    <w:rsid w:val="35B61AE2"/>
    <w:rsid w:val="36146C04"/>
    <w:rsid w:val="36993A76"/>
    <w:rsid w:val="36E254B2"/>
    <w:rsid w:val="37082EF7"/>
    <w:rsid w:val="37290891"/>
    <w:rsid w:val="37A2CACC"/>
    <w:rsid w:val="37CF590F"/>
    <w:rsid w:val="380DCED1"/>
    <w:rsid w:val="38488804"/>
    <w:rsid w:val="384CC6DB"/>
    <w:rsid w:val="38633749"/>
    <w:rsid w:val="38E34949"/>
    <w:rsid w:val="38F4D449"/>
    <w:rsid w:val="38F4DE71"/>
    <w:rsid w:val="398525B3"/>
    <w:rsid w:val="3A169B75"/>
    <w:rsid w:val="3A6DBA80"/>
    <w:rsid w:val="3A7F0431"/>
    <w:rsid w:val="3A9C64E1"/>
    <w:rsid w:val="3B5741E2"/>
    <w:rsid w:val="3BA48AFE"/>
    <w:rsid w:val="3BC6CDDB"/>
    <w:rsid w:val="3C10DD72"/>
    <w:rsid w:val="3C13E426"/>
    <w:rsid w:val="3C2B1EDD"/>
    <w:rsid w:val="3C997BE6"/>
    <w:rsid w:val="3D10CD2C"/>
    <w:rsid w:val="3D32AC5D"/>
    <w:rsid w:val="3D3610F4"/>
    <w:rsid w:val="3D60A5FE"/>
    <w:rsid w:val="3D6731C3"/>
    <w:rsid w:val="3DD88EBC"/>
    <w:rsid w:val="3DEB8683"/>
    <w:rsid w:val="3DFFED78"/>
    <w:rsid w:val="3E8101CC"/>
    <w:rsid w:val="3E839182"/>
    <w:rsid w:val="3EC98800"/>
    <w:rsid w:val="3ED8D83C"/>
    <w:rsid w:val="3EF1253D"/>
    <w:rsid w:val="3F18C42A"/>
    <w:rsid w:val="3F33DA9B"/>
    <w:rsid w:val="3FD743C6"/>
    <w:rsid w:val="3FE4FB45"/>
    <w:rsid w:val="407B19D7"/>
    <w:rsid w:val="40CC677F"/>
    <w:rsid w:val="41232745"/>
    <w:rsid w:val="416187ED"/>
    <w:rsid w:val="425D2427"/>
    <w:rsid w:val="4285C0F3"/>
    <w:rsid w:val="4381A247"/>
    <w:rsid w:val="438AF093"/>
    <w:rsid w:val="44434489"/>
    <w:rsid w:val="4481433C"/>
    <w:rsid w:val="44C345CE"/>
    <w:rsid w:val="44ED1C22"/>
    <w:rsid w:val="44F82FDB"/>
    <w:rsid w:val="4567B357"/>
    <w:rsid w:val="4608B198"/>
    <w:rsid w:val="461DD2E2"/>
    <w:rsid w:val="46BD6751"/>
    <w:rsid w:val="46F417C6"/>
    <w:rsid w:val="47803B4B"/>
    <w:rsid w:val="4792DA23"/>
    <w:rsid w:val="479A3E09"/>
    <w:rsid w:val="47E58771"/>
    <w:rsid w:val="48131C6B"/>
    <w:rsid w:val="483FDC84"/>
    <w:rsid w:val="488B5F38"/>
    <w:rsid w:val="48B5F53D"/>
    <w:rsid w:val="4950C3E3"/>
    <w:rsid w:val="49B40C67"/>
    <w:rsid w:val="49D757C2"/>
    <w:rsid w:val="4A07E119"/>
    <w:rsid w:val="4A1DAF77"/>
    <w:rsid w:val="4A627395"/>
    <w:rsid w:val="4A6F47A6"/>
    <w:rsid w:val="4A85597D"/>
    <w:rsid w:val="4B6972D0"/>
    <w:rsid w:val="4B8FBA97"/>
    <w:rsid w:val="4C95AE05"/>
    <w:rsid w:val="4CAC7882"/>
    <w:rsid w:val="4D0641B0"/>
    <w:rsid w:val="4D0DD00F"/>
    <w:rsid w:val="4D1E7487"/>
    <w:rsid w:val="4D55B4E0"/>
    <w:rsid w:val="4DD2268D"/>
    <w:rsid w:val="4E23CF64"/>
    <w:rsid w:val="4E3FF7B1"/>
    <w:rsid w:val="4E41A308"/>
    <w:rsid w:val="4E68D0C1"/>
    <w:rsid w:val="4FA56834"/>
    <w:rsid w:val="5049C074"/>
    <w:rsid w:val="51413895"/>
    <w:rsid w:val="51438127"/>
    <w:rsid w:val="51B929D0"/>
    <w:rsid w:val="51D583F3"/>
    <w:rsid w:val="51E793AB"/>
    <w:rsid w:val="5207DF45"/>
    <w:rsid w:val="526271C1"/>
    <w:rsid w:val="53565FFD"/>
    <w:rsid w:val="53A874D9"/>
    <w:rsid w:val="53D17676"/>
    <w:rsid w:val="53D2BE3F"/>
    <w:rsid w:val="53D3147B"/>
    <w:rsid w:val="5448301A"/>
    <w:rsid w:val="547AD7FE"/>
    <w:rsid w:val="549118AA"/>
    <w:rsid w:val="54E86999"/>
    <w:rsid w:val="550A6329"/>
    <w:rsid w:val="551D3197"/>
    <w:rsid w:val="553D709D"/>
    <w:rsid w:val="554C31EF"/>
    <w:rsid w:val="559128DE"/>
    <w:rsid w:val="56131E9E"/>
    <w:rsid w:val="563CC31C"/>
    <w:rsid w:val="567F5C01"/>
    <w:rsid w:val="56B13990"/>
    <w:rsid w:val="56BEC374"/>
    <w:rsid w:val="577DCE30"/>
    <w:rsid w:val="577E0101"/>
    <w:rsid w:val="57B419FE"/>
    <w:rsid w:val="58709263"/>
    <w:rsid w:val="5890266C"/>
    <w:rsid w:val="58DD3613"/>
    <w:rsid w:val="5914588E"/>
    <w:rsid w:val="5996103E"/>
    <w:rsid w:val="59A988E9"/>
    <w:rsid w:val="5A089226"/>
    <w:rsid w:val="5A19E48E"/>
    <w:rsid w:val="5A38FE40"/>
    <w:rsid w:val="5A6B7FD5"/>
    <w:rsid w:val="5AC25F9B"/>
    <w:rsid w:val="5ADF07DD"/>
    <w:rsid w:val="5AEA636D"/>
    <w:rsid w:val="5B500AC7"/>
    <w:rsid w:val="5B58D9CD"/>
    <w:rsid w:val="5BDBDDCE"/>
    <w:rsid w:val="5BE27210"/>
    <w:rsid w:val="5BE496E1"/>
    <w:rsid w:val="5C088994"/>
    <w:rsid w:val="5C5AF246"/>
    <w:rsid w:val="5CC32646"/>
    <w:rsid w:val="5D39ED92"/>
    <w:rsid w:val="5D4D21A2"/>
    <w:rsid w:val="5DB619D3"/>
    <w:rsid w:val="5DCBC8F6"/>
    <w:rsid w:val="5E1B0955"/>
    <w:rsid w:val="5E8F8D7C"/>
    <w:rsid w:val="5ECE16CC"/>
    <w:rsid w:val="5EE59804"/>
    <w:rsid w:val="5F5A81CD"/>
    <w:rsid w:val="5F6434C0"/>
    <w:rsid w:val="5F6CC35B"/>
    <w:rsid w:val="5FDAEE8E"/>
    <w:rsid w:val="61658418"/>
    <w:rsid w:val="61AED02A"/>
    <w:rsid w:val="61C14584"/>
    <w:rsid w:val="628EC25F"/>
    <w:rsid w:val="62A83E9D"/>
    <w:rsid w:val="63311482"/>
    <w:rsid w:val="63B899E8"/>
    <w:rsid w:val="63F99F60"/>
    <w:rsid w:val="6452D116"/>
    <w:rsid w:val="64800ADC"/>
    <w:rsid w:val="64EC3363"/>
    <w:rsid w:val="6507C33D"/>
    <w:rsid w:val="658E7F55"/>
    <w:rsid w:val="6593DC2A"/>
    <w:rsid w:val="65AD692E"/>
    <w:rsid w:val="65E8DF00"/>
    <w:rsid w:val="65FFDA59"/>
    <w:rsid w:val="66FF2334"/>
    <w:rsid w:val="670FC693"/>
    <w:rsid w:val="671D0FC9"/>
    <w:rsid w:val="67255788"/>
    <w:rsid w:val="6784D8BA"/>
    <w:rsid w:val="67E7C6DB"/>
    <w:rsid w:val="6951336D"/>
    <w:rsid w:val="696447C1"/>
    <w:rsid w:val="6A2E3460"/>
    <w:rsid w:val="6A5CD011"/>
    <w:rsid w:val="6A69B4A0"/>
    <w:rsid w:val="6A79B714"/>
    <w:rsid w:val="6AE009C7"/>
    <w:rsid w:val="6AED03CE"/>
    <w:rsid w:val="6B0874BD"/>
    <w:rsid w:val="6B128B42"/>
    <w:rsid w:val="6B28E87A"/>
    <w:rsid w:val="6B7D2147"/>
    <w:rsid w:val="6B91C5E7"/>
    <w:rsid w:val="6BD4F13C"/>
    <w:rsid w:val="6BFC37B0"/>
    <w:rsid w:val="6D3B474E"/>
    <w:rsid w:val="6D60BB22"/>
    <w:rsid w:val="6DCFE7A0"/>
    <w:rsid w:val="6DE63966"/>
    <w:rsid w:val="6DE941D3"/>
    <w:rsid w:val="6E06FCBC"/>
    <w:rsid w:val="6E6F33A2"/>
    <w:rsid w:val="6F1A88D8"/>
    <w:rsid w:val="6F359371"/>
    <w:rsid w:val="700D07D4"/>
    <w:rsid w:val="70427EC1"/>
    <w:rsid w:val="705986A7"/>
    <w:rsid w:val="70E0A66B"/>
    <w:rsid w:val="717023EF"/>
    <w:rsid w:val="71C1681F"/>
    <w:rsid w:val="72092195"/>
    <w:rsid w:val="7259CE4D"/>
    <w:rsid w:val="731386A2"/>
    <w:rsid w:val="73144056"/>
    <w:rsid w:val="73D91933"/>
    <w:rsid w:val="73E109AE"/>
    <w:rsid w:val="73E5882F"/>
    <w:rsid w:val="74887631"/>
    <w:rsid w:val="74962EA6"/>
    <w:rsid w:val="74D5F123"/>
    <w:rsid w:val="74F5AFDD"/>
    <w:rsid w:val="7517296C"/>
    <w:rsid w:val="751E62C0"/>
    <w:rsid w:val="7572B807"/>
    <w:rsid w:val="75C91C9E"/>
    <w:rsid w:val="75EA6DCA"/>
    <w:rsid w:val="7702D1A4"/>
    <w:rsid w:val="771C6940"/>
    <w:rsid w:val="774C5C1A"/>
    <w:rsid w:val="78440F89"/>
    <w:rsid w:val="7875653F"/>
    <w:rsid w:val="78D7564B"/>
    <w:rsid w:val="790AD4FA"/>
    <w:rsid w:val="792EB701"/>
    <w:rsid w:val="79795687"/>
    <w:rsid w:val="799F038C"/>
    <w:rsid w:val="7A5D62BC"/>
    <w:rsid w:val="7A81917F"/>
    <w:rsid w:val="7AB75352"/>
    <w:rsid w:val="7ADCADF6"/>
    <w:rsid w:val="7ADEC7D8"/>
    <w:rsid w:val="7AFA3FFA"/>
    <w:rsid w:val="7B2321A0"/>
    <w:rsid w:val="7B918242"/>
    <w:rsid w:val="7BBD1B65"/>
    <w:rsid w:val="7C125B7A"/>
    <w:rsid w:val="7C6B81C7"/>
    <w:rsid w:val="7D57BCD6"/>
    <w:rsid w:val="7DA0AFD4"/>
    <w:rsid w:val="7E4B1B22"/>
    <w:rsid w:val="7E4F82E3"/>
    <w:rsid w:val="7E8B7E8A"/>
    <w:rsid w:val="7EDDC947"/>
    <w:rsid w:val="7F1196F6"/>
    <w:rsid w:val="7F436609"/>
    <w:rsid w:val="7FBAB74F"/>
    <w:rsid w:val="7FFC54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D5E6"/>
  <w15:chartTrackingRefBased/>
  <w15:docId w15:val="{4E64425D-ACDA-46C0-A204-717EDF5C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D6B"/>
  </w:style>
  <w:style w:type="paragraph" w:styleId="Heading1">
    <w:name w:val="heading 1"/>
    <w:basedOn w:val="Normal"/>
    <w:next w:val="Normal"/>
    <w:link w:val="Heading1Char"/>
    <w:uiPriority w:val="9"/>
    <w:qFormat/>
    <w:rsid w:val="00165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7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2D80"/>
    <w:pPr>
      <w:ind w:left="720"/>
      <w:contextualSpacing/>
    </w:pPr>
  </w:style>
  <w:style w:type="character" w:customStyle="1" w:styleId="Heading1Char">
    <w:name w:val="Heading 1 Char"/>
    <w:basedOn w:val="DefaultParagraphFont"/>
    <w:link w:val="Heading1"/>
    <w:uiPriority w:val="9"/>
    <w:rsid w:val="001652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6AF7"/>
    <w:rPr>
      <w:color w:val="0000FF"/>
      <w:u w:val="single"/>
    </w:rPr>
  </w:style>
  <w:style w:type="character" w:styleId="UnresolvedMention">
    <w:name w:val="Unresolved Mention"/>
    <w:basedOn w:val="DefaultParagraphFont"/>
    <w:uiPriority w:val="99"/>
    <w:semiHidden/>
    <w:unhideWhenUsed/>
    <w:rsid w:val="00BF0077"/>
    <w:rPr>
      <w:color w:val="605E5C"/>
      <w:shd w:val="clear" w:color="auto" w:fill="E1DFDD"/>
    </w:rPr>
  </w:style>
  <w:style w:type="paragraph" w:styleId="PlainText">
    <w:name w:val="Plain Text"/>
    <w:basedOn w:val="Normal"/>
    <w:link w:val="PlainTextChar"/>
    <w:uiPriority w:val="99"/>
    <w:unhideWhenUsed/>
    <w:rsid w:val="007C04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C0444"/>
    <w:rPr>
      <w:rFonts w:ascii="Consolas" w:hAnsi="Consolas"/>
      <w:sz w:val="21"/>
      <w:szCs w:val="21"/>
    </w:rPr>
  </w:style>
  <w:style w:type="character" w:customStyle="1" w:styleId="Heading2Char">
    <w:name w:val="Heading 2 Char"/>
    <w:basedOn w:val="DefaultParagraphFont"/>
    <w:link w:val="Heading2"/>
    <w:uiPriority w:val="9"/>
    <w:rsid w:val="00325E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2F01"/>
    <w:pPr>
      <w:outlineLvl w:val="9"/>
    </w:pPr>
    <w:rPr>
      <w:lang w:val="en-US"/>
    </w:rPr>
  </w:style>
  <w:style w:type="paragraph" w:styleId="TOC1">
    <w:name w:val="toc 1"/>
    <w:basedOn w:val="Normal"/>
    <w:next w:val="Normal"/>
    <w:autoRedefine/>
    <w:uiPriority w:val="39"/>
    <w:unhideWhenUsed/>
    <w:rsid w:val="00A14739"/>
    <w:pPr>
      <w:tabs>
        <w:tab w:val="right" w:leader="dot" w:pos="10456"/>
      </w:tabs>
      <w:spacing w:after="100"/>
      <w:pPrChange w:id="0" w:author="BROOKS Andrew" w:date="2022-01-14T15:48:00Z">
        <w:pPr>
          <w:spacing w:after="100" w:line="259" w:lineRule="auto"/>
        </w:pPr>
      </w:pPrChange>
    </w:pPr>
    <w:rPr>
      <w:rPrChange w:id="0" w:author="BROOKS Andrew" w:date="2022-01-14T15:48:00Z">
        <w:rPr>
          <w:rFonts w:asciiTheme="minorHAnsi" w:eastAsiaTheme="minorHAnsi" w:hAnsiTheme="minorHAnsi" w:cstheme="minorBidi"/>
          <w:sz w:val="22"/>
          <w:szCs w:val="22"/>
          <w:lang w:val="en-GB" w:eastAsia="en-US" w:bidi="ar-SA"/>
        </w:rPr>
      </w:rPrChange>
    </w:rPr>
  </w:style>
  <w:style w:type="paragraph" w:styleId="TOC2">
    <w:name w:val="toc 2"/>
    <w:basedOn w:val="Normal"/>
    <w:next w:val="Normal"/>
    <w:autoRedefine/>
    <w:uiPriority w:val="39"/>
    <w:unhideWhenUsed/>
    <w:rsid w:val="00A92F01"/>
    <w:pPr>
      <w:spacing w:after="100"/>
      <w:ind w:left="220"/>
    </w:pPr>
  </w:style>
  <w:style w:type="table" w:styleId="TableGrid">
    <w:name w:val="Table Grid"/>
    <w:basedOn w:val="TableNormal"/>
    <w:uiPriority w:val="39"/>
    <w:rsid w:val="00D37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185DE4"/>
    <w:rPr>
      <w:rFonts w:ascii="Consolas" w:hAnsi="Consolas"/>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085A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5A91"/>
    <w:rPr>
      <w:sz w:val="20"/>
      <w:szCs w:val="20"/>
    </w:rPr>
  </w:style>
  <w:style w:type="character" w:styleId="FootnoteReference">
    <w:name w:val="footnote reference"/>
    <w:basedOn w:val="DefaultParagraphFont"/>
    <w:uiPriority w:val="99"/>
    <w:semiHidden/>
    <w:unhideWhenUsed/>
    <w:rsid w:val="00085A91"/>
    <w:rPr>
      <w:vertAlign w:val="superscript"/>
    </w:rPr>
  </w:style>
  <w:style w:type="paragraph" w:styleId="Header">
    <w:name w:val="header"/>
    <w:basedOn w:val="Normal"/>
    <w:link w:val="HeaderChar"/>
    <w:uiPriority w:val="99"/>
    <w:semiHidden/>
    <w:unhideWhenUsed/>
    <w:rsid w:val="00BD0D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0D40"/>
  </w:style>
  <w:style w:type="paragraph" w:styleId="Footer">
    <w:name w:val="footer"/>
    <w:basedOn w:val="Normal"/>
    <w:link w:val="FooterChar"/>
    <w:uiPriority w:val="99"/>
    <w:semiHidden/>
    <w:unhideWhenUsed/>
    <w:rsid w:val="00BD0D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0D40"/>
  </w:style>
  <w:style w:type="paragraph" w:styleId="Revision">
    <w:name w:val="Revision"/>
    <w:hidden/>
    <w:uiPriority w:val="99"/>
    <w:semiHidden/>
    <w:rsid w:val="00DF7E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4918">
      <w:bodyDiv w:val="1"/>
      <w:marLeft w:val="0"/>
      <w:marRight w:val="0"/>
      <w:marTop w:val="0"/>
      <w:marBottom w:val="0"/>
      <w:divBdr>
        <w:top w:val="none" w:sz="0" w:space="0" w:color="auto"/>
        <w:left w:val="none" w:sz="0" w:space="0" w:color="auto"/>
        <w:bottom w:val="none" w:sz="0" w:space="0" w:color="auto"/>
        <w:right w:val="none" w:sz="0" w:space="0" w:color="auto"/>
      </w:divBdr>
      <w:divsChild>
        <w:div w:id="504125703">
          <w:marLeft w:val="0"/>
          <w:marRight w:val="0"/>
          <w:marTop w:val="0"/>
          <w:marBottom w:val="0"/>
          <w:divBdr>
            <w:top w:val="none" w:sz="0" w:space="0" w:color="auto"/>
            <w:left w:val="none" w:sz="0" w:space="0" w:color="auto"/>
            <w:bottom w:val="none" w:sz="0" w:space="0" w:color="auto"/>
            <w:right w:val="none" w:sz="0" w:space="0" w:color="auto"/>
          </w:divBdr>
        </w:div>
        <w:div w:id="1738893223">
          <w:marLeft w:val="0"/>
          <w:marRight w:val="0"/>
          <w:marTop w:val="0"/>
          <w:marBottom w:val="0"/>
          <w:divBdr>
            <w:top w:val="none" w:sz="0" w:space="0" w:color="auto"/>
            <w:left w:val="none" w:sz="0" w:space="0" w:color="auto"/>
            <w:bottom w:val="none" w:sz="0" w:space="0" w:color="auto"/>
            <w:right w:val="none" w:sz="0" w:space="0" w:color="auto"/>
          </w:divBdr>
        </w:div>
        <w:div w:id="1897234027">
          <w:marLeft w:val="0"/>
          <w:marRight w:val="0"/>
          <w:marTop w:val="0"/>
          <w:marBottom w:val="0"/>
          <w:divBdr>
            <w:top w:val="none" w:sz="0" w:space="0" w:color="auto"/>
            <w:left w:val="none" w:sz="0" w:space="0" w:color="auto"/>
            <w:bottom w:val="none" w:sz="0" w:space="0" w:color="auto"/>
            <w:right w:val="none" w:sz="0" w:space="0" w:color="auto"/>
          </w:divBdr>
        </w:div>
      </w:divsChild>
    </w:div>
    <w:div w:id="284309995">
      <w:bodyDiv w:val="1"/>
      <w:marLeft w:val="0"/>
      <w:marRight w:val="0"/>
      <w:marTop w:val="0"/>
      <w:marBottom w:val="0"/>
      <w:divBdr>
        <w:top w:val="none" w:sz="0" w:space="0" w:color="auto"/>
        <w:left w:val="none" w:sz="0" w:space="0" w:color="auto"/>
        <w:bottom w:val="none" w:sz="0" w:space="0" w:color="auto"/>
        <w:right w:val="none" w:sz="0" w:space="0" w:color="auto"/>
      </w:divBdr>
      <w:divsChild>
        <w:div w:id="1162544865">
          <w:marLeft w:val="0"/>
          <w:marRight w:val="0"/>
          <w:marTop w:val="0"/>
          <w:marBottom w:val="0"/>
          <w:divBdr>
            <w:top w:val="none" w:sz="0" w:space="0" w:color="auto"/>
            <w:left w:val="none" w:sz="0" w:space="0" w:color="auto"/>
            <w:bottom w:val="none" w:sz="0" w:space="0" w:color="auto"/>
            <w:right w:val="none" w:sz="0" w:space="0" w:color="auto"/>
          </w:divBdr>
        </w:div>
        <w:div w:id="2122190002">
          <w:marLeft w:val="0"/>
          <w:marRight w:val="0"/>
          <w:marTop w:val="0"/>
          <w:marBottom w:val="0"/>
          <w:divBdr>
            <w:top w:val="none" w:sz="0" w:space="0" w:color="auto"/>
            <w:left w:val="none" w:sz="0" w:space="0" w:color="auto"/>
            <w:bottom w:val="none" w:sz="0" w:space="0" w:color="auto"/>
            <w:right w:val="none" w:sz="0" w:space="0" w:color="auto"/>
          </w:divBdr>
          <w:divsChild>
            <w:div w:id="2063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9060">
      <w:bodyDiv w:val="1"/>
      <w:marLeft w:val="0"/>
      <w:marRight w:val="0"/>
      <w:marTop w:val="0"/>
      <w:marBottom w:val="0"/>
      <w:divBdr>
        <w:top w:val="none" w:sz="0" w:space="0" w:color="auto"/>
        <w:left w:val="none" w:sz="0" w:space="0" w:color="auto"/>
        <w:bottom w:val="none" w:sz="0" w:space="0" w:color="auto"/>
        <w:right w:val="none" w:sz="0" w:space="0" w:color="auto"/>
      </w:divBdr>
    </w:div>
    <w:div w:id="466708664">
      <w:bodyDiv w:val="1"/>
      <w:marLeft w:val="0"/>
      <w:marRight w:val="0"/>
      <w:marTop w:val="0"/>
      <w:marBottom w:val="0"/>
      <w:divBdr>
        <w:top w:val="none" w:sz="0" w:space="0" w:color="auto"/>
        <w:left w:val="none" w:sz="0" w:space="0" w:color="auto"/>
        <w:bottom w:val="none" w:sz="0" w:space="0" w:color="auto"/>
        <w:right w:val="none" w:sz="0" w:space="0" w:color="auto"/>
      </w:divBdr>
      <w:divsChild>
        <w:div w:id="116996898">
          <w:marLeft w:val="0"/>
          <w:marRight w:val="0"/>
          <w:marTop w:val="0"/>
          <w:marBottom w:val="0"/>
          <w:divBdr>
            <w:top w:val="none" w:sz="0" w:space="0" w:color="auto"/>
            <w:left w:val="none" w:sz="0" w:space="0" w:color="auto"/>
            <w:bottom w:val="none" w:sz="0" w:space="0" w:color="auto"/>
            <w:right w:val="none" w:sz="0" w:space="0" w:color="auto"/>
          </w:divBdr>
        </w:div>
        <w:div w:id="178471319">
          <w:marLeft w:val="0"/>
          <w:marRight w:val="0"/>
          <w:marTop w:val="0"/>
          <w:marBottom w:val="0"/>
          <w:divBdr>
            <w:top w:val="none" w:sz="0" w:space="0" w:color="auto"/>
            <w:left w:val="none" w:sz="0" w:space="0" w:color="auto"/>
            <w:bottom w:val="none" w:sz="0" w:space="0" w:color="auto"/>
            <w:right w:val="none" w:sz="0" w:space="0" w:color="auto"/>
          </w:divBdr>
        </w:div>
        <w:div w:id="1246039251">
          <w:marLeft w:val="0"/>
          <w:marRight w:val="0"/>
          <w:marTop w:val="0"/>
          <w:marBottom w:val="0"/>
          <w:divBdr>
            <w:top w:val="none" w:sz="0" w:space="0" w:color="auto"/>
            <w:left w:val="none" w:sz="0" w:space="0" w:color="auto"/>
            <w:bottom w:val="none" w:sz="0" w:space="0" w:color="auto"/>
            <w:right w:val="none" w:sz="0" w:space="0" w:color="auto"/>
          </w:divBdr>
        </w:div>
      </w:divsChild>
    </w:div>
    <w:div w:id="2004821433">
      <w:bodyDiv w:val="1"/>
      <w:marLeft w:val="0"/>
      <w:marRight w:val="0"/>
      <w:marTop w:val="0"/>
      <w:marBottom w:val="0"/>
      <w:divBdr>
        <w:top w:val="none" w:sz="0" w:space="0" w:color="auto"/>
        <w:left w:val="none" w:sz="0" w:space="0" w:color="auto"/>
        <w:bottom w:val="none" w:sz="0" w:space="0" w:color="auto"/>
        <w:right w:val="none" w:sz="0" w:space="0" w:color="auto"/>
      </w:divBdr>
      <w:divsChild>
        <w:div w:id="82878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microsoft.com/office/2011/relationships/people" Target="people.xml"/><Relationship Id="rId21" Type="http://schemas.openxmlformats.org/officeDocument/2006/relationships/image" Target="media/image10.png"/><Relationship Id="rId34"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ecure.epcc.ed.ac.uk/eidf01/" TargetMode="External"/><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fe.epcc.ed.ac.uk/" TargetMode="External"/><Relationship Id="rId24" Type="http://schemas.openxmlformats.org/officeDocument/2006/relationships/hyperlink" Target="https://epcced.github.io/safe-docs/" TargetMode="External"/><Relationship Id="rId32" Type="http://schemas.openxmlformats.org/officeDocument/2006/relationships/image" Target="media/image17.png"/><Relationship Id="rId37" Type="http://schemas.openxmlformats.org/officeDocument/2006/relationships/hyperlink" Target="https://www.postgresql.org/docs/current/libpq-pgpass.html"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jetbrains.com/help/pycharm/remote-debugging-with-produc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jetbrains.com/help/pycharm/configuring-remote-interpreters-via-ssh.html" TargetMode="External"/><Relationship Id="rId35" Type="http://schemas.microsoft.com/office/2016/09/relationships/commentsIds" Target="commentsIds.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1" ma:contentTypeDescription="Create a new document." ma:contentTypeScope="" ma:versionID="48aea2e827c68a24b4672998ba64d3b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4564bed44a2a204bab5aa7281ff6a0d0"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F09E37-3732-458E-B7F1-589E1D66AAC0}">
  <ds:schemaRefs>
    <ds:schemaRef ds:uri="http://schemas.microsoft.com/sharepoint/v3/contenttype/forms"/>
  </ds:schemaRefs>
</ds:datastoreItem>
</file>

<file path=customXml/itemProps2.xml><?xml version="1.0" encoding="utf-8"?>
<ds:datastoreItem xmlns:ds="http://schemas.openxmlformats.org/officeDocument/2006/customXml" ds:itemID="{3BA51A79-E967-4F7A-BD6A-7B800B1E5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994e3-b5ae-468b-8232-912e5d994f88"/>
    <ds:schemaRef ds:uri="ca44edb9-cd5e-4867-b2cf-3fb60bbb5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F0FD8-1917-49AE-8303-3EB13ABD3315}">
  <ds:schemaRefs>
    <ds:schemaRef ds:uri="http://schemas.openxmlformats.org/officeDocument/2006/bibliography"/>
  </ds:schemaRefs>
</ds:datastoreItem>
</file>

<file path=customXml/itemProps4.xml><?xml version="1.0" encoding="utf-8"?>
<ds:datastoreItem xmlns:ds="http://schemas.openxmlformats.org/officeDocument/2006/customXml" ds:itemID="{8C7DFED0-D65F-412F-B872-0FCA84038AFD}">
  <ds:schemaRef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ca44edb9-cd5e-4867-b2cf-3fb60bbb5207"/>
    <ds:schemaRef ds:uri="http://schemas.microsoft.com/office/2006/documentManagement/types"/>
    <ds:schemaRef ds:uri="http://purl.org/dc/terms/"/>
    <ds:schemaRef ds:uri="57d994e3-b5ae-468b-8232-912e5d994f8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5446</Words>
  <Characters>31044</Characters>
  <Application>Microsoft Office Word</Application>
  <DocSecurity>0</DocSecurity>
  <Lines>258</Lines>
  <Paragraphs>72</Paragraphs>
  <ScaleCrop>false</ScaleCrop>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Andrew</dc:creator>
  <cp:keywords/>
  <dc:description/>
  <cp:lastModifiedBy>BROOKS Andrew</cp:lastModifiedBy>
  <cp:revision>865</cp:revision>
  <cp:lastPrinted>2022-02-02T09:08:00Z</cp:lastPrinted>
  <dcterms:created xsi:type="dcterms:W3CDTF">2021-11-29T17:50:00Z</dcterms:created>
  <dcterms:modified xsi:type="dcterms:W3CDTF">2022-02-02T09:08:00Z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0x0101007034D77099B4FA45976453DF2BBC71F1</vt:lpwstr>
  </property>
</Properties>
</file>
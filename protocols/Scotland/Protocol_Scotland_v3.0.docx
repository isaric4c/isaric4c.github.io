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99961" w14:textId="77777777" w:rsidR="001202D1" w:rsidRPr="00951DF3" w:rsidRDefault="0045328B">
      <w:pPr>
        <w:pStyle w:val="FirstParagraph"/>
        <w:rPr>
          <w:lang w:val="en-GB"/>
        </w:rPr>
      </w:pPr>
      <w:r w:rsidRPr="00951DF3">
        <w:rPr>
          <w:noProof/>
          <w:lang w:val="en-GB" w:eastAsia="en-GB"/>
        </w:rPr>
        <w:drawing>
          <wp:anchor distT="0" distB="0" distL="114300" distR="114300" simplePos="0" relativeHeight="251662336" behindDoc="0" locked="0" layoutInCell="1" allowOverlap="1" wp14:anchorId="3BBB03E2" wp14:editId="1090C37B">
            <wp:simplePos x="0" y="0"/>
            <wp:positionH relativeFrom="column">
              <wp:posOffset>-111760</wp:posOffset>
            </wp:positionH>
            <wp:positionV relativeFrom="paragraph">
              <wp:posOffset>-264160</wp:posOffset>
            </wp:positionV>
            <wp:extent cx="1168400" cy="803910"/>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image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68400" cy="80391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7B0ADA" w:rsidRPr="00951DF3">
        <w:rPr>
          <w:noProof/>
          <w:lang w:val="en-GB" w:eastAsia="en-GB"/>
        </w:rPr>
        <w:drawing>
          <wp:anchor distT="0" distB="0" distL="114300" distR="114300" simplePos="0" relativeHeight="251663360" behindDoc="0" locked="0" layoutInCell="1" allowOverlap="1" wp14:anchorId="1CA7F903" wp14:editId="7308ABD2">
            <wp:simplePos x="0" y="0"/>
            <wp:positionH relativeFrom="column">
              <wp:posOffset>3474720</wp:posOffset>
            </wp:positionH>
            <wp:positionV relativeFrom="paragraph">
              <wp:posOffset>-177800</wp:posOffset>
            </wp:positionV>
            <wp:extent cx="2306320" cy="719455"/>
            <wp:effectExtent l="0" t="0" r="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306320" cy="71945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6FEDFD9F" w14:textId="77777777" w:rsidR="007B0ADA" w:rsidRPr="00951DF3" w:rsidRDefault="007B0ADA">
      <w:pPr>
        <w:pStyle w:val="BodyText"/>
        <w:rPr>
          <w:b/>
          <w:sz w:val="28"/>
          <w:szCs w:val="28"/>
          <w:lang w:val="en-GB"/>
        </w:rPr>
      </w:pPr>
    </w:p>
    <w:p w14:paraId="18279F72" w14:textId="37E2D98A" w:rsidR="001202D1" w:rsidRPr="00951DF3" w:rsidRDefault="00C15D9F" w:rsidP="00466424">
      <w:pPr>
        <w:pStyle w:val="BodyText"/>
        <w:jc w:val="both"/>
        <w:rPr>
          <w:sz w:val="28"/>
          <w:szCs w:val="28"/>
          <w:lang w:val="en-GB"/>
        </w:rPr>
      </w:pPr>
      <w:r w:rsidRPr="00951DF3">
        <w:rPr>
          <w:b/>
          <w:sz w:val="28"/>
          <w:szCs w:val="28"/>
          <w:lang w:val="en-GB"/>
        </w:rPr>
        <w:t>ISARIC/WHO Clinical Characterisation Protocol for Severe Emerging Infections</w:t>
      </w:r>
      <w:r w:rsidR="00F25717" w:rsidRPr="00951DF3">
        <w:rPr>
          <w:b/>
          <w:sz w:val="28"/>
          <w:szCs w:val="28"/>
          <w:lang w:val="en-GB"/>
        </w:rPr>
        <w:t xml:space="preserve"> in the UK</w:t>
      </w:r>
      <w:r w:rsidR="00DA3110" w:rsidRPr="00951DF3">
        <w:rPr>
          <w:b/>
          <w:sz w:val="28"/>
          <w:szCs w:val="28"/>
          <w:lang w:val="en-GB"/>
        </w:rPr>
        <w:t xml:space="preserve"> (CCP-UK)</w:t>
      </w:r>
      <w:r w:rsidR="004A5622">
        <w:rPr>
          <w:b/>
          <w:sz w:val="28"/>
          <w:szCs w:val="28"/>
          <w:lang w:val="en-GB"/>
        </w:rPr>
        <w:t xml:space="preserve"> (Scotland)</w:t>
      </w:r>
    </w:p>
    <w:p w14:paraId="431C946F" w14:textId="77777777" w:rsidR="001202D1" w:rsidRPr="00951DF3" w:rsidRDefault="00C15D9F" w:rsidP="00466424">
      <w:pPr>
        <w:pStyle w:val="BodyText"/>
        <w:jc w:val="both"/>
        <w:rPr>
          <w:lang w:val="en-GB"/>
        </w:rPr>
      </w:pPr>
      <w:r w:rsidRPr="00951DF3">
        <w:rPr>
          <w:b/>
          <w:lang w:val="en-GB"/>
        </w:rPr>
        <w:t>Ethics Ref:</w:t>
      </w:r>
      <w:r w:rsidRPr="00951DF3">
        <w:rPr>
          <w:lang w:val="en-GB"/>
        </w:rPr>
        <w:t xml:space="preserve"> </w:t>
      </w:r>
      <w:r w:rsidR="001655FE" w:rsidRPr="001655FE">
        <w:rPr>
          <w:lang w:val="en-GB"/>
        </w:rPr>
        <w:t>20/SS/0028</w:t>
      </w:r>
      <w:r w:rsidR="001655FE" w:rsidRPr="001655FE" w:rsidDel="001655FE">
        <w:rPr>
          <w:lang w:val="en-GB"/>
        </w:rPr>
        <w:t xml:space="preserve"> </w:t>
      </w:r>
      <w:r w:rsidRPr="00951DF3">
        <w:rPr>
          <w:lang w:val="en-GB"/>
        </w:rPr>
        <w:t>(</w:t>
      </w:r>
      <w:r w:rsidR="001655FE" w:rsidRPr="001655FE">
        <w:rPr>
          <w:b/>
          <w:lang w:val="en-GB"/>
        </w:rPr>
        <w:t>Scotland A Research Ethics Committee</w:t>
      </w:r>
      <w:r w:rsidRPr="00951DF3">
        <w:rPr>
          <w:b/>
          <w:lang w:val="en-GB"/>
        </w:rPr>
        <w:t>)</w:t>
      </w:r>
    </w:p>
    <w:p w14:paraId="3A772CC2" w14:textId="4D2CD571" w:rsidR="001202D1" w:rsidRPr="00951DF3" w:rsidRDefault="00C15D9F" w:rsidP="00466424">
      <w:pPr>
        <w:pStyle w:val="BodyText"/>
        <w:jc w:val="both"/>
        <w:rPr>
          <w:lang w:val="en-GB"/>
        </w:rPr>
      </w:pPr>
      <w:r w:rsidRPr="00951DF3">
        <w:t xml:space="preserve">Date and Version No: </w:t>
      </w:r>
      <w:r w:rsidR="004A5622">
        <w:t>14</w:t>
      </w:r>
      <w:r w:rsidR="004A5622" w:rsidRPr="004A5622">
        <w:rPr>
          <w:vertAlign w:val="superscript"/>
        </w:rPr>
        <w:t>th</w:t>
      </w:r>
      <w:r w:rsidR="004A5622">
        <w:t xml:space="preserve"> April</w:t>
      </w:r>
      <w:r w:rsidRPr="00951DF3">
        <w:t xml:space="preserve"> 2020 v</w:t>
      </w:r>
      <w:r w:rsidR="004A5622">
        <w:t>3</w:t>
      </w:r>
      <w:r w:rsidR="001655FE">
        <w:t>.0</w:t>
      </w:r>
    </w:p>
    <w:p w14:paraId="08FCDE6E" w14:textId="77777777" w:rsidR="001202D1" w:rsidRPr="00951DF3" w:rsidRDefault="00C15D9F" w:rsidP="00466424">
      <w:pPr>
        <w:pStyle w:val="BodyText"/>
        <w:jc w:val="both"/>
        <w:rPr>
          <w:lang w:val="en-GB"/>
        </w:rPr>
      </w:pPr>
      <w:r w:rsidRPr="00951DF3">
        <w:rPr>
          <w:b/>
          <w:lang w:val="en-GB"/>
        </w:rPr>
        <w:t xml:space="preserve">UK CRN /CPMS ID 14152 IRAS </w:t>
      </w:r>
      <w:r w:rsidR="001655FE" w:rsidRPr="001655FE">
        <w:rPr>
          <w:b/>
          <w:lang w:val="en-GB"/>
        </w:rPr>
        <w:t>279826</w:t>
      </w:r>
    </w:p>
    <w:p w14:paraId="67EDCE2B" w14:textId="77777777" w:rsidR="001202D1" w:rsidRPr="00951DF3" w:rsidRDefault="00C15D9F" w:rsidP="00466424">
      <w:pPr>
        <w:pStyle w:val="BodyText"/>
        <w:jc w:val="both"/>
        <w:rPr>
          <w:lang w:val="en-GB"/>
        </w:rPr>
      </w:pPr>
      <w:r w:rsidRPr="00951DF3">
        <w:rPr>
          <w:b/>
          <w:lang w:val="en-GB"/>
        </w:rPr>
        <w:t>Chief Investigator:</w:t>
      </w:r>
      <w:r w:rsidRPr="00951DF3">
        <w:rPr>
          <w:lang w:val="en-GB"/>
        </w:rPr>
        <w:t xml:space="preserve"> Malcolm (Calum) G Semple, PhD BM </w:t>
      </w:r>
      <w:proofErr w:type="spellStart"/>
      <w:proofErr w:type="gramStart"/>
      <w:r w:rsidRPr="00951DF3">
        <w:rPr>
          <w:lang w:val="en-GB"/>
        </w:rPr>
        <w:t>BCh</w:t>
      </w:r>
      <w:proofErr w:type="spellEnd"/>
      <w:r w:rsidR="009A40DF" w:rsidRPr="00951DF3">
        <w:rPr>
          <w:lang w:val="en-GB"/>
        </w:rPr>
        <w:t xml:space="preserve">, </w:t>
      </w:r>
      <w:r w:rsidR="00E82034" w:rsidRPr="00951DF3">
        <w:rPr>
          <w:lang w:val="en-GB"/>
        </w:rPr>
        <w:t xml:space="preserve"> </w:t>
      </w:r>
      <w:r w:rsidRPr="00951DF3">
        <w:rPr>
          <w:lang w:val="en-GB"/>
        </w:rPr>
        <w:t>Professor</w:t>
      </w:r>
      <w:proofErr w:type="gramEnd"/>
      <w:r w:rsidRPr="00951DF3">
        <w:rPr>
          <w:lang w:val="en-GB"/>
        </w:rPr>
        <w:t xml:space="preserve"> of Child Health and Outbreak Medicine, University of Liverpool</w:t>
      </w:r>
      <w:r w:rsidR="00154CEB" w:rsidRPr="00951DF3">
        <w:rPr>
          <w:lang w:val="en-GB"/>
        </w:rPr>
        <w:t xml:space="preserve"> </w:t>
      </w:r>
      <w:hyperlink r:id="rId10" w:history="1">
        <w:r w:rsidR="003D7B98" w:rsidRPr="00951DF3">
          <w:rPr>
            <w:rStyle w:val="Hyperlink"/>
            <w:color w:val="auto"/>
            <w:lang w:val="en-GB"/>
          </w:rPr>
          <w:t>m.g.semple@liverpool.ac.uk</w:t>
        </w:r>
      </w:hyperlink>
      <w:r w:rsidRPr="00951DF3">
        <w:rPr>
          <w:lang w:val="en-GB"/>
        </w:rPr>
        <w:t xml:space="preserve">  0151 252 5250</w:t>
      </w:r>
    </w:p>
    <w:p w14:paraId="290B27E8" w14:textId="5E7BCE27" w:rsidR="001202D1" w:rsidRPr="00951DF3" w:rsidRDefault="00C15D9F" w:rsidP="00466424">
      <w:pPr>
        <w:pStyle w:val="BodyText"/>
        <w:jc w:val="both"/>
        <w:rPr>
          <w:lang w:val="en-GB"/>
        </w:rPr>
      </w:pPr>
      <w:r w:rsidRPr="00951DF3">
        <w:rPr>
          <w:b/>
          <w:lang w:val="en-GB"/>
        </w:rPr>
        <w:t>Investigators:</w:t>
      </w:r>
      <w:r w:rsidR="00382675" w:rsidRPr="00951DF3">
        <w:rPr>
          <w:b/>
          <w:lang w:val="en-GB"/>
        </w:rPr>
        <w:t xml:space="preserve"> </w:t>
      </w:r>
      <w:r w:rsidR="00382675" w:rsidRPr="00951DF3">
        <w:rPr>
          <w:bCs/>
          <w:lang w:val="en-GB"/>
        </w:rPr>
        <w:t>Dr</w:t>
      </w:r>
      <w:r w:rsidR="002D6147" w:rsidRPr="00951DF3">
        <w:rPr>
          <w:bCs/>
          <w:lang w:val="en-GB"/>
        </w:rPr>
        <w:t xml:space="preserve"> J</w:t>
      </w:r>
      <w:r w:rsidR="00382675" w:rsidRPr="00951DF3">
        <w:rPr>
          <w:bCs/>
          <w:lang w:val="en-GB"/>
        </w:rPr>
        <w:t xml:space="preserve"> Kenneth Baillie, Senior Clinical Fellow, Roslin Institute, University of Edinburgh; Dr Gail Carson, ISARIC Clinical Coordinator, University of Oxford ; Prof. Peter Openshaw, Professor of Experimental Medicine, Imperial College London; Dr Jake Dunning, Head of Emerging Infections and Zoonoses at the National Infection Service, Public Health England; Laura Merson, University of Oxford; Dr Clark </w:t>
      </w:r>
      <w:r w:rsidR="00706E27">
        <w:rPr>
          <w:bCs/>
          <w:lang w:val="en-GB"/>
        </w:rPr>
        <w:t xml:space="preserve">D </w:t>
      </w:r>
      <w:r w:rsidR="00382675" w:rsidRPr="00951DF3">
        <w:rPr>
          <w:bCs/>
          <w:lang w:val="en-GB"/>
        </w:rPr>
        <w:t xml:space="preserve">Russell, Clinical Lecturer, University of Edinburgh; Prof. Maria </w:t>
      </w:r>
      <w:proofErr w:type="spellStart"/>
      <w:r w:rsidR="00382675" w:rsidRPr="00951DF3">
        <w:rPr>
          <w:bCs/>
          <w:lang w:val="en-GB"/>
        </w:rPr>
        <w:t>Zambon</w:t>
      </w:r>
      <w:proofErr w:type="spellEnd"/>
      <w:r w:rsidR="00382675" w:rsidRPr="00951DF3">
        <w:rPr>
          <w:bCs/>
          <w:lang w:val="en-GB"/>
        </w:rPr>
        <w:t xml:space="preserve">, Director, Reference Microbiology Services, Public Health England; Dr Meera Chand, Consultant Medical Microbiologist, Reference Microbiology Services, Public Health England; Prof. Richard Tedder, Imperial College London; Prof. </w:t>
      </w:r>
      <w:proofErr w:type="spellStart"/>
      <w:r w:rsidR="00382675" w:rsidRPr="00951DF3">
        <w:rPr>
          <w:bCs/>
          <w:lang w:val="en-GB"/>
        </w:rPr>
        <w:t>Saye</w:t>
      </w:r>
      <w:proofErr w:type="spellEnd"/>
      <w:r w:rsidR="00382675" w:rsidRPr="00951DF3">
        <w:rPr>
          <w:bCs/>
          <w:lang w:val="en-GB"/>
        </w:rPr>
        <w:t xml:space="preserve"> Khoo, Institute of Translational Medicine, University of Liverpool; Prof. Peter </w:t>
      </w:r>
      <w:proofErr w:type="spellStart"/>
      <w:r w:rsidR="00382675" w:rsidRPr="00951DF3">
        <w:rPr>
          <w:bCs/>
          <w:lang w:val="en-GB"/>
        </w:rPr>
        <w:t>Horby</w:t>
      </w:r>
      <w:proofErr w:type="spellEnd"/>
      <w:r w:rsidR="00382675" w:rsidRPr="00951DF3">
        <w:rPr>
          <w:bCs/>
          <w:lang w:val="en-GB"/>
        </w:rPr>
        <w:t xml:space="preserve">, Professor of Emerging Infectious Diseases and Global Health, University of Oxford; Dr Lance Turtle, Senior Clinical Lecturer of Infectious Diseases, University of Liverpool; Prof. Tom Solomon, Director of the National Institute for Health Research Health Protection Research Unit in Emerging and Zoonotic Infections, University of Liverpool; Dr </w:t>
      </w:r>
      <w:proofErr w:type="spellStart"/>
      <w:r w:rsidR="00382675" w:rsidRPr="00951DF3">
        <w:rPr>
          <w:bCs/>
          <w:lang w:val="en-GB"/>
        </w:rPr>
        <w:t>Samreen</w:t>
      </w:r>
      <w:proofErr w:type="spellEnd"/>
      <w:r w:rsidR="00382675" w:rsidRPr="00951DF3">
        <w:rPr>
          <w:bCs/>
          <w:lang w:val="en-GB"/>
        </w:rPr>
        <w:t xml:space="preserve"> Ijaz, PHE and NHS Blood and Transplant Blood Borne Virus Unit; Dr Tom Fletcher, Senior Clinical Lecturer in Infectious Diseases, Liverpool School of Tropical Medicine;</w:t>
      </w:r>
      <w:r w:rsidR="004550B0" w:rsidRPr="00951DF3">
        <w:rPr>
          <w:lang w:val="en-GB"/>
        </w:rPr>
        <w:t xml:space="preserve"> Prof Massimo </w:t>
      </w:r>
      <w:proofErr w:type="spellStart"/>
      <w:r w:rsidR="004550B0" w:rsidRPr="00951DF3">
        <w:rPr>
          <w:lang w:val="en-GB"/>
        </w:rPr>
        <w:t>Palmarini</w:t>
      </w:r>
      <w:proofErr w:type="spellEnd"/>
      <w:r w:rsidR="004550B0" w:rsidRPr="00951DF3">
        <w:rPr>
          <w:lang w:val="en-GB"/>
        </w:rPr>
        <w:t>, Director, MRC Centre for Virus Research, Glasgow; Dr Antonia Ho, MRC Centre for Virus Research, Glasgow;</w:t>
      </w:r>
      <w:r w:rsidR="00382675" w:rsidRPr="00951DF3">
        <w:rPr>
          <w:bCs/>
          <w:lang w:val="en-GB"/>
        </w:rPr>
        <w:t xml:space="preserve"> Dr Nicholas Price, Consultant in Infectious Diseases, Guy’s and St Thomas’ NHS Foundation Trust.</w:t>
      </w:r>
    </w:p>
    <w:p w14:paraId="2C06B26B" w14:textId="77777777" w:rsidR="001202D1" w:rsidRPr="00951DF3" w:rsidRDefault="00C15D9F" w:rsidP="00466424">
      <w:pPr>
        <w:pStyle w:val="BodyText"/>
        <w:jc w:val="both"/>
        <w:rPr>
          <w:lang w:val="en-GB"/>
        </w:rPr>
      </w:pPr>
      <w:r w:rsidRPr="00951DF3">
        <w:rPr>
          <w:b/>
          <w:lang w:val="en-GB"/>
        </w:rPr>
        <w:t>Sponsor:</w:t>
      </w:r>
      <w:r w:rsidRPr="00951DF3">
        <w:rPr>
          <w:lang w:val="en-GB"/>
        </w:rPr>
        <w:t xml:space="preserve"> University of Oxford, Oxford.</w:t>
      </w:r>
    </w:p>
    <w:p w14:paraId="17F7831F" w14:textId="77777777" w:rsidR="002C5671" w:rsidRPr="00951DF3" w:rsidRDefault="00C15D9F" w:rsidP="00466424">
      <w:pPr>
        <w:pStyle w:val="BodyText"/>
        <w:jc w:val="both"/>
        <w:rPr>
          <w:lang w:val="en-GB"/>
        </w:rPr>
      </w:pPr>
      <w:r w:rsidRPr="00951DF3">
        <w:rPr>
          <w:b/>
          <w:lang w:val="en-GB"/>
        </w:rPr>
        <w:t>Funder</w:t>
      </w:r>
      <w:r w:rsidR="00FB4B8D" w:rsidRPr="00951DF3">
        <w:rPr>
          <w:b/>
          <w:lang w:val="en-GB"/>
        </w:rPr>
        <w:t>s</w:t>
      </w:r>
      <w:r w:rsidRPr="00951DF3">
        <w:rPr>
          <w:b/>
          <w:lang w:val="en-GB"/>
        </w:rPr>
        <w:t>:</w:t>
      </w:r>
      <w:r w:rsidRPr="00951DF3">
        <w:rPr>
          <w:lang w:val="en-GB"/>
        </w:rPr>
        <w:t xml:space="preserve"> Set up: Li Ka </w:t>
      </w:r>
      <w:proofErr w:type="spellStart"/>
      <w:r w:rsidRPr="00951DF3">
        <w:rPr>
          <w:lang w:val="en-GB"/>
        </w:rPr>
        <w:t>Shing</w:t>
      </w:r>
      <w:proofErr w:type="spellEnd"/>
      <w:r w:rsidRPr="00951DF3">
        <w:rPr>
          <w:lang w:val="en-GB"/>
        </w:rPr>
        <w:t xml:space="preserve"> Global Health Foundation, Core: MRC, Wellcome Trust, SPRINT-SARI NIHR Health Protection Research Unit (HPRU) in Respiratory Infection, HPRU in Emerging and Zoonotic Infections</w:t>
      </w:r>
      <w:bookmarkStart w:id="0" w:name="background-and-objectives"/>
    </w:p>
    <w:p w14:paraId="0D6E0459" w14:textId="77777777" w:rsidR="00BB022E" w:rsidRPr="00181899" w:rsidRDefault="00BB022E">
      <w:pPr>
        <w:rPr>
          <w:highlight w:val="lightGray"/>
          <w:lang w:val="en-GB"/>
        </w:rPr>
      </w:pPr>
      <w:r w:rsidRPr="00181899">
        <w:rPr>
          <w:highlight w:val="lightGray"/>
          <w:lang w:val="en-GB"/>
        </w:rPr>
        <w:br w:type="page"/>
      </w:r>
    </w:p>
    <w:sdt>
      <w:sdtPr>
        <w:rPr>
          <w:rFonts w:asciiTheme="minorHAnsi" w:eastAsiaTheme="minorHAnsi" w:hAnsiTheme="minorHAnsi" w:cstheme="minorBidi"/>
          <w:color w:val="auto"/>
          <w:sz w:val="24"/>
          <w:szCs w:val="24"/>
          <w:lang w:val="en-GB"/>
        </w:rPr>
        <w:id w:val="-1076355190"/>
        <w:docPartObj>
          <w:docPartGallery w:val="Table of Contents"/>
          <w:docPartUnique/>
        </w:docPartObj>
      </w:sdtPr>
      <w:sdtEndPr>
        <w:rPr>
          <w:b/>
          <w:bCs/>
        </w:rPr>
      </w:sdtEndPr>
      <w:sdtContent>
        <w:p w14:paraId="50A973C4" w14:textId="77777777" w:rsidR="00BB022E" w:rsidRPr="00951DF3" w:rsidRDefault="00BB022E">
          <w:pPr>
            <w:pStyle w:val="TOCHeading"/>
            <w:rPr>
              <w:color w:val="auto"/>
              <w:lang w:val="en-GB"/>
            </w:rPr>
          </w:pPr>
          <w:r w:rsidRPr="00951DF3">
            <w:rPr>
              <w:color w:val="auto"/>
              <w:lang w:val="en-GB"/>
            </w:rPr>
            <w:t>Table of Contents</w:t>
          </w:r>
        </w:p>
        <w:p w14:paraId="788E639B" w14:textId="4FADCDDF" w:rsidR="00AD2D6F" w:rsidRDefault="00BB022E">
          <w:pPr>
            <w:pStyle w:val="TOC1"/>
            <w:rPr>
              <w:rFonts w:eastAsiaTheme="minorEastAsia"/>
              <w:b w:val="0"/>
              <w:bCs w:val="0"/>
              <w:i w:val="0"/>
              <w:iCs w:val="0"/>
              <w:noProof/>
              <w:lang w:val="en-GB" w:eastAsia="en-GB"/>
            </w:rPr>
          </w:pPr>
          <w:r w:rsidRPr="00951DF3">
            <w:rPr>
              <w:lang w:val="en-GB"/>
            </w:rPr>
            <w:fldChar w:fldCharType="begin"/>
          </w:r>
          <w:r w:rsidRPr="00951DF3">
            <w:rPr>
              <w:lang w:val="en-GB"/>
            </w:rPr>
            <w:instrText xml:space="preserve"> TOC \o "1-3" \h \z \u </w:instrText>
          </w:r>
          <w:r w:rsidRPr="00951DF3">
            <w:rPr>
              <w:lang w:val="en-GB"/>
            </w:rPr>
            <w:fldChar w:fldCharType="separate"/>
          </w:r>
          <w:hyperlink w:anchor="_Toc39488050" w:history="1">
            <w:r w:rsidR="00AD2D6F" w:rsidRPr="002F4E5E">
              <w:rPr>
                <w:rStyle w:val="Hyperlink"/>
                <w:noProof/>
                <w:lang w:val="en-GB"/>
              </w:rPr>
              <w:t>2</w:t>
            </w:r>
            <w:r w:rsidR="00AD2D6F">
              <w:rPr>
                <w:rFonts w:eastAsiaTheme="minorEastAsia"/>
                <w:b w:val="0"/>
                <w:bCs w:val="0"/>
                <w:i w:val="0"/>
                <w:iCs w:val="0"/>
                <w:noProof/>
                <w:lang w:val="en-GB" w:eastAsia="en-GB"/>
              </w:rPr>
              <w:tab/>
            </w:r>
            <w:r w:rsidR="00AD2D6F" w:rsidRPr="002F4E5E">
              <w:rPr>
                <w:rStyle w:val="Hyperlink"/>
                <w:noProof/>
                <w:lang w:val="en-GB"/>
              </w:rPr>
              <w:t>Background and Objectives</w:t>
            </w:r>
            <w:r w:rsidR="00AD2D6F">
              <w:rPr>
                <w:noProof/>
                <w:webHidden/>
              </w:rPr>
              <w:tab/>
            </w:r>
            <w:r w:rsidR="00AD2D6F">
              <w:rPr>
                <w:noProof/>
                <w:webHidden/>
              </w:rPr>
              <w:fldChar w:fldCharType="begin"/>
            </w:r>
            <w:r w:rsidR="00AD2D6F">
              <w:rPr>
                <w:noProof/>
                <w:webHidden/>
              </w:rPr>
              <w:instrText xml:space="preserve"> PAGEREF _Toc39488050 \h </w:instrText>
            </w:r>
            <w:r w:rsidR="00AD2D6F">
              <w:rPr>
                <w:noProof/>
                <w:webHidden/>
              </w:rPr>
            </w:r>
            <w:r w:rsidR="00AD2D6F">
              <w:rPr>
                <w:noProof/>
                <w:webHidden/>
              </w:rPr>
              <w:fldChar w:fldCharType="separate"/>
            </w:r>
            <w:r w:rsidR="00AD2D6F">
              <w:rPr>
                <w:noProof/>
                <w:webHidden/>
              </w:rPr>
              <w:t>4</w:t>
            </w:r>
            <w:r w:rsidR="00AD2D6F">
              <w:rPr>
                <w:noProof/>
                <w:webHidden/>
              </w:rPr>
              <w:fldChar w:fldCharType="end"/>
            </w:r>
          </w:hyperlink>
        </w:p>
        <w:p w14:paraId="09903137" w14:textId="1EA359EA"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051" w:history="1">
            <w:r w:rsidR="00AD2D6F" w:rsidRPr="002F4E5E">
              <w:rPr>
                <w:rStyle w:val="Hyperlink"/>
                <w:noProof/>
                <w:lang w:val="en-GB"/>
              </w:rPr>
              <w:t>2.1</w:t>
            </w:r>
            <w:r w:rsidR="00AD2D6F">
              <w:rPr>
                <w:rFonts w:eastAsiaTheme="minorEastAsia"/>
                <w:b w:val="0"/>
                <w:bCs w:val="0"/>
                <w:noProof/>
                <w:sz w:val="24"/>
                <w:szCs w:val="24"/>
                <w:lang w:val="en-GB" w:eastAsia="en-GB"/>
              </w:rPr>
              <w:tab/>
            </w:r>
            <w:r w:rsidR="00AD2D6F" w:rsidRPr="002F4E5E">
              <w:rPr>
                <w:rStyle w:val="Hyperlink"/>
                <w:noProof/>
                <w:lang w:val="en-GB"/>
              </w:rPr>
              <w:t>Purpose of the Study</w:t>
            </w:r>
            <w:r w:rsidR="00AD2D6F">
              <w:rPr>
                <w:noProof/>
                <w:webHidden/>
              </w:rPr>
              <w:tab/>
            </w:r>
            <w:r w:rsidR="00AD2D6F">
              <w:rPr>
                <w:noProof/>
                <w:webHidden/>
              </w:rPr>
              <w:fldChar w:fldCharType="begin"/>
            </w:r>
            <w:r w:rsidR="00AD2D6F">
              <w:rPr>
                <w:noProof/>
                <w:webHidden/>
              </w:rPr>
              <w:instrText xml:space="preserve"> PAGEREF _Toc39488051 \h </w:instrText>
            </w:r>
            <w:r w:rsidR="00AD2D6F">
              <w:rPr>
                <w:noProof/>
                <w:webHidden/>
              </w:rPr>
            </w:r>
            <w:r w:rsidR="00AD2D6F">
              <w:rPr>
                <w:noProof/>
                <w:webHidden/>
              </w:rPr>
              <w:fldChar w:fldCharType="separate"/>
            </w:r>
            <w:r w:rsidR="00AD2D6F">
              <w:rPr>
                <w:noProof/>
                <w:webHidden/>
              </w:rPr>
              <w:t>4</w:t>
            </w:r>
            <w:r w:rsidR="00AD2D6F">
              <w:rPr>
                <w:noProof/>
                <w:webHidden/>
              </w:rPr>
              <w:fldChar w:fldCharType="end"/>
            </w:r>
          </w:hyperlink>
        </w:p>
        <w:p w14:paraId="7BBCC0DA" w14:textId="4AAAFA17" w:rsidR="00AD2D6F" w:rsidRDefault="006E2DCF">
          <w:pPr>
            <w:pStyle w:val="TOC3"/>
            <w:tabs>
              <w:tab w:val="left" w:pos="1200"/>
              <w:tab w:val="right" w:leader="dot" w:pos="9350"/>
            </w:tabs>
            <w:rPr>
              <w:rFonts w:eastAsiaTheme="minorEastAsia"/>
              <w:noProof/>
              <w:sz w:val="24"/>
              <w:szCs w:val="24"/>
              <w:lang w:val="en-GB" w:eastAsia="en-GB"/>
            </w:rPr>
          </w:pPr>
          <w:hyperlink w:anchor="_Toc39488052" w:history="1">
            <w:r w:rsidR="00AD2D6F" w:rsidRPr="002F4E5E">
              <w:rPr>
                <w:rStyle w:val="Hyperlink"/>
                <w:noProof/>
                <w:lang w:val="en-GB"/>
              </w:rPr>
              <w:t>2.1.1</w:t>
            </w:r>
            <w:r w:rsidR="00AD2D6F">
              <w:rPr>
                <w:rFonts w:eastAsiaTheme="minorEastAsia"/>
                <w:noProof/>
                <w:sz w:val="24"/>
                <w:szCs w:val="24"/>
                <w:lang w:val="en-GB" w:eastAsia="en-GB"/>
              </w:rPr>
              <w:tab/>
            </w:r>
            <w:r w:rsidR="00AD2D6F" w:rsidRPr="002F4E5E">
              <w:rPr>
                <w:rStyle w:val="Hyperlink"/>
                <w:noProof/>
                <w:lang w:val="en-GB"/>
              </w:rPr>
              <w:t>Test activation of data collection (internal pilot).</w:t>
            </w:r>
            <w:r w:rsidR="00AD2D6F">
              <w:rPr>
                <w:noProof/>
                <w:webHidden/>
              </w:rPr>
              <w:tab/>
            </w:r>
            <w:r w:rsidR="00AD2D6F">
              <w:rPr>
                <w:noProof/>
                <w:webHidden/>
              </w:rPr>
              <w:fldChar w:fldCharType="begin"/>
            </w:r>
            <w:r w:rsidR="00AD2D6F">
              <w:rPr>
                <w:noProof/>
                <w:webHidden/>
              </w:rPr>
              <w:instrText xml:space="preserve"> PAGEREF _Toc39488052 \h </w:instrText>
            </w:r>
            <w:r w:rsidR="00AD2D6F">
              <w:rPr>
                <w:noProof/>
                <w:webHidden/>
              </w:rPr>
            </w:r>
            <w:r w:rsidR="00AD2D6F">
              <w:rPr>
                <w:noProof/>
                <w:webHidden/>
              </w:rPr>
              <w:fldChar w:fldCharType="separate"/>
            </w:r>
            <w:r w:rsidR="00AD2D6F">
              <w:rPr>
                <w:noProof/>
                <w:webHidden/>
              </w:rPr>
              <w:t>4</w:t>
            </w:r>
            <w:r w:rsidR="00AD2D6F">
              <w:rPr>
                <w:noProof/>
                <w:webHidden/>
              </w:rPr>
              <w:fldChar w:fldCharType="end"/>
            </w:r>
          </w:hyperlink>
        </w:p>
        <w:p w14:paraId="133F5C0A" w14:textId="61B38DE7"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053" w:history="1">
            <w:r w:rsidR="00AD2D6F" w:rsidRPr="002F4E5E">
              <w:rPr>
                <w:rStyle w:val="Hyperlink"/>
                <w:noProof/>
                <w:lang w:val="en-GB"/>
              </w:rPr>
              <w:t>2.2</w:t>
            </w:r>
            <w:r w:rsidR="00AD2D6F">
              <w:rPr>
                <w:rFonts w:eastAsiaTheme="minorEastAsia"/>
                <w:b w:val="0"/>
                <w:bCs w:val="0"/>
                <w:noProof/>
                <w:sz w:val="24"/>
                <w:szCs w:val="24"/>
                <w:lang w:val="en-GB" w:eastAsia="en-GB"/>
              </w:rPr>
              <w:tab/>
            </w:r>
            <w:r w:rsidR="00AD2D6F" w:rsidRPr="002F4E5E">
              <w:rPr>
                <w:rStyle w:val="Hyperlink"/>
                <w:noProof/>
                <w:lang w:val="en-GB"/>
              </w:rPr>
              <w:t>Background Information</w:t>
            </w:r>
            <w:r w:rsidR="00AD2D6F">
              <w:rPr>
                <w:noProof/>
                <w:webHidden/>
              </w:rPr>
              <w:tab/>
            </w:r>
            <w:r w:rsidR="00AD2D6F">
              <w:rPr>
                <w:noProof/>
                <w:webHidden/>
              </w:rPr>
              <w:fldChar w:fldCharType="begin"/>
            </w:r>
            <w:r w:rsidR="00AD2D6F">
              <w:rPr>
                <w:noProof/>
                <w:webHidden/>
              </w:rPr>
              <w:instrText xml:space="preserve"> PAGEREF _Toc39488053 \h </w:instrText>
            </w:r>
            <w:r w:rsidR="00AD2D6F">
              <w:rPr>
                <w:noProof/>
                <w:webHidden/>
              </w:rPr>
            </w:r>
            <w:r w:rsidR="00AD2D6F">
              <w:rPr>
                <w:noProof/>
                <w:webHidden/>
              </w:rPr>
              <w:fldChar w:fldCharType="separate"/>
            </w:r>
            <w:r w:rsidR="00AD2D6F">
              <w:rPr>
                <w:noProof/>
                <w:webHidden/>
              </w:rPr>
              <w:t>5</w:t>
            </w:r>
            <w:r w:rsidR="00AD2D6F">
              <w:rPr>
                <w:noProof/>
                <w:webHidden/>
              </w:rPr>
              <w:fldChar w:fldCharType="end"/>
            </w:r>
          </w:hyperlink>
        </w:p>
        <w:p w14:paraId="00BAB464" w14:textId="36011892" w:rsidR="00AD2D6F" w:rsidRDefault="006E2DCF">
          <w:pPr>
            <w:pStyle w:val="TOC3"/>
            <w:tabs>
              <w:tab w:val="left" w:pos="1200"/>
              <w:tab w:val="right" w:leader="dot" w:pos="9350"/>
            </w:tabs>
            <w:rPr>
              <w:rFonts w:eastAsiaTheme="minorEastAsia"/>
              <w:noProof/>
              <w:sz w:val="24"/>
              <w:szCs w:val="24"/>
              <w:lang w:val="en-GB" w:eastAsia="en-GB"/>
            </w:rPr>
          </w:pPr>
          <w:hyperlink w:anchor="_Toc39488054" w:history="1">
            <w:r w:rsidR="00AD2D6F" w:rsidRPr="002F4E5E">
              <w:rPr>
                <w:rStyle w:val="Hyperlink"/>
                <w:noProof/>
                <w:lang w:val="en-GB"/>
              </w:rPr>
              <w:t>2.2.1</w:t>
            </w:r>
            <w:r w:rsidR="00AD2D6F">
              <w:rPr>
                <w:rFonts w:eastAsiaTheme="minorEastAsia"/>
                <w:noProof/>
                <w:sz w:val="24"/>
                <w:szCs w:val="24"/>
                <w:lang w:val="en-GB" w:eastAsia="en-GB"/>
              </w:rPr>
              <w:tab/>
            </w:r>
            <w:r w:rsidR="00AD2D6F" w:rsidRPr="002F4E5E">
              <w:rPr>
                <w:rStyle w:val="Hyperlink"/>
                <w:noProof/>
                <w:lang w:val="en-GB"/>
              </w:rPr>
              <w:t>Influenza A/H5N1.</w:t>
            </w:r>
            <w:r w:rsidR="00AD2D6F">
              <w:rPr>
                <w:noProof/>
                <w:webHidden/>
              </w:rPr>
              <w:tab/>
            </w:r>
            <w:r w:rsidR="00AD2D6F">
              <w:rPr>
                <w:noProof/>
                <w:webHidden/>
              </w:rPr>
              <w:fldChar w:fldCharType="begin"/>
            </w:r>
            <w:r w:rsidR="00AD2D6F">
              <w:rPr>
                <w:noProof/>
                <w:webHidden/>
              </w:rPr>
              <w:instrText xml:space="preserve"> PAGEREF _Toc39488054 \h </w:instrText>
            </w:r>
            <w:r w:rsidR="00AD2D6F">
              <w:rPr>
                <w:noProof/>
                <w:webHidden/>
              </w:rPr>
            </w:r>
            <w:r w:rsidR="00AD2D6F">
              <w:rPr>
                <w:noProof/>
                <w:webHidden/>
              </w:rPr>
              <w:fldChar w:fldCharType="separate"/>
            </w:r>
            <w:r w:rsidR="00AD2D6F">
              <w:rPr>
                <w:noProof/>
                <w:webHidden/>
              </w:rPr>
              <w:t>6</w:t>
            </w:r>
            <w:r w:rsidR="00AD2D6F">
              <w:rPr>
                <w:noProof/>
                <w:webHidden/>
              </w:rPr>
              <w:fldChar w:fldCharType="end"/>
            </w:r>
          </w:hyperlink>
        </w:p>
        <w:p w14:paraId="15A7221E" w14:textId="06C7E374" w:rsidR="00AD2D6F" w:rsidRDefault="006E2DCF">
          <w:pPr>
            <w:pStyle w:val="TOC3"/>
            <w:tabs>
              <w:tab w:val="left" w:pos="1200"/>
              <w:tab w:val="right" w:leader="dot" w:pos="9350"/>
            </w:tabs>
            <w:rPr>
              <w:rFonts w:eastAsiaTheme="minorEastAsia"/>
              <w:noProof/>
              <w:sz w:val="24"/>
              <w:szCs w:val="24"/>
              <w:lang w:val="en-GB" w:eastAsia="en-GB"/>
            </w:rPr>
          </w:pPr>
          <w:hyperlink w:anchor="_Toc39488055" w:history="1">
            <w:r w:rsidR="00AD2D6F" w:rsidRPr="002F4E5E">
              <w:rPr>
                <w:rStyle w:val="Hyperlink"/>
                <w:noProof/>
                <w:lang w:val="en-GB"/>
              </w:rPr>
              <w:t>2.2.2</w:t>
            </w:r>
            <w:r w:rsidR="00AD2D6F">
              <w:rPr>
                <w:rFonts w:eastAsiaTheme="minorEastAsia"/>
                <w:noProof/>
                <w:sz w:val="24"/>
                <w:szCs w:val="24"/>
                <w:lang w:val="en-GB" w:eastAsia="en-GB"/>
              </w:rPr>
              <w:tab/>
            </w:r>
            <w:r w:rsidR="00AD2D6F" w:rsidRPr="002F4E5E">
              <w:rPr>
                <w:rStyle w:val="Hyperlink"/>
                <w:noProof/>
                <w:lang w:val="en-GB"/>
              </w:rPr>
              <w:t>Middle East Respiratory Syndrome coronavirus (MERS-CoV).</w:t>
            </w:r>
            <w:r w:rsidR="00AD2D6F">
              <w:rPr>
                <w:noProof/>
                <w:webHidden/>
              </w:rPr>
              <w:tab/>
            </w:r>
            <w:r w:rsidR="00AD2D6F">
              <w:rPr>
                <w:noProof/>
                <w:webHidden/>
              </w:rPr>
              <w:fldChar w:fldCharType="begin"/>
            </w:r>
            <w:r w:rsidR="00AD2D6F">
              <w:rPr>
                <w:noProof/>
                <w:webHidden/>
              </w:rPr>
              <w:instrText xml:space="preserve"> PAGEREF _Toc39488055 \h </w:instrText>
            </w:r>
            <w:r w:rsidR="00AD2D6F">
              <w:rPr>
                <w:noProof/>
                <w:webHidden/>
              </w:rPr>
            </w:r>
            <w:r w:rsidR="00AD2D6F">
              <w:rPr>
                <w:noProof/>
                <w:webHidden/>
              </w:rPr>
              <w:fldChar w:fldCharType="separate"/>
            </w:r>
            <w:r w:rsidR="00AD2D6F">
              <w:rPr>
                <w:noProof/>
                <w:webHidden/>
              </w:rPr>
              <w:t>6</w:t>
            </w:r>
            <w:r w:rsidR="00AD2D6F">
              <w:rPr>
                <w:noProof/>
                <w:webHidden/>
              </w:rPr>
              <w:fldChar w:fldCharType="end"/>
            </w:r>
          </w:hyperlink>
        </w:p>
        <w:p w14:paraId="47D49ECF" w14:textId="5B7358EE" w:rsidR="00AD2D6F" w:rsidRDefault="006E2DCF">
          <w:pPr>
            <w:pStyle w:val="TOC3"/>
            <w:tabs>
              <w:tab w:val="left" w:pos="1200"/>
              <w:tab w:val="right" w:leader="dot" w:pos="9350"/>
            </w:tabs>
            <w:rPr>
              <w:rFonts w:eastAsiaTheme="minorEastAsia"/>
              <w:noProof/>
              <w:sz w:val="24"/>
              <w:szCs w:val="24"/>
              <w:lang w:val="en-GB" w:eastAsia="en-GB"/>
            </w:rPr>
          </w:pPr>
          <w:hyperlink w:anchor="_Toc39488056" w:history="1">
            <w:r w:rsidR="00AD2D6F" w:rsidRPr="002F4E5E">
              <w:rPr>
                <w:rStyle w:val="Hyperlink"/>
                <w:noProof/>
                <w:lang w:val="en-GB"/>
              </w:rPr>
              <w:t>2.2.3</w:t>
            </w:r>
            <w:r w:rsidR="00AD2D6F">
              <w:rPr>
                <w:rFonts w:eastAsiaTheme="minorEastAsia"/>
                <w:noProof/>
                <w:sz w:val="24"/>
                <w:szCs w:val="24"/>
                <w:lang w:val="en-GB" w:eastAsia="en-GB"/>
              </w:rPr>
              <w:tab/>
            </w:r>
            <w:r w:rsidR="00AD2D6F" w:rsidRPr="002F4E5E">
              <w:rPr>
                <w:rStyle w:val="Hyperlink"/>
                <w:noProof/>
                <w:lang w:val="en-GB"/>
              </w:rPr>
              <w:t>Influenza A/H7N9.</w:t>
            </w:r>
            <w:r w:rsidR="00AD2D6F">
              <w:rPr>
                <w:noProof/>
                <w:webHidden/>
              </w:rPr>
              <w:tab/>
            </w:r>
            <w:r w:rsidR="00AD2D6F">
              <w:rPr>
                <w:noProof/>
                <w:webHidden/>
              </w:rPr>
              <w:fldChar w:fldCharType="begin"/>
            </w:r>
            <w:r w:rsidR="00AD2D6F">
              <w:rPr>
                <w:noProof/>
                <w:webHidden/>
              </w:rPr>
              <w:instrText xml:space="preserve"> PAGEREF _Toc39488056 \h </w:instrText>
            </w:r>
            <w:r w:rsidR="00AD2D6F">
              <w:rPr>
                <w:noProof/>
                <w:webHidden/>
              </w:rPr>
            </w:r>
            <w:r w:rsidR="00AD2D6F">
              <w:rPr>
                <w:noProof/>
                <w:webHidden/>
              </w:rPr>
              <w:fldChar w:fldCharType="separate"/>
            </w:r>
            <w:r w:rsidR="00AD2D6F">
              <w:rPr>
                <w:noProof/>
                <w:webHidden/>
              </w:rPr>
              <w:t>6</w:t>
            </w:r>
            <w:r w:rsidR="00AD2D6F">
              <w:rPr>
                <w:noProof/>
                <w:webHidden/>
              </w:rPr>
              <w:fldChar w:fldCharType="end"/>
            </w:r>
          </w:hyperlink>
        </w:p>
        <w:p w14:paraId="42DD3C3C" w14:textId="7E9A37B5" w:rsidR="00AD2D6F" w:rsidRDefault="006E2DCF">
          <w:pPr>
            <w:pStyle w:val="TOC3"/>
            <w:tabs>
              <w:tab w:val="left" w:pos="1200"/>
              <w:tab w:val="right" w:leader="dot" w:pos="9350"/>
            </w:tabs>
            <w:rPr>
              <w:rFonts w:eastAsiaTheme="minorEastAsia"/>
              <w:noProof/>
              <w:sz w:val="24"/>
              <w:szCs w:val="24"/>
              <w:lang w:val="en-GB" w:eastAsia="en-GB"/>
            </w:rPr>
          </w:pPr>
          <w:hyperlink w:anchor="_Toc39488057" w:history="1">
            <w:r w:rsidR="00AD2D6F" w:rsidRPr="002F4E5E">
              <w:rPr>
                <w:rStyle w:val="Hyperlink"/>
                <w:noProof/>
                <w:lang w:val="en-GB"/>
              </w:rPr>
              <w:t>2.2.4</w:t>
            </w:r>
            <w:r w:rsidR="00AD2D6F">
              <w:rPr>
                <w:rFonts w:eastAsiaTheme="minorEastAsia"/>
                <w:noProof/>
                <w:sz w:val="24"/>
                <w:szCs w:val="24"/>
                <w:lang w:val="en-GB" w:eastAsia="en-GB"/>
              </w:rPr>
              <w:tab/>
            </w:r>
            <w:r w:rsidR="00AD2D6F" w:rsidRPr="002F4E5E">
              <w:rPr>
                <w:rStyle w:val="Hyperlink"/>
                <w:noProof/>
                <w:lang w:val="en-GB"/>
              </w:rPr>
              <w:t>Emerging Pathogens causing Severe Acute Respiratory Illness.</w:t>
            </w:r>
            <w:r w:rsidR="00AD2D6F">
              <w:rPr>
                <w:noProof/>
                <w:webHidden/>
              </w:rPr>
              <w:tab/>
            </w:r>
            <w:r w:rsidR="00AD2D6F">
              <w:rPr>
                <w:noProof/>
                <w:webHidden/>
              </w:rPr>
              <w:fldChar w:fldCharType="begin"/>
            </w:r>
            <w:r w:rsidR="00AD2D6F">
              <w:rPr>
                <w:noProof/>
                <w:webHidden/>
              </w:rPr>
              <w:instrText xml:space="preserve"> PAGEREF _Toc39488057 \h </w:instrText>
            </w:r>
            <w:r w:rsidR="00AD2D6F">
              <w:rPr>
                <w:noProof/>
                <w:webHidden/>
              </w:rPr>
            </w:r>
            <w:r w:rsidR="00AD2D6F">
              <w:rPr>
                <w:noProof/>
                <w:webHidden/>
              </w:rPr>
              <w:fldChar w:fldCharType="separate"/>
            </w:r>
            <w:r w:rsidR="00AD2D6F">
              <w:rPr>
                <w:noProof/>
                <w:webHidden/>
              </w:rPr>
              <w:t>6</w:t>
            </w:r>
            <w:r w:rsidR="00AD2D6F">
              <w:rPr>
                <w:noProof/>
                <w:webHidden/>
              </w:rPr>
              <w:fldChar w:fldCharType="end"/>
            </w:r>
          </w:hyperlink>
        </w:p>
        <w:p w14:paraId="3C5CA177" w14:textId="00F2F5CA" w:rsidR="00AD2D6F" w:rsidRDefault="006E2DCF">
          <w:pPr>
            <w:pStyle w:val="TOC3"/>
            <w:tabs>
              <w:tab w:val="left" w:pos="1200"/>
              <w:tab w:val="right" w:leader="dot" w:pos="9350"/>
            </w:tabs>
            <w:rPr>
              <w:rFonts w:eastAsiaTheme="minorEastAsia"/>
              <w:noProof/>
              <w:sz w:val="24"/>
              <w:szCs w:val="24"/>
              <w:lang w:val="en-GB" w:eastAsia="en-GB"/>
            </w:rPr>
          </w:pPr>
          <w:hyperlink w:anchor="_Toc39488058" w:history="1">
            <w:r w:rsidR="00AD2D6F" w:rsidRPr="002F4E5E">
              <w:rPr>
                <w:rStyle w:val="Hyperlink"/>
                <w:noProof/>
                <w:lang w:val="en-GB"/>
              </w:rPr>
              <w:t>2.2.5</w:t>
            </w:r>
            <w:r w:rsidR="00AD2D6F">
              <w:rPr>
                <w:rFonts w:eastAsiaTheme="minorEastAsia"/>
                <w:noProof/>
                <w:sz w:val="24"/>
                <w:szCs w:val="24"/>
                <w:lang w:val="en-GB" w:eastAsia="en-GB"/>
              </w:rPr>
              <w:tab/>
            </w:r>
            <w:r w:rsidR="00AD2D6F" w:rsidRPr="002F4E5E">
              <w:rPr>
                <w:rStyle w:val="Hyperlink"/>
                <w:noProof/>
                <w:lang w:val="en-GB"/>
              </w:rPr>
              <w:t>Emerging or re-emerging pathogens causing viral haemorrhagic fever.</w:t>
            </w:r>
            <w:r w:rsidR="00AD2D6F">
              <w:rPr>
                <w:noProof/>
                <w:webHidden/>
              </w:rPr>
              <w:tab/>
            </w:r>
            <w:r w:rsidR="00AD2D6F">
              <w:rPr>
                <w:noProof/>
                <w:webHidden/>
              </w:rPr>
              <w:fldChar w:fldCharType="begin"/>
            </w:r>
            <w:r w:rsidR="00AD2D6F">
              <w:rPr>
                <w:noProof/>
                <w:webHidden/>
              </w:rPr>
              <w:instrText xml:space="preserve"> PAGEREF _Toc39488058 \h </w:instrText>
            </w:r>
            <w:r w:rsidR="00AD2D6F">
              <w:rPr>
                <w:noProof/>
                <w:webHidden/>
              </w:rPr>
            </w:r>
            <w:r w:rsidR="00AD2D6F">
              <w:rPr>
                <w:noProof/>
                <w:webHidden/>
              </w:rPr>
              <w:fldChar w:fldCharType="separate"/>
            </w:r>
            <w:r w:rsidR="00AD2D6F">
              <w:rPr>
                <w:noProof/>
                <w:webHidden/>
              </w:rPr>
              <w:t>6</w:t>
            </w:r>
            <w:r w:rsidR="00AD2D6F">
              <w:rPr>
                <w:noProof/>
                <w:webHidden/>
              </w:rPr>
              <w:fldChar w:fldCharType="end"/>
            </w:r>
          </w:hyperlink>
        </w:p>
        <w:p w14:paraId="48AB19A3" w14:textId="1802E48E" w:rsidR="00AD2D6F" w:rsidRDefault="006E2DCF">
          <w:pPr>
            <w:pStyle w:val="TOC3"/>
            <w:tabs>
              <w:tab w:val="left" w:pos="1200"/>
              <w:tab w:val="right" w:leader="dot" w:pos="9350"/>
            </w:tabs>
            <w:rPr>
              <w:rFonts w:eastAsiaTheme="minorEastAsia"/>
              <w:noProof/>
              <w:sz w:val="24"/>
              <w:szCs w:val="24"/>
              <w:lang w:val="en-GB" w:eastAsia="en-GB"/>
            </w:rPr>
          </w:pPr>
          <w:hyperlink w:anchor="_Toc39488059" w:history="1">
            <w:r w:rsidR="00AD2D6F" w:rsidRPr="002F4E5E">
              <w:rPr>
                <w:rStyle w:val="Hyperlink"/>
                <w:noProof/>
                <w:lang w:val="en-GB"/>
              </w:rPr>
              <w:t>2.2.6</w:t>
            </w:r>
            <w:r w:rsidR="00AD2D6F">
              <w:rPr>
                <w:rFonts w:eastAsiaTheme="minorEastAsia"/>
                <w:noProof/>
                <w:sz w:val="24"/>
                <w:szCs w:val="24"/>
                <w:lang w:val="en-GB" w:eastAsia="en-GB"/>
              </w:rPr>
              <w:tab/>
            </w:r>
            <w:r w:rsidR="00AD2D6F" w:rsidRPr="002F4E5E">
              <w:rPr>
                <w:rStyle w:val="Hyperlink"/>
                <w:noProof/>
                <w:lang w:val="en-GB"/>
              </w:rPr>
              <w:t>Tick borne encephalitis virus (TBEV) and other emerging CNS viruses.</w:t>
            </w:r>
            <w:r w:rsidR="00AD2D6F">
              <w:rPr>
                <w:noProof/>
                <w:webHidden/>
              </w:rPr>
              <w:tab/>
            </w:r>
            <w:r w:rsidR="00AD2D6F">
              <w:rPr>
                <w:noProof/>
                <w:webHidden/>
              </w:rPr>
              <w:fldChar w:fldCharType="begin"/>
            </w:r>
            <w:r w:rsidR="00AD2D6F">
              <w:rPr>
                <w:noProof/>
                <w:webHidden/>
              </w:rPr>
              <w:instrText xml:space="preserve"> PAGEREF _Toc39488059 \h </w:instrText>
            </w:r>
            <w:r w:rsidR="00AD2D6F">
              <w:rPr>
                <w:noProof/>
                <w:webHidden/>
              </w:rPr>
            </w:r>
            <w:r w:rsidR="00AD2D6F">
              <w:rPr>
                <w:noProof/>
                <w:webHidden/>
              </w:rPr>
              <w:fldChar w:fldCharType="separate"/>
            </w:r>
            <w:r w:rsidR="00AD2D6F">
              <w:rPr>
                <w:noProof/>
                <w:webHidden/>
              </w:rPr>
              <w:t>7</w:t>
            </w:r>
            <w:r w:rsidR="00AD2D6F">
              <w:rPr>
                <w:noProof/>
                <w:webHidden/>
              </w:rPr>
              <w:fldChar w:fldCharType="end"/>
            </w:r>
          </w:hyperlink>
        </w:p>
        <w:p w14:paraId="67036006" w14:textId="433945E3" w:rsidR="00AD2D6F" w:rsidRDefault="006E2DCF">
          <w:pPr>
            <w:pStyle w:val="TOC3"/>
            <w:tabs>
              <w:tab w:val="left" w:pos="1200"/>
              <w:tab w:val="right" w:leader="dot" w:pos="9350"/>
            </w:tabs>
            <w:rPr>
              <w:rFonts w:eastAsiaTheme="minorEastAsia"/>
              <w:noProof/>
              <w:sz w:val="24"/>
              <w:szCs w:val="24"/>
              <w:lang w:val="en-GB" w:eastAsia="en-GB"/>
            </w:rPr>
          </w:pPr>
          <w:hyperlink w:anchor="_Toc39488060" w:history="1">
            <w:r w:rsidR="00AD2D6F" w:rsidRPr="002F4E5E">
              <w:rPr>
                <w:rStyle w:val="Hyperlink"/>
                <w:noProof/>
                <w:lang w:val="en-GB"/>
              </w:rPr>
              <w:t>2.2.7</w:t>
            </w:r>
            <w:r w:rsidR="00AD2D6F">
              <w:rPr>
                <w:rFonts w:eastAsiaTheme="minorEastAsia"/>
                <w:noProof/>
                <w:sz w:val="24"/>
                <w:szCs w:val="24"/>
                <w:lang w:val="en-GB" w:eastAsia="en-GB"/>
              </w:rPr>
              <w:tab/>
            </w:r>
            <w:r w:rsidR="00AD2D6F" w:rsidRPr="002F4E5E">
              <w:rPr>
                <w:rStyle w:val="Hyperlink"/>
                <w:noProof/>
                <w:lang w:val="en-GB"/>
              </w:rPr>
              <w:t>Other emerging or re-emerging pathogens of Public Health Interest</w:t>
            </w:r>
            <w:r w:rsidR="00AD2D6F">
              <w:rPr>
                <w:noProof/>
                <w:webHidden/>
              </w:rPr>
              <w:tab/>
            </w:r>
            <w:r w:rsidR="00AD2D6F">
              <w:rPr>
                <w:noProof/>
                <w:webHidden/>
              </w:rPr>
              <w:fldChar w:fldCharType="begin"/>
            </w:r>
            <w:r w:rsidR="00AD2D6F">
              <w:rPr>
                <w:noProof/>
                <w:webHidden/>
              </w:rPr>
              <w:instrText xml:space="preserve"> PAGEREF _Toc39488060 \h </w:instrText>
            </w:r>
            <w:r w:rsidR="00AD2D6F">
              <w:rPr>
                <w:noProof/>
                <w:webHidden/>
              </w:rPr>
            </w:r>
            <w:r w:rsidR="00AD2D6F">
              <w:rPr>
                <w:noProof/>
                <w:webHidden/>
              </w:rPr>
              <w:fldChar w:fldCharType="separate"/>
            </w:r>
            <w:r w:rsidR="00AD2D6F">
              <w:rPr>
                <w:noProof/>
                <w:webHidden/>
              </w:rPr>
              <w:t>7</w:t>
            </w:r>
            <w:r w:rsidR="00AD2D6F">
              <w:rPr>
                <w:noProof/>
                <w:webHidden/>
              </w:rPr>
              <w:fldChar w:fldCharType="end"/>
            </w:r>
          </w:hyperlink>
        </w:p>
        <w:p w14:paraId="0787AFE8" w14:textId="6BF423E4"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061" w:history="1">
            <w:r w:rsidR="00AD2D6F" w:rsidRPr="002F4E5E">
              <w:rPr>
                <w:rStyle w:val="Hyperlink"/>
                <w:noProof/>
                <w:lang w:val="en-GB"/>
              </w:rPr>
              <w:t>2.3</w:t>
            </w:r>
            <w:r w:rsidR="00AD2D6F">
              <w:rPr>
                <w:rFonts w:eastAsiaTheme="minorEastAsia"/>
                <w:b w:val="0"/>
                <w:bCs w:val="0"/>
                <w:noProof/>
                <w:sz w:val="24"/>
                <w:szCs w:val="24"/>
                <w:lang w:val="en-GB" w:eastAsia="en-GB"/>
              </w:rPr>
              <w:tab/>
            </w:r>
            <w:r w:rsidR="00AD2D6F" w:rsidRPr="002F4E5E">
              <w:rPr>
                <w:rStyle w:val="Hyperlink"/>
                <w:noProof/>
                <w:lang w:val="en-GB"/>
              </w:rPr>
              <w:t>Target Audience of this Document</w:t>
            </w:r>
            <w:r w:rsidR="00AD2D6F">
              <w:rPr>
                <w:noProof/>
                <w:webHidden/>
              </w:rPr>
              <w:tab/>
            </w:r>
            <w:r w:rsidR="00AD2D6F">
              <w:rPr>
                <w:noProof/>
                <w:webHidden/>
              </w:rPr>
              <w:fldChar w:fldCharType="begin"/>
            </w:r>
            <w:r w:rsidR="00AD2D6F">
              <w:rPr>
                <w:noProof/>
                <w:webHidden/>
              </w:rPr>
              <w:instrText xml:space="preserve"> PAGEREF _Toc39488061 \h </w:instrText>
            </w:r>
            <w:r w:rsidR="00AD2D6F">
              <w:rPr>
                <w:noProof/>
                <w:webHidden/>
              </w:rPr>
            </w:r>
            <w:r w:rsidR="00AD2D6F">
              <w:rPr>
                <w:noProof/>
                <w:webHidden/>
              </w:rPr>
              <w:fldChar w:fldCharType="separate"/>
            </w:r>
            <w:r w:rsidR="00AD2D6F">
              <w:rPr>
                <w:noProof/>
                <w:webHidden/>
              </w:rPr>
              <w:t>7</w:t>
            </w:r>
            <w:r w:rsidR="00AD2D6F">
              <w:rPr>
                <w:noProof/>
                <w:webHidden/>
              </w:rPr>
              <w:fldChar w:fldCharType="end"/>
            </w:r>
          </w:hyperlink>
        </w:p>
        <w:p w14:paraId="7B741611" w14:textId="7B7223CF"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062" w:history="1">
            <w:r w:rsidR="00AD2D6F" w:rsidRPr="002F4E5E">
              <w:rPr>
                <w:rStyle w:val="Hyperlink"/>
                <w:noProof/>
                <w:lang w:val="en-GB"/>
              </w:rPr>
              <w:t>2.4</w:t>
            </w:r>
            <w:r w:rsidR="00AD2D6F">
              <w:rPr>
                <w:rFonts w:eastAsiaTheme="minorEastAsia"/>
                <w:b w:val="0"/>
                <w:bCs w:val="0"/>
                <w:noProof/>
                <w:sz w:val="24"/>
                <w:szCs w:val="24"/>
                <w:lang w:val="en-GB" w:eastAsia="en-GB"/>
              </w:rPr>
              <w:tab/>
            </w:r>
            <w:r w:rsidR="00AD2D6F" w:rsidRPr="002F4E5E">
              <w:rPr>
                <w:rStyle w:val="Hyperlink"/>
                <w:noProof/>
                <w:lang w:val="en-GB"/>
              </w:rPr>
              <w:t>Source of this Protocol</w:t>
            </w:r>
            <w:r w:rsidR="00AD2D6F">
              <w:rPr>
                <w:noProof/>
                <w:webHidden/>
              </w:rPr>
              <w:tab/>
            </w:r>
            <w:r w:rsidR="00AD2D6F">
              <w:rPr>
                <w:noProof/>
                <w:webHidden/>
              </w:rPr>
              <w:fldChar w:fldCharType="begin"/>
            </w:r>
            <w:r w:rsidR="00AD2D6F">
              <w:rPr>
                <w:noProof/>
                <w:webHidden/>
              </w:rPr>
              <w:instrText xml:space="preserve"> PAGEREF _Toc39488062 \h </w:instrText>
            </w:r>
            <w:r w:rsidR="00AD2D6F">
              <w:rPr>
                <w:noProof/>
                <w:webHidden/>
              </w:rPr>
            </w:r>
            <w:r w:rsidR="00AD2D6F">
              <w:rPr>
                <w:noProof/>
                <w:webHidden/>
              </w:rPr>
              <w:fldChar w:fldCharType="separate"/>
            </w:r>
            <w:r w:rsidR="00AD2D6F">
              <w:rPr>
                <w:noProof/>
                <w:webHidden/>
              </w:rPr>
              <w:t>7</w:t>
            </w:r>
            <w:r w:rsidR="00AD2D6F">
              <w:rPr>
                <w:noProof/>
                <w:webHidden/>
              </w:rPr>
              <w:fldChar w:fldCharType="end"/>
            </w:r>
          </w:hyperlink>
        </w:p>
        <w:p w14:paraId="2F7F929F" w14:textId="55861854"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063" w:history="1">
            <w:r w:rsidR="00AD2D6F" w:rsidRPr="002F4E5E">
              <w:rPr>
                <w:rStyle w:val="Hyperlink"/>
                <w:noProof/>
                <w:lang w:val="en-GB"/>
              </w:rPr>
              <w:t>2.5</w:t>
            </w:r>
            <w:r w:rsidR="00AD2D6F">
              <w:rPr>
                <w:rFonts w:eastAsiaTheme="minorEastAsia"/>
                <w:b w:val="0"/>
                <w:bCs w:val="0"/>
                <w:noProof/>
                <w:sz w:val="24"/>
                <w:szCs w:val="24"/>
                <w:lang w:val="en-GB" w:eastAsia="en-GB"/>
              </w:rPr>
              <w:tab/>
            </w:r>
            <w:r w:rsidR="00AD2D6F" w:rsidRPr="002F4E5E">
              <w:rPr>
                <w:rStyle w:val="Hyperlink"/>
                <w:noProof/>
                <w:lang w:val="en-GB"/>
              </w:rPr>
              <w:t>Primary Objectives</w:t>
            </w:r>
            <w:r w:rsidR="00AD2D6F">
              <w:rPr>
                <w:noProof/>
                <w:webHidden/>
              </w:rPr>
              <w:tab/>
            </w:r>
            <w:r w:rsidR="00AD2D6F">
              <w:rPr>
                <w:noProof/>
                <w:webHidden/>
              </w:rPr>
              <w:fldChar w:fldCharType="begin"/>
            </w:r>
            <w:r w:rsidR="00AD2D6F">
              <w:rPr>
                <w:noProof/>
                <w:webHidden/>
              </w:rPr>
              <w:instrText xml:space="preserve"> PAGEREF _Toc39488063 \h </w:instrText>
            </w:r>
            <w:r w:rsidR="00AD2D6F">
              <w:rPr>
                <w:noProof/>
                <w:webHidden/>
              </w:rPr>
            </w:r>
            <w:r w:rsidR="00AD2D6F">
              <w:rPr>
                <w:noProof/>
                <w:webHidden/>
              </w:rPr>
              <w:fldChar w:fldCharType="separate"/>
            </w:r>
            <w:r w:rsidR="00AD2D6F">
              <w:rPr>
                <w:noProof/>
                <w:webHidden/>
              </w:rPr>
              <w:t>7</w:t>
            </w:r>
            <w:r w:rsidR="00AD2D6F">
              <w:rPr>
                <w:noProof/>
                <w:webHidden/>
              </w:rPr>
              <w:fldChar w:fldCharType="end"/>
            </w:r>
          </w:hyperlink>
        </w:p>
        <w:p w14:paraId="4C28AEC2" w14:textId="0AB18E36"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064" w:history="1">
            <w:r w:rsidR="00AD2D6F" w:rsidRPr="002F4E5E">
              <w:rPr>
                <w:rStyle w:val="Hyperlink"/>
                <w:noProof/>
                <w:lang w:val="en-GB"/>
              </w:rPr>
              <w:t>2.6</w:t>
            </w:r>
            <w:r w:rsidR="00AD2D6F">
              <w:rPr>
                <w:rFonts w:eastAsiaTheme="minorEastAsia"/>
                <w:b w:val="0"/>
                <w:bCs w:val="0"/>
                <w:noProof/>
                <w:sz w:val="24"/>
                <w:szCs w:val="24"/>
                <w:lang w:val="en-GB" w:eastAsia="en-GB"/>
              </w:rPr>
              <w:tab/>
            </w:r>
            <w:r w:rsidR="00AD2D6F" w:rsidRPr="002F4E5E">
              <w:rPr>
                <w:rStyle w:val="Hyperlink"/>
                <w:noProof/>
                <w:lang w:val="en-GB"/>
              </w:rPr>
              <w:t>Secondary Objectives</w:t>
            </w:r>
            <w:r w:rsidR="00AD2D6F">
              <w:rPr>
                <w:noProof/>
                <w:webHidden/>
              </w:rPr>
              <w:tab/>
            </w:r>
            <w:r w:rsidR="00AD2D6F">
              <w:rPr>
                <w:noProof/>
                <w:webHidden/>
              </w:rPr>
              <w:fldChar w:fldCharType="begin"/>
            </w:r>
            <w:r w:rsidR="00AD2D6F">
              <w:rPr>
                <w:noProof/>
                <w:webHidden/>
              </w:rPr>
              <w:instrText xml:space="preserve"> PAGEREF _Toc39488064 \h </w:instrText>
            </w:r>
            <w:r w:rsidR="00AD2D6F">
              <w:rPr>
                <w:noProof/>
                <w:webHidden/>
              </w:rPr>
            </w:r>
            <w:r w:rsidR="00AD2D6F">
              <w:rPr>
                <w:noProof/>
                <w:webHidden/>
              </w:rPr>
              <w:fldChar w:fldCharType="separate"/>
            </w:r>
            <w:r w:rsidR="00AD2D6F">
              <w:rPr>
                <w:noProof/>
                <w:webHidden/>
              </w:rPr>
              <w:t>8</w:t>
            </w:r>
            <w:r w:rsidR="00AD2D6F">
              <w:rPr>
                <w:noProof/>
                <w:webHidden/>
              </w:rPr>
              <w:fldChar w:fldCharType="end"/>
            </w:r>
          </w:hyperlink>
        </w:p>
        <w:p w14:paraId="4FC52FE1" w14:textId="367495C4" w:rsidR="00AD2D6F" w:rsidRDefault="006E2DCF">
          <w:pPr>
            <w:pStyle w:val="TOC3"/>
            <w:tabs>
              <w:tab w:val="left" w:pos="1200"/>
              <w:tab w:val="right" w:leader="dot" w:pos="9350"/>
            </w:tabs>
            <w:rPr>
              <w:rFonts w:eastAsiaTheme="minorEastAsia"/>
              <w:noProof/>
              <w:sz w:val="24"/>
              <w:szCs w:val="24"/>
              <w:lang w:val="en-GB" w:eastAsia="en-GB"/>
            </w:rPr>
          </w:pPr>
          <w:hyperlink w:anchor="_Toc39488065" w:history="1">
            <w:r w:rsidR="00AD2D6F" w:rsidRPr="002F4E5E">
              <w:rPr>
                <w:rStyle w:val="Hyperlink"/>
                <w:noProof/>
                <w:lang w:val="en-GB"/>
              </w:rPr>
              <w:t>2.6.1</w:t>
            </w:r>
            <w:r w:rsidR="00AD2D6F">
              <w:rPr>
                <w:rFonts w:eastAsiaTheme="minorEastAsia"/>
                <w:noProof/>
                <w:sz w:val="24"/>
                <w:szCs w:val="24"/>
                <w:lang w:val="en-GB" w:eastAsia="en-GB"/>
              </w:rPr>
              <w:tab/>
            </w:r>
            <w:r w:rsidR="00AD2D6F" w:rsidRPr="002F4E5E">
              <w:rPr>
                <w:rStyle w:val="Hyperlink"/>
                <w:noProof/>
                <w:lang w:val="en-GB"/>
              </w:rPr>
              <w:t>Specific objectives of Annual Activation (internal pilot)</w:t>
            </w:r>
            <w:r w:rsidR="00AD2D6F">
              <w:rPr>
                <w:noProof/>
                <w:webHidden/>
              </w:rPr>
              <w:tab/>
            </w:r>
            <w:r w:rsidR="00AD2D6F">
              <w:rPr>
                <w:noProof/>
                <w:webHidden/>
              </w:rPr>
              <w:fldChar w:fldCharType="begin"/>
            </w:r>
            <w:r w:rsidR="00AD2D6F">
              <w:rPr>
                <w:noProof/>
                <w:webHidden/>
              </w:rPr>
              <w:instrText xml:space="preserve"> PAGEREF _Toc39488065 \h </w:instrText>
            </w:r>
            <w:r w:rsidR="00AD2D6F">
              <w:rPr>
                <w:noProof/>
                <w:webHidden/>
              </w:rPr>
            </w:r>
            <w:r w:rsidR="00AD2D6F">
              <w:rPr>
                <w:noProof/>
                <w:webHidden/>
              </w:rPr>
              <w:fldChar w:fldCharType="separate"/>
            </w:r>
            <w:r w:rsidR="00AD2D6F">
              <w:rPr>
                <w:noProof/>
                <w:webHidden/>
              </w:rPr>
              <w:t>8</w:t>
            </w:r>
            <w:r w:rsidR="00AD2D6F">
              <w:rPr>
                <w:noProof/>
                <w:webHidden/>
              </w:rPr>
              <w:fldChar w:fldCharType="end"/>
            </w:r>
          </w:hyperlink>
        </w:p>
        <w:p w14:paraId="5ACA97B0" w14:textId="659DA421"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066" w:history="1">
            <w:r w:rsidR="00AD2D6F" w:rsidRPr="002F4E5E">
              <w:rPr>
                <w:rStyle w:val="Hyperlink"/>
                <w:noProof/>
                <w:lang w:val="en-GB"/>
              </w:rPr>
              <w:t>2.7</w:t>
            </w:r>
            <w:r w:rsidR="00AD2D6F">
              <w:rPr>
                <w:rFonts w:eastAsiaTheme="minorEastAsia"/>
                <w:b w:val="0"/>
                <w:bCs w:val="0"/>
                <w:noProof/>
                <w:sz w:val="24"/>
                <w:szCs w:val="24"/>
                <w:lang w:val="en-GB" w:eastAsia="en-GB"/>
              </w:rPr>
              <w:tab/>
            </w:r>
            <w:r w:rsidR="00AD2D6F" w:rsidRPr="002F4E5E">
              <w:rPr>
                <w:rStyle w:val="Hyperlink"/>
                <w:noProof/>
                <w:lang w:val="en-GB"/>
              </w:rPr>
              <w:t>Structure of this document: stratified recruitment according to local resource.</w:t>
            </w:r>
            <w:r w:rsidR="00AD2D6F">
              <w:rPr>
                <w:noProof/>
                <w:webHidden/>
              </w:rPr>
              <w:tab/>
            </w:r>
            <w:r w:rsidR="00AD2D6F">
              <w:rPr>
                <w:noProof/>
                <w:webHidden/>
              </w:rPr>
              <w:fldChar w:fldCharType="begin"/>
            </w:r>
            <w:r w:rsidR="00AD2D6F">
              <w:rPr>
                <w:noProof/>
                <w:webHidden/>
              </w:rPr>
              <w:instrText xml:space="preserve"> PAGEREF _Toc39488066 \h </w:instrText>
            </w:r>
            <w:r w:rsidR="00AD2D6F">
              <w:rPr>
                <w:noProof/>
                <w:webHidden/>
              </w:rPr>
            </w:r>
            <w:r w:rsidR="00AD2D6F">
              <w:rPr>
                <w:noProof/>
                <w:webHidden/>
              </w:rPr>
              <w:fldChar w:fldCharType="separate"/>
            </w:r>
            <w:r w:rsidR="00AD2D6F">
              <w:rPr>
                <w:noProof/>
                <w:webHidden/>
              </w:rPr>
              <w:t>9</w:t>
            </w:r>
            <w:r w:rsidR="00AD2D6F">
              <w:rPr>
                <w:noProof/>
                <w:webHidden/>
              </w:rPr>
              <w:fldChar w:fldCharType="end"/>
            </w:r>
          </w:hyperlink>
        </w:p>
        <w:p w14:paraId="292A29AF" w14:textId="6D038340"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067" w:history="1">
            <w:r w:rsidR="00AD2D6F" w:rsidRPr="002F4E5E">
              <w:rPr>
                <w:rStyle w:val="Hyperlink"/>
                <w:noProof/>
                <w:lang w:val="en-GB"/>
              </w:rPr>
              <w:t>2.8</w:t>
            </w:r>
            <w:r w:rsidR="00AD2D6F">
              <w:rPr>
                <w:rFonts w:eastAsiaTheme="minorEastAsia"/>
                <w:b w:val="0"/>
                <w:bCs w:val="0"/>
                <w:noProof/>
                <w:sz w:val="24"/>
                <w:szCs w:val="24"/>
                <w:lang w:val="en-GB" w:eastAsia="en-GB"/>
              </w:rPr>
              <w:tab/>
            </w:r>
            <w:r w:rsidR="00AD2D6F" w:rsidRPr="002F4E5E">
              <w:rPr>
                <w:rStyle w:val="Hyperlink"/>
                <w:noProof/>
                <w:lang w:val="en-GB"/>
              </w:rPr>
              <w:t>Entry Criteria</w:t>
            </w:r>
            <w:r w:rsidR="00AD2D6F">
              <w:rPr>
                <w:noProof/>
                <w:webHidden/>
              </w:rPr>
              <w:tab/>
            </w:r>
            <w:r w:rsidR="00AD2D6F">
              <w:rPr>
                <w:noProof/>
                <w:webHidden/>
              </w:rPr>
              <w:fldChar w:fldCharType="begin"/>
            </w:r>
            <w:r w:rsidR="00AD2D6F">
              <w:rPr>
                <w:noProof/>
                <w:webHidden/>
              </w:rPr>
              <w:instrText xml:space="preserve"> PAGEREF _Toc39488067 \h </w:instrText>
            </w:r>
            <w:r w:rsidR="00AD2D6F">
              <w:rPr>
                <w:noProof/>
                <w:webHidden/>
              </w:rPr>
            </w:r>
            <w:r w:rsidR="00AD2D6F">
              <w:rPr>
                <w:noProof/>
                <w:webHidden/>
              </w:rPr>
              <w:fldChar w:fldCharType="separate"/>
            </w:r>
            <w:r w:rsidR="00AD2D6F">
              <w:rPr>
                <w:noProof/>
                <w:webHidden/>
              </w:rPr>
              <w:t>10</w:t>
            </w:r>
            <w:r w:rsidR="00AD2D6F">
              <w:rPr>
                <w:noProof/>
                <w:webHidden/>
              </w:rPr>
              <w:fldChar w:fldCharType="end"/>
            </w:r>
          </w:hyperlink>
        </w:p>
        <w:p w14:paraId="518DE3E2" w14:textId="32F002D5" w:rsidR="00AD2D6F" w:rsidRDefault="006E2DCF">
          <w:pPr>
            <w:pStyle w:val="TOC3"/>
            <w:tabs>
              <w:tab w:val="left" w:pos="1200"/>
              <w:tab w:val="right" w:leader="dot" w:pos="9350"/>
            </w:tabs>
            <w:rPr>
              <w:rFonts w:eastAsiaTheme="minorEastAsia"/>
              <w:noProof/>
              <w:sz w:val="24"/>
              <w:szCs w:val="24"/>
              <w:lang w:val="en-GB" w:eastAsia="en-GB"/>
            </w:rPr>
          </w:pPr>
          <w:hyperlink w:anchor="_Toc39488068" w:history="1">
            <w:r w:rsidR="00AD2D6F" w:rsidRPr="002F4E5E">
              <w:rPr>
                <w:rStyle w:val="Hyperlink"/>
                <w:noProof/>
                <w:lang w:val="en-GB"/>
              </w:rPr>
              <w:t>2.8.1</w:t>
            </w:r>
            <w:r w:rsidR="00AD2D6F">
              <w:rPr>
                <w:rFonts w:eastAsiaTheme="minorEastAsia"/>
                <w:noProof/>
                <w:sz w:val="24"/>
                <w:szCs w:val="24"/>
                <w:lang w:val="en-GB" w:eastAsia="en-GB"/>
              </w:rPr>
              <w:tab/>
            </w:r>
            <w:r w:rsidR="00AD2D6F" w:rsidRPr="002F4E5E">
              <w:rPr>
                <w:rStyle w:val="Hyperlink"/>
                <w:noProof/>
                <w:lang w:val="en-GB"/>
              </w:rPr>
              <w:t>Inclusion criteria for SARI patients</w:t>
            </w:r>
            <w:r w:rsidR="00AD2D6F">
              <w:rPr>
                <w:noProof/>
                <w:webHidden/>
              </w:rPr>
              <w:tab/>
            </w:r>
            <w:r w:rsidR="00AD2D6F">
              <w:rPr>
                <w:noProof/>
                <w:webHidden/>
              </w:rPr>
              <w:fldChar w:fldCharType="begin"/>
            </w:r>
            <w:r w:rsidR="00AD2D6F">
              <w:rPr>
                <w:noProof/>
                <w:webHidden/>
              </w:rPr>
              <w:instrText xml:space="preserve"> PAGEREF _Toc39488068 \h </w:instrText>
            </w:r>
            <w:r w:rsidR="00AD2D6F">
              <w:rPr>
                <w:noProof/>
                <w:webHidden/>
              </w:rPr>
            </w:r>
            <w:r w:rsidR="00AD2D6F">
              <w:rPr>
                <w:noProof/>
                <w:webHidden/>
              </w:rPr>
              <w:fldChar w:fldCharType="separate"/>
            </w:r>
            <w:r w:rsidR="00AD2D6F">
              <w:rPr>
                <w:noProof/>
                <w:webHidden/>
              </w:rPr>
              <w:t>10</w:t>
            </w:r>
            <w:r w:rsidR="00AD2D6F">
              <w:rPr>
                <w:noProof/>
                <w:webHidden/>
              </w:rPr>
              <w:fldChar w:fldCharType="end"/>
            </w:r>
          </w:hyperlink>
        </w:p>
        <w:p w14:paraId="4B6C2F9D" w14:textId="4B79042F" w:rsidR="00AD2D6F" w:rsidRDefault="006E2DCF">
          <w:pPr>
            <w:pStyle w:val="TOC3"/>
            <w:tabs>
              <w:tab w:val="left" w:pos="1200"/>
              <w:tab w:val="right" w:leader="dot" w:pos="9350"/>
            </w:tabs>
            <w:rPr>
              <w:rFonts w:eastAsiaTheme="minorEastAsia"/>
              <w:noProof/>
              <w:sz w:val="24"/>
              <w:szCs w:val="24"/>
              <w:lang w:val="en-GB" w:eastAsia="en-GB"/>
            </w:rPr>
          </w:pPr>
          <w:hyperlink w:anchor="_Toc39488069" w:history="1">
            <w:r w:rsidR="00AD2D6F" w:rsidRPr="002F4E5E">
              <w:rPr>
                <w:rStyle w:val="Hyperlink"/>
                <w:noProof/>
                <w:lang w:val="en-GB"/>
              </w:rPr>
              <w:t>2.8.2</w:t>
            </w:r>
            <w:r w:rsidR="00AD2D6F">
              <w:rPr>
                <w:rFonts w:eastAsiaTheme="minorEastAsia"/>
                <w:noProof/>
                <w:sz w:val="24"/>
                <w:szCs w:val="24"/>
                <w:lang w:val="en-GB" w:eastAsia="en-GB"/>
              </w:rPr>
              <w:tab/>
            </w:r>
            <w:r w:rsidR="00AD2D6F" w:rsidRPr="002F4E5E">
              <w:rPr>
                <w:rStyle w:val="Hyperlink"/>
                <w:noProof/>
                <w:lang w:val="en-GB"/>
              </w:rPr>
              <w:t>Inclusion criteria for VHF patients</w:t>
            </w:r>
            <w:r w:rsidR="00AD2D6F">
              <w:rPr>
                <w:noProof/>
                <w:webHidden/>
              </w:rPr>
              <w:tab/>
            </w:r>
            <w:r w:rsidR="00AD2D6F">
              <w:rPr>
                <w:noProof/>
                <w:webHidden/>
              </w:rPr>
              <w:fldChar w:fldCharType="begin"/>
            </w:r>
            <w:r w:rsidR="00AD2D6F">
              <w:rPr>
                <w:noProof/>
                <w:webHidden/>
              </w:rPr>
              <w:instrText xml:space="preserve"> PAGEREF _Toc39488069 \h </w:instrText>
            </w:r>
            <w:r w:rsidR="00AD2D6F">
              <w:rPr>
                <w:noProof/>
                <w:webHidden/>
              </w:rPr>
            </w:r>
            <w:r w:rsidR="00AD2D6F">
              <w:rPr>
                <w:noProof/>
                <w:webHidden/>
              </w:rPr>
              <w:fldChar w:fldCharType="separate"/>
            </w:r>
            <w:r w:rsidR="00AD2D6F">
              <w:rPr>
                <w:noProof/>
                <w:webHidden/>
              </w:rPr>
              <w:t>11</w:t>
            </w:r>
            <w:r w:rsidR="00AD2D6F">
              <w:rPr>
                <w:noProof/>
                <w:webHidden/>
              </w:rPr>
              <w:fldChar w:fldCharType="end"/>
            </w:r>
          </w:hyperlink>
        </w:p>
        <w:p w14:paraId="106B8410" w14:textId="4A35BFEE" w:rsidR="00AD2D6F" w:rsidRDefault="006E2DCF">
          <w:pPr>
            <w:pStyle w:val="TOC3"/>
            <w:tabs>
              <w:tab w:val="left" w:pos="1200"/>
              <w:tab w:val="right" w:leader="dot" w:pos="9350"/>
            </w:tabs>
            <w:rPr>
              <w:rFonts w:eastAsiaTheme="minorEastAsia"/>
              <w:noProof/>
              <w:sz w:val="24"/>
              <w:szCs w:val="24"/>
              <w:lang w:val="en-GB" w:eastAsia="en-GB"/>
            </w:rPr>
          </w:pPr>
          <w:hyperlink w:anchor="_Toc39488070" w:history="1">
            <w:r w:rsidR="00AD2D6F" w:rsidRPr="002F4E5E">
              <w:rPr>
                <w:rStyle w:val="Hyperlink"/>
                <w:noProof/>
                <w:lang w:val="en-GB"/>
              </w:rPr>
              <w:t>2.8.3</w:t>
            </w:r>
            <w:r w:rsidR="00AD2D6F">
              <w:rPr>
                <w:rFonts w:eastAsiaTheme="minorEastAsia"/>
                <w:noProof/>
                <w:sz w:val="24"/>
                <w:szCs w:val="24"/>
                <w:lang w:val="en-GB" w:eastAsia="en-GB"/>
              </w:rPr>
              <w:tab/>
            </w:r>
            <w:r w:rsidR="00AD2D6F" w:rsidRPr="002F4E5E">
              <w:rPr>
                <w:rStyle w:val="Hyperlink"/>
                <w:noProof/>
                <w:lang w:val="en-GB"/>
              </w:rPr>
              <w:t>Inclusion criteria for patients with CNS infection</w:t>
            </w:r>
            <w:r w:rsidR="00AD2D6F">
              <w:rPr>
                <w:noProof/>
                <w:webHidden/>
              </w:rPr>
              <w:tab/>
            </w:r>
            <w:r w:rsidR="00AD2D6F">
              <w:rPr>
                <w:noProof/>
                <w:webHidden/>
              </w:rPr>
              <w:fldChar w:fldCharType="begin"/>
            </w:r>
            <w:r w:rsidR="00AD2D6F">
              <w:rPr>
                <w:noProof/>
                <w:webHidden/>
              </w:rPr>
              <w:instrText xml:space="preserve"> PAGEREF _Toc39488070 \h </w:instrText>
            </w:r>
            <w:r w:rsidR="00AD2D6F">
              <w:rPr>
                <w:noProof/>
                <w:webHidden/>
              </w:rPr>
            </w:r>
            <w:r w:rsidR="00AD2D6F">
              <w:rPr>
                <w:noProof/>
                <w:webHidden/>
              </w:rPr>
              <w:fldChar w:fldCharType="separate"/>
            </w:r>
            <w:r w:rsidR="00AD2D6F">
              <w:rPr>
                <w:noProof/>
                <w:webHidden/>
              </w:rPr>
              <w:t>11</w:t>
            </w:r>
            <w:r w:rsidR="00AD2D6F">
              <w:rPr>
                <w:noProof/>
                <w:webHidden/>
              </w:rPr>
              <w:fldChar w:fldCharType="end"/>
            </w:r>
          </w:hyperlink>
        </w:p>
        <w:p w14:paraId="07B60E1E" w14:textId="2FBD0E9F" w:rsidR="00AD2D6F" w:rsidRDefault="006E2DCF">
          <w:pPr>
            <w:pStyle w:val="TOC3"/>
            <w:tabs>
              <w:tab w:val="left" w:pos="1200"/>
              <w:tab w:val="right" w:leader="dot" w:pos="9350"/>
            </w:tabs>
            <w:rPr>
              <w:rFonts w:eastAsiaTheme="minorEastAsia"/>
              <w:noProof/>
              <w:sz w:val="24"/>
              <w:szCs w:val="24"/>
              <w:lang w:val="en-GB" w:eastAsia="en-GB"/>
            </w:rPr>
          </w:pPr>
          <w:hyperlink w:anchor="_Toc39488071" w:history="1">
            <w:r w:rsidR="00AD2D6F" w:rsidRPr="002F4E5E">
              <w:rPr>
                <w:rStyle w:val="Hyperlink"/>
                <w:noProof/>
                <w:lang w:val="en-GB"/>
              </w:rPr>
              <w:t>2.8.4</w:t>
            </w:r>
            <w:r w:rsidR="00AD2D6F">
              <w:rPr>
                <w:rFonts w:eastAsiaTheme="minorEastAsia"/>
                <w:noProof/>
                <w:sz w:val="24"/>
                <w:szCs w:val="24"/>
                <w:lang w:val="en-GB" w:eastAsia="en-GB"/>
              </w:rPr>
              <w:tab/>
            </w:r>
            <w:r w:rsidR="00AD2D6F" w:rsidRPr="002F4E5E">
              <w:rPr>
                <w:rStyle w:val="Hyperlink"/>
                <w:noProof/>
                <w:lang w:val="en-GB"/>
              </w:rPr>
              <w:t>Inclusion criteria for patients with infection by pathogens of public health interest</w:t>
            </w:r>
            <w:r w:rsidR="00AD2D6F">
              <w:rPr>
                <w:noProof/>
                <w:webHidden/>
              </w:rPr>
              <w:tab/>
            </w:r>
            <w:r w:rsidR="00AD2D6F">
              <w:rPr>
                <w:noProof/>
                <w:webHidden/>
              </w:rPr>
              <w:fldChar w:fldCharType="begin"/>
            </w:r>
            <w:r w:rsidR="00AD2D6F">
              <w:rPr>
                <w:noProof/>
                <w:webHidden/>
              </w:rPr>
              <w:instrText xml:space="preserve"> PAGEREF _Toc39488071 \h </w:instrText>
            </w:r>
            <w:r w:rsidR="00AD2D6F">
              <w:rPr>
                <w:noProof/>
                <w:webHidden/>
              </w:rPr>
            </w:r>
            <w:r w:rsidR="00AD2D6F">
              <w:rPr>
                <w:noProof/>
                <w:webHidden/>
              </w:rPr>
              <w:fldChar w:fldCharType="separate"/>
            </w:r>
            <w:r w:rsidR="00AD2D6F">
              <w:rPr>
                <w:noProof/>
                <w:webHidden/>
              </w:rPr>
              <w:t>11</w:t>
            </w:r>
            <w:r w:rsidR="00AD2D6F">
              <w:rPr>
                <w:noProof/>
                <w:webHidden/>
              </w:rPr>
              <w:fldChar w:fldCharType="end"/>
            </w:r>
          </w:hyperlink>
        </w:p>
        <w:p w14:paraId="6E484021" w14:textId="0A19E1E7" w:rsidR="00AD2D6F" w:rsidRDefault="006E2DCF">
          <w:pPr>
            <w:pStyle w:val="TOC3"/>
            <w:tabs>
              <w:tab w:val="left" w:pos="1200"/>
              <w:tab w:val="right" w:leader="dot" w:pos="9350"/>
            </w:tabs>
            <w:rPr>
              <w:rFonts w:eastAsiaTheme="minorEastAsia"/>
              <w:noProof/>
              <w:sz w:val="24"/>
              <w:szCs w:val="24"/>
              <w:lang w:val="en-GB" w:eastAsia="en-GB"/>
            </w:rPr>
          </w:pPr>
          <w:hyperlink w:anchor="_Toc39488072" w:history="1">
            <w:r w:rsidR="00AD2D6F" w:rsidRPr="002F4E5E">
              <w:rPr>
                <w:rStyle w:val="Hyperlink"/>
                <w:noProof/>
                <w:lang w:val="en-GB"/>
              </w:rPr>
              <w:t>2.8.5</w:t>
            </w:r>
            <w:r w:rsidR="00AD2D6F">
              <w:rPr>
                <w:rFonts w:eastAsiaTheme="minorEastAsia"/>
                <w:noProof/>
                <w:sz w:val="24"/>
                <w:szCs w:val="24"/>
                <w:lang w:val="en-GB" w:eastAsia="en-GB"/>
              </w:rPr>
              <w:tab/>
            </w:r>
            <w:r w:rsidR="00AD2D6F" w:rsidRPr="002F4E5E">
              <w:rPr>
                <w:rStyle w:val="Hyperlink"/>
                <w:noProof/>
                <w:lang w:val="en-GB"/>
              </w:rPr>
              <w:t>Exclusion criteria for all patients</w:t>
            </w:r>
            <w:r w:rsidR="00AD2D6F">
              <w:rPr>
                <w:noProof/>
                <w:webHidden/>
              </w:rPr>
              <w:tab/>
            </w:r>
            <w:r w:rsidR="00AD2D6F">
              <w:rPr>
                <w:noProof/>
                <w:webHidden/>
              </w:rPr>
              <w:fldChar w:fldCharType="begin"/>
            </w:r>
            <w:r w:rsidR="00AD2D6F">
              <w:rPr>
                <w:noProof/>
                <w:webHidden/>
              </w:rPr>
              <w:instrText xml:space="preserve"> PAGEREF _Toc39488072 \h </w:instrText>
            </w:r>
            <w:r w:rsidR="00AD2D6F">
              <w:rPr>
                <w:noProof/>
                <w:webHidden/>
              </w:rPr>
            </w:r>
            <w:r w:rsidR="00AD2D6F">
              <w:rPr>
                <w:noProof/>
                <w:webHidden/>
              </w:rPr>
              <w:fldChar w:fldCharType="separate"/>
            </w:r>
            <w:r w:rsidR="00AD2D6F">
              <w:rPr>
                <w:noProof/>
                <w:webHidden/>
              </w:rPr>
              <w:t>11</w:t>
            </w:r>
            <w:r w:rsidR="00AD2D6F">
              <w:rPr>
                <w:noProof/>
                <w:webHidden/>
              </w:rPr>
              <w:fldChar w:fldCharType="end"/>
            </w:r>
          </w:hyperlink>
        </w:p>
        <w:p w14:paraId="64D12AC5" w14:textId="1409403E" w:rsidR="00AD2D6F" w:rsidRDefault="006E2DCF">
          <w:pPr>
            <w:pStyle w:val="TOC1"/>
            <w:rPr>
              <w:rFonts w:eastAsiaTheme="minorEastAsia"/>
              <w:b w:val="0"/>
              <w:bCs w:val="0"/>
              <w:i w:val="0"/>
              <w:iCs w:val="0"/>
              <w:noProof/>
              <w:lang w:val="en-GB" w:eastAsia="en-GB"/>
            </w:rPr>
          </w:pPr>
          <w:hyperlink w:anchor="_Toc39488073" w:history="1">
            <w:r w:rsidR="00AD2D6F" w:rsidRPr="002F4E5E">
              <w:rPr>
                <w:rStyle w:val="Hyperlink"/>
                <w:noProof/>
                <w:lang w:val="en-GB"/>
              </w:rPr>
              <w:t>3</w:t>
            </w:r>
            <w:r w:rsidR="00AD2D6F">
              <w:rPr>
                <w:rFonts w:eastAsiaTheme="minorEastAsia"/>
                <w:b w:val="0"/>
                <w:bCs w:val="0"/>
                <w:i w:val="0"/>
                <w:iCs w:val="0"/>
                <w:noProof/>
                <w:lang w:val="en-GB" w:eastAsia="en-GB"/>
              </w:rPr>
              <w:tab/>
            </w:r>
            <w:r w:rsidR="00AD2D6F" w:rsidRPr="002F4E5E">
              <w:rPr>
                <w:rStyle w:val="Hyperlink"/>
                <w:noProof/>
                <w:lang w:val="en-GB"/>
              </w:rPr>
              <w:t>Study Design</w:t>
            </w:r>
            <w:r w:rsidR="00AD2D6F">
              <w:rPr>
                <w:noProof/>
                <w:webHidden/>
              </w:rPr>
              <w:tab/>
            </w:r>
            <w:r w:rsidR="00AD2D6F">
              <w:rPr>
                <w:noProof/>
                <w:webHidden/>
              </w:rPr>
              <w:fldChar w:fldCharType="begin"/>
            </w:r>
            <w:r w:rsidR="00AD2D6F">
              <w:rPr>
                <w:noProof/>
                <w:webHidden/>
              </w:rPr>
              <w:instrText xml:space="preserve"> PAGEREF _Toc39488073 \h </w:instrText>
            </w:r>
            <w:r w:rsidR="00AD2D6F">
              <w:rPr>
                <w:noProof/>
                <w:webHidden/>
              </w:rPr>
            </w:r>
            <w:r w:rsidR="00AD2D6F">
              <w:rPr>
                <w:noProof/>
                <w:webHidden/>
              </w:rPr>
              <w:fldChar w:fldCharType="separate"/>
            </w:r>
            <w:r w:rsidR="00AD2D6F">
              <w:rPr>
                <w:noProof/>
                <w:webHidden/>
              </w:rPr>
              <w:t>12</w:t>
            </w:r>
            <w:r w:rsidR="00AD2D6F">
              <w:rPr>
                <w:noProof/>
                <w:webHidden/>
              </w:rPr>
              <w:fldChar w:fldCharType="end"/>
            </w:r>
          </w:hyperlink>
        </w:p>
        <w:p w14:paraId="4762C047" w14:textId="7AC75F59"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074" w:history="1">
            <w:r w:rsidR="00AD2D6F" w:rsidRPr="002F4E5E">
              <w:rPr>
                <w:rStyle w:val="Hyperlink"/>
                <w:noProof/>
                <w:lang w:val="en-GB"/>
              </w:rPr>
              <w:t>3.1</w:t>
            </w:r>
            <w:r w:rsidR="00AD2D6F">
              <w:rPr>
                <w:rFonts w:eastAsiaTheme="minorEastAsia"/>
                <w:b w:val="0"/>
                <w:bCs w:val="0"/>
                <w:noProof/>
                <w:sz w:val="24"/>
                <w:szCs w:val="24"/>
                <w:lang w:val="en-GB" w:eastAsia="en-GB"/>
              </w:rPr>
              <w:tab/>
            </w:r>
            <w:r w:rsidR="00AD2D6F" w:rsidRPr="002F4E5E">
              <w:rPr>
                <w:rStyle w:val="Hyperlink"/>
                <w:noProof/>
                <w:lang w:val="en-GB"/>
              </w:rPr>
              <w:t>Sample Size</w:t>
            </w:r>
            <w:r w:rsidR="00AD2D6F">
              <w:rPr>
                <w:noProof/>
                <w:webHidden/>
              </w:rPr>
              <w:tab/>
            </w:r>
            <w:r w:rsidR="00AD2D6F">
              <w:rPr>
                <w:noProof/>
                <w:webHidden/>
              </w:rPr>
              <w:fldChar w:fldCharType="begin"/>
            </w:r>
            <w:r w:rsidR="00AD2D6F">
              <w:rPr>
                <w:noProof/>
                <w:webHidden/>
              </w:rPr>
              <w:instrText xml:space="preserve"> PAGEREF _Toc39488074 \h </w:instrText>
            </w:r>
            <w:r w:rsidR="00AD2D6F">
              <w:rPr>
                <w:noProof/>
                <w:webHidden/>
              </w:rPr>
            </w:r>
            <w:r w:rsidR="00AD2D6F">
              <w:rPr>
                <w:noProof/>
                <w:webHidden/>
              </w:rPr>
              <w:fldChar w:fldCharType="separate"/>
            </w:r>
            <w:r w:rsidR="00AD2D6F">
              <w:rPr>
                <w:noProof/>
                <w:webHidden/>
              </w:rPr>
              <w:t>12</w:t>
            </w:r>
            <w:r w:rsidR="00AD2D6F">
              <w:rPr>
                <w:noProof/>
                <w:webHidden/>
              </w:rPr>
              <w:fldChar w:fldCharType="end"/>
            </w:r>
          </w:hyperlink>
        </w:p>
        <w:p w14:paraId="32772F2C" w14:textId="47222593" w:rsidR="00AD2D6F" w:rsidRDefault="006E2DCF">
          <w:pPr>
            <w:pStyle w:val="TOC1"/>
            <w:rPr>
              <w:rFonts w:eastAsiaTheme="minorEastAsia"/>
              <w:b w:val="0"/>
              <w:bCs w:val="0"/>
              <w:i w:val="0"/>
              <w:iCs w:val="0"/>
              <w:noProof/>
              <w:lang w:val="en-GB" w:eastAsia="en-GB"/>
            </w:rPr>
          </w:pPr>
          <w:hyperlink w:anchor="_Toc39488075" w:history="1">
            <w:r w:rsidR="00AD2D6F" w:rsidRPr="002F4E5E">
              <w:rPr>
                <w:rStyle w:val="Hyperlink"/>
                <w:noProof/>
                <w:lang w:val="en-GB"/>
              </w:rPr>
              <w:t>4</w:t>
            </w:r>
            <w:r w:rsidR="00AD2D6F">
              <w:rPr>
                <w:rFonts w:eastAsiaTheme="minorEastAsia"/>
                <w:b w:val="0"/>
                <w:bCs w:val="0"/>
                <w:i w:val="0"/>
                <w:iCs w:val="0"/>
                <w:noProof/>
                <w:lang w:val="en-GB" w:eastAsia="en-GB"/>
              </w:rPr>
              <w:tab/>
            </w:r>
            <w:r w:rsidR="00AD2D6F" w:rsidRPr="002F4E5E">
              <w:rPr>
                <w:rStyle w:val="Hyperlink"/>
                <w:noProof/>
                <w:lang w:val="en-GB"/>
              </w:rPr>
              <w:t>Methods</w:t>
            </w:r>
            <w:r w:rsidR="00AD2D6F">
              <w:rPr>
                <w:noProof/>
                <w:webHidden/>
              </w:rPr>
              <w:tab/>
            </w:r>
            <w:r w:rsidR="00AD2D6F">
              <w:rPr>
                <w:noProof/>
                <w:webHidden/>
              </w:rPr>
              <w:fldChar w:fldCharType="begin"/>
            </w:r>
            <w:r w:rsidR="00AD2D6F">
              <w:rPr>
                <w:noProof/>
                <w:webHidden/>
              </w:rPr>
              <w:instrText xml:space="preserve"> PAGEREF _Toc39488075 \h </w:instrText>
            </w:r>
            <w:r w:rsidR="00AD2D6F">
              <w:rPr>
                <w:noProof/>
                <w:webHidden/>
              </w:rPr>
            </w:r>
            <w:r w:rsidR="00AD2D6F">
              <w:rPr>
                <w:noProof/>
                <w:webHidden/>
              </w:rPr>
              <w:fldChar w:fldCharType="separate"/>
            </w:r>
            <w:r w:rsidR="00AD2D6F">
              <w:rPr>
                <w:noProof/>
                <w:webHidden/>
              </w:rPr>
              <w:t>12</w:t>
            </w:r>
            <w:r w:rsidR="00AD2D6F">
              <w:rPr>
                <w:noProof/>
                <w:webHidden/>
              </w:rPr>
              <w:fldChar w:fldCharType="end"/>
            </w:r>
          </w:hyperlink>
        </w:p>
        <w:p w14:paraId="21597A7C" w14:textId="450E138F"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076" w:history="1">
            <w:r w:rsidR="00AD2D6F" w:rsidRPr="002F4E5E">
              <w:rPr>
                <w:rStyle w:val="Hyperlink"/>
                <w:noProof/>
                <w:lang w:val="en-GB"/>
              </w:rPr>
              <w:t>4.1</w:t>
            </w:r>
            <w:r w:rsidR="00AD2D6F">
              <w:rPr>
                <w:rFonts w:eastAsiaTheme="minorEastAsia"/>
                <w:b w:val="0"/>
                <w:bCs w:val="0"/>
                <w:noProof/>
                <w:sz w:val="24"/>
                <w:szCs w:val="24"/>
                <w:lang w:val="en-GB" w:eastAsia="en-GB"/>
              </w:rPr>
              <w:tab/>
            </w:r>
            <w:r w:rsidR="00AD2D6F" w:rsidRPr="002F4E5E">
              <w:rPr>
                <w:rStyle w:val="Hyperlink"/>
                <w:noProof/>
                <w:lang w:val="en-GB"/>
              </w:rPr>
              <w:t>Identification of Potential Patients</w:t>
            </w:r>
            <w:r w:rsidR="00AD2D6F">
              <w:rPr>
                <w:noProof/>
                <w:webHidden/>
              </w:rPr>
              <w:tab/>
            </w:r>
            <w:r w:rsidR="00AD2D6F">
              <w:rPr>
                <w:noProof/>
                <w:webHidden/>
              </w:rPr>
              <w:fldChar w:fldCharType="begin"/>
            </w:r>
            <w:r w:rsidR="00AD2D6F">
              <w:rPr>
                <w:noProof/>
                <w:webHidden/>
              </w:rPr>
              <w:instrText xml:space="preserve"> PAGEREF _Toc39488076 \h </w:instrText>
            </w:r>
            <w:r w:rsidR="00AD2D6F">
              <w:rPr>
                <w:noProof/>
                <w:webHidden/>
              </w:rPr>
            </w:r>
            <w:r w:rsidR="00AD2D6F">
              <w:rPr>
                <w:noProof/>
                <w:webHidden/>
              </w:rPr>
              <w:fldChar w:fldCharType="separate"/>
            </w:r>
            <w:r w:rsidR="00AD2D6F">
              <w:rPr>
                <w:noProof/>
                <w:webHidden/>
              </w:rPr>
              <w:t>12</w:t>
            </w:r>
            <w:r w:rsidR="00AD2D6F">
              <w:rPr>
                <w:noProof/>
                <w:webHidden/>
              </w:rPr>
              <w:fldChar w:fldCharType="end"/>
            </w:r>
          </w:hyperlink>
        </w:p>
        <w:p w14:paraId="00BCB62D" w14:textId="323A7066"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077" w:history="1">
            <w:r w:rsidR="00AD2D6F" w:rsidRPr="002F4E5E">
              <w:rPr>
                <w:rStyle w:val="Hyperlink"/>
                <w:noProof/>
                <w:lang w:val="en-GB"/>
              </w:rPr>
              <w:t>4.2</w:t>
            </w:r>
            <w:r w:rsidR="00AD2D6F">
              <w:rPr>
                <w:rFonts w:eastAsiaTheme="minorEastAsia"/>
                <w:b w:val="0"/>
                <w:bCs w:val="0"/>
                <w:noProof/>
                <w:sz w:val="24"/>
                <w:szCs w:val="24"/>
                <w:lang w:val="en-GB" w:eastAsia="en-GB"/>
              </w:rPr>
              <w:tab/>
            </w:r>
            <w:r w:rsidR="00AD2D6F" w:rsidRPr="002F4E5E">
              <w:rPr>
                <w:rStyle w:val="Hyperlink"/>
                <w:noProof/>
                <w:lang w:val="en-GB"/>
              </w:rPr>
              <w:t>Approach to Potential Participants</w:t>
            </w:r>
            <w:r w:rsidR="00AD2D6F">
              <w:rPr>
                <w:noProof/>
                <w:webHidden/>
              </w:rPr>
              <w:tab/>
            </w:r>
            <w:r w:rsidR="00AD2D6F">
              <w:rPr>
                <w:noProof/>
                <w:webHidden/>
              </w:rPr>
              <w:fldChar w:fldCharType="begin"/>
            </w:r>
            <w:r w:rsidR="00AD2D6F">
              <w:rPr>
                <w:noProof/>
                <w:webHidden/>
              </w:rPr>
              <w:instrText xml:space="preserve"> PAGEREF _Toc39488077 \h </w:instrText>
            </w:r>
            <w:r w:rsidR="00AD2D6F">
              <w:rPr>
                <w:noProof/>
                <w:webHidden/>
              </w:rPr>
            </w:r>
            <w:r w:rsidR="00AD2D6F">
              <w:rPr>
                <w:noProof/>
                <w:webHidden/>
              </w:rPr>
              <w:fldChar w:fldCharType="separate"/>
            </w:r>
            <w:r w:rsidR="00AD2D6F">
              <w:rPr>
                <w:noProof/>
                <w:webHidden/>
              </w:rPr>
              <w:t>12</w:t>
            </w:r>
            <w:r w:rsidR="00AD2D6F">
              <w:rPr>
                <w:noProof/>
                <w:webHidden/>
              </w:rPr>
              <w:fldChar w:fldCharType="end"/>
            </w:r>
          </w:hyperlink>
        </w:p>
        <w:p w14:paraId="62A588A1" w14:textId="29477589" w:rsidR="00AD2D6F" w:rsidRDefault="006E2DCF">
          <w:pPr>
            <w:pStyle w:val="TOC3"/>
            <w:tabs>
              <w:tab w:val="left" w:pos="1200"/>
              <w:tab w:val="right" w:leader="dot" w:pos="9350"/>
            </w:tabs>
            <w:rPr>
              <w:rFonts w:eastAsiaTheme="minorEastAsia"/>
              <w:noProof/>
              <w:sz w:val="24"/>
              <w:szCs w:val="24"/>
              <w:lang w:val="en-GB" w:eastAsia="en-GB"/>
            </w:rPr>
          </w:pPr>
          <w:hyperlink w:anchor="_Toc39488078" w:history="1">
            <w:r w:rsidR="00AD2D6F" w:rsidRPr="002F4E5E">
              <w:rPr>
                <w:rStyle w:val="Hyperlink"/>
                <w:noProof/>
                <w:lang w:val="en-GB"/>
              </w:rPr>
              <w:t>4.2.1</w:t>
            </w:r>
            <w:r w:rsidR="00AD2D6F">
              <w:rPr>
                <w:rFonts w:eastAsiaTheme="minorEastAsia"/>
                <w:noProof/>
                <w:sz w:val="24"/>
                <w:szCs w:val="24"/>
                <w:lang w:val="en-GB" w:eastAsia="en-GB"/>
              </w:rPr>
              <w:tab/>
            </w:r>
            <w:r w:rsidR="00AD2D6F" w:rsidRPr="002F4E5E">
              <w:rPr>
                <w:rStyle w:val="Hyperlink"/>
                <w:noProof/>
                <w:lang w:val="en-GB"/>
              </w:rPr>
              <w:t>Tier Zero: data collection without consent</w:t>
            </w:r>
            <w:r w:rsidR="00AD2D6F">
              <w:rPr>
                <w:noProof/>
                <w:webHidden/>
              </w:rPr>
              <w:tab/>
            </w:r>
            <w:r w:rsidR="00AD2D6F">
              <w:rPr>
                <w:noProof/>
                <w:webHidden/>
              </w:rPr>
              <w:fldChar w:fldCharType="begin"/>
            </w:r>
            <w:r w:rsidR="00AD2D6F">
              <w:rPr>
                <w:noProof/>
                <w:webHidden/>
              </w:rPr>
              <w:instrText xml:space="preserve"> PAGEREF _Toc39488078 \h </w:instrText>
            </w:r>
            <w:r w:rsidR="00AD2D6F">
              <w:rPr>
                <w:noProof/>
                <w:webHidden/>
              </w:rPr>
            </w:r>
            <w:r w:rsidR="00AD2D6F">
              <w:rPr>
                <w:noProof/>
                <w:webHidden/>
              </w:rPr>
              <w:fldChar w:fldCharType="separate"/>
            </w:r>
            <w:r w:rsidR="00AD2D6F">
              <w:rPr>
                <w:noProof/>
                <w:webHidden/>
              </w:rPr>
              <w:t>12</w:t>
            </w:r>
            <w:r w:rsidR="00AD2D6F">
              <w:rPr>
                <w:noProof/>
                <w:webHidden/>
              </w:rPr>
              <w:fldChar w:fldCharType="end"/>
            </w:r>
          </w:hyperlink>
        </w:p>
        <w:p w14:paraId="03776FBF" w14:textId="4E402699" w:rsidR="00AD2D6F" w:rsidRDefault="006E2DCF">
          <w:pPr>
            <w:pStyle w:val="TOC3"/>
            <w:tabs>
              <w:tab w:val="left" w:pos="1200"/>
              <w:tab w:val="right" w:leader="dot" w:pos="9350"/>
            </w:tabs>
            <w:rPr>
              <w:rFonts w:eastAsiaTheme="minorEastAsia"/>
              <w:noProof/>
              <w:sz w:val="24"/>
              <w:szCs w:val="24"/>
              <w:lang w:val="en-GB" w:eastAsia="en-GB"/>
            </w:rPr>
          </w:pPr>
          <w:hyperlink w:anchor="_Toc39488079" w:history="1">
            <w:r w:rsidR="00AD2D6F" w:rsidRPr="002F4E5E">
              <w:rPr>
                <w:rStyle w:val="Hyperlink"/>
                <w:noProof/>
                <w:lang w:val="en-GB"/>
              </w:rPr>
              <w:t>4.2.2</w:t>
            </w:r>
            <w:r w:rsidR="00AD2D6F">
              <w:rPr>
                <w:rFonts w:eastAsiaTheme="minorEastAsia"/>
                <w:noProof/>
                <w:sz w:val="24"/>
                <w:szCs w:val="24"/>
                <w:lang w:val="en-GB" w:eastAsia="en-GB"/>
              </w:rPr>
              <w:tab/>
            </w:r>
            <w:r w:rsidR="00AD2D6F" w:rsidRPr="002F4E5E">
              <w:rPr>
                <w:rStyle w:val="Hyperlink"/>
                <w:noProof/>
                <w:lang w:val="en-GB"/>
              </w:rPr>
              <w:t>Tier One and Two: data collection and biological sampling with consent</w:t>
            </w:r>
            <w:r w:rsidR="00AD2D6F">
              <w:rPr>
                <w:noProof/>
                <w:webHidden/>
              </w:rPr>
              <w:tab/>
            </w:r>
            <w:r w:rsidR="00AD2D6F">
              <w:rPr>
                <w:noProof/>
                <w:webHidden/>
              </w:rPr>
              <w:fldChar w:fldCharType="begin"/>
            </w:r>
            <w:r w:rsidR="00AD2D6F">
              <w:rPr>
                <w:noProof/>
                <w:webHidden/>
              </w:rPr>
              <w:instrText xml:space="preserve"> PAGEREF _Toc39488079 \h </w:instrText>
            </w:r>
            <w:r w:rsidR="00AD2D6F">
              <w:rPr>
                <w:noProof/>
                <w:webHidden/>
              </w:rPr>
            </w:r>
            <w:r w:rsidR="00AD2D6F">
              <w:rPr>
                <w:noProof/>
                <w:webHidden/>
              </w:rPr>
              <w:fldChar w:fldCharType="separate"/>
            </w:r>
            <w:r w:rsidR="00AD2D6F">
              <w:rPr>
                <w:noProof/>
                <w:webHidden/>
              </w:rPr>
              <w:t>13</w:t>
            </w:r>
            <w:r w:rsidR="00AD2D6F">
              <w:rPr>
                <w:noProof/>
                <w:webHidden/>
              </w:rPr>
              <w:fldChar w:fldCharType="end"/>
            </w:r>
          </w:hyperlink>
        </w:p>
        <w:p w14:paraId="18069681" w14:textId="23BB10F6"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080" w:history="1">
            <w:r w:rsidR="00AD2D6F" w:rsidRPr="002F4E5E">
              <w:rPr>
                <w:rStyle w:val="Hyperlink"/>
                <w:noProof/>
                <w:lang w:val="en-GB"/>
              </w:rPr>
              <w:t>4.3</w:t>
            </w:r>
            <w:r w:rsidR="00AD2D6F">
              <w:rPr>
                <w:rFonts w:eastAsiaTheme="minorEastAsia"/>
                <w:b w:val="0"/>
                <w:bCs w:val="0"/>
                <w:noProof/>
                <w:sz w:val="24"/>
                <w:szCs w:val="24"/>
                <w:lang w:val="en-GB" w:eastAsia="en-GB"/>
              </w:rPr>
              <w:tab/>
            </w:r>
            <w:r w:rsidR="00AD2D6F" w:rsidRPr="002F4E5E">
              <w:rPr>
                <w:rStyle w:val="Hyperlink"/>
                <w:noProof/>
                <w:lang w:val="en-GB"/>
              </w:rPr>
              <w:t>Standard of Care</w:t>
            </w:r>
            <w:r w:rsidR="00AD2D6F">
              <w:rPr>
                <w:noProof/>
                <w:webHidden/>
              </w:rPr>
              <w:tab/>
            </w:r>
            <w:r w:rsidR="00AD2D6F">
              <w:rPr>
                <w:noProof/>
                <w:webHidden/>
              </w:rPr>
              <w:fldChar w:fldCharType="begin"/>
            </w:r>
            <w:r w:rsidR="00AD2D6F">
              <w:rPr>
                <w:noProof/>
                <w:webHidden/>
              </w:rPr>
              <w:instrText xml:space="preserve"> PAGEREF _Toc39488080 \h </w:instrText>
            </w:r>
            <w:r w:rsidR="00AD2D6F">
              <w:rPr>
                <w:noProof/>
                <w:webHidden/>
              </w:rPr>
            </w:r>
            <w:r w:rsidR="00AD2D6F">
              <w:rPr>
                <w:noProof/>
                <w:webHidden/>
              </w:rPr>
              <w:fldChar w:fldCharType="separate"/>
            </w:r>
            <w:r w:rsidR="00AD2D6F">
              <w:rPr>
                <w:noProof/>
                <w:webHidden/>
              </w:rPr>
              <w:t>14</w:t>
            </w:r>
            <w:r w:rsidR="00AD2D6F">
              <w:rPr>
                <w:noProof/>
                <w:webHidden/>
              </w:rPr>
              <w:fldChar w:fldCharType="end"/>
            </w:r>
          </w:hyperlink>
        </w:p>
        <w:p w14:paraId="4FC89B78" w14:textId="159BC26B"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081" w:history="1">
            <w:r w:rsidR="00AD2D6F" w:rsidRPr="002F4E5E">
              <w:rPr>
                <w:rStyle w:val="Hyperlink"/>
                <w:noProof/>
                <w:lang w:val="en-GB"/>
              </w:rPr>
              <w:t>4.4</w:t>
            </w:r>
            <w:r w:rsidR="00AD2D6F">
              <w:rPr>
                <w:rFonts w:eastAsiaTheme="minorEastAsia"/>
                <w:b w:val="0"/>
                <w:bCs w:val="0"/>
                <w:noProof/>
                <w:sz w:val="24"/>
                <w:szCs w:val="24"/>
                <w:lang w:val="en-GB" w:eastAsia="en-GB"/>
              </w:rPr>
              <w:tab/>
            </w:r>
            <w:r w:rsidR="00AD2D6F" w:rsidRPr="002F4E5E">
              <w:rPr>
                <w:rStyle w:val="Hyperlink"/>
                <w:noProof/>
                <w:lang w:val="en-GB"/>
              </w:rPr>
              <w:t>Data Collection and Sampling for Patients</w:t>
            </w:r>
            <w:r w:rsidR="00AD2D6F">
              <w:rPr>
                <w:noProof/>
                <w:webHidden/>
              </w:rPr>
              <w:tab/>
            </w:r>
            <w:r w:rsidR="00AD2D6F">
              <w:rPr>
                <w:noProof/>
                <w:webHidden/>
              </w:rPr>
              <w:fldChar w:fldCharType="begin"/>
            </w:r>
            <w:r w:rsidR="00AD2D6F">
              <w:rPr>
                <w:noProof/>
                <w:webHidden/>
              </w:rPr>
              <w:instrText xml:space="preserve"> PAGEREF _Toc39488081 \h </w:instrText>
            </w:r>
            <w:r w:rsidR="00AD2D6F">
              <w:rPr>
                <w:noProof/>
                <w:webHidden/>
              </w:rPr>
            </w:r>
            <w:r w:rsidR="00AD2D6F">
              <w:rPr>
                <w:noProof/>
                <w:webHidden/>
              </w:rPr>
              <w:fldChar w:fldCharType="separate"/>
            </w:r>
            <w:r w:rsidR="00AD2D6F">
              <w:rPr>
                <w:noProof/>
                <w:webHidden/>
              </w:rPr>
              <w:t>14</w:t>
            </w:r>
            <w:r w:rsidR="00AD2D6F">
              <w:rPr>
                <w:noProof/>
                <w:webHidden/>
              </w:rPr>
              <w:fldChar w:fldCharType="end"/>
            </w:r>
          </w:hyperlink>
        </w:p>
        <w:p w14:paraId="5E0124CE" w14:textId="157F444C"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082" w:history="1">
            <w:r w:rsidR="00AD2D6F" w:rsidRPr="002F4E5E">
              <w:rPr>
                <w:rStyle w:val="Hyperlink"/>
                <w:noProof/>
                <w:lang w:val="en-GB"/>
              </w:rPr>
              <w:t>4.5</w:t>
            </w:r>
            <w:r w:rsidR="00AD2D6F">
              <w:rPr>
                <w:rFonts w:eastAsiaTheme="minorEastAsia"/>
                <w:b w:val="0"/>
                <w:bCs w:val="0"/>
                <w:noProof/>
                <w:sz w:val="24"/>
                <w:szCs w:val="24"/>
                <w:lang w:val="en-GB" w:eastAsia="en-GB"/>
              </w:rPr>
              <w:tab/>
            </w:r>
            <w:r w:rsidR="00AD2D6F" w:rsidRPr="002F4E5E">
              <w:rPr>
                <w:rStyle w:val="Hyperlink"/>
                <w:noProof/>
                <w:lang w:val="en-GB"/>
              </w:rPr>
              <w:t>Sample and Data Collection Schedules</w:t>
            </w:r>
            <w:r w:rsidR="00AD2D6F">
              <w:rPr>
                <w:noProof/>
                <w:webHidden/>
              </w:rPr>
              <w:tab/>
            </w:r>
            <w:r w:rsidR="00AD2D6F">
              <w:rPr>
                <w:noProof/>
                <w:webHidden/>
              </w:rPr>
              <w:fldChar w:fldCharType="begin"/>
            </w:r>
            <w:r w:rsidR="00AD2D6F">
              <w:rPr>
                <w:noProof/>
                <w:webHidden/>
              </w:rPr>
              <w:instrText xml:space="preserve"> PAGEREF _Toc39488082 \h </w:instrText>
            </w:r>
            <w:r w:rsidR="00AD2D6F">
              <w:rPr>
                <w:noProof/>
                <w:webHidden/>
              </w:rPr>
            </w:r>
            <w:r w:rsidR="00AD2D6F">
              <w:rPr>
                <w:noProof/>
                <w:webHidden/>
              </w:rPr>
              <w:fldChar w:fldCharType="separate"/>
            </w:r>
            <w:r w:rsidR="00AD2D6F">
              <w:rPr>
                <w:noProof/>
                <w:webHidden/>
              </w:rPr>
              <w:t>15</w:t>
            </w:r>
            <w:r w:rsidR="00AD2D6F">
              <w:rPr>
                <w:noProof/>
                <w:webHidden/>
              </w:rPr>
              <w:fldChar w:fldCharType="end"/>
            </w:r>
          </w:hyperlink>
        </w:p>
        <w:p w14:paraId="6CEDE759" w14:textId="7F8C847B" w:rsidR="00AD2D6F" w:rsidRDefault="006E2DCF">
          <w:pPr>
            <w:pStyle w:val="TOC3"/>
            <w:tabs>
              <w:tab w:val="left" w:pos="1200"/>
              <w:tab w:val="right" w:leader="dot" w:pos="9350"/>
            </w:tabs>
            <w:rPr>
              <w:rFonts w:eastAsiaTheme="minorEastAsia"/>
              <w:noProof/>
              <w:sz w:val="24"/>
              <w:szCs w:val="24"/>
              <w:lang w:val="en-GB" w:eastAsia="en-GB"/>
            </w:rPr>
          </w:pPr>
          <w:hyperlink w:anchor="_Toc39488083" w:history="1">
            <w:r w:rsidR="00AD2D6F" w:rsidRPr="002F4E5E">
              <w:rPr>
                <w:rStyle w:val="Hyperlink"/>
                <w:noProof/>
                <w:lang w:val="en-GB"/>
              </w:rPr>
              <w:t>4.5.1</w:t>
            </w:r>
            <w:r w:rsidR="00AD2D6F">
              <w:rPr>
                <w:rFonts w:eastAsiaTheme="minorEastAsia"/>
                <w:noProof/>
                <w:sz w:val="24"/>
                <w:szCs w:val="24"/>
                <w:lang w:val="en-GB" w:eastAsia="en-GB"/>
              </w:rPr>
              <w:tab/>
            </w:r>
            <w:r w:rsidR="00AD2D6F" w:rsidRPr="002F4E5E">
              <w:rPr>
                <w:rStyle w:val="Hyperlink"/>
                <w:noProof/>
                <w:lang w:val="en-GB"/>
              </w:rPr>
              <w:t>TIER ZERO schedule</w:t>
            </w:r>
            <w:r w:rsidR="00AD2D6F">
              <w:rPr>
                <w:noProof/>
                <w:webHidden/>
              </w:rPr>
              <w:tab/>
            </w:r>
            <w:r w:rsidR="00AD2D6F">
              <w:rPr>
                <w:noProof/>
                <w:webHidden/>
              </w:rPr>
              <w:fldChar w:fldCharType="begin"/>
            </w:r>
            <w:r w:rsidR="00AD2D6F">
              <w:rPr>
                <w:noProof/>
                <w:webHidden/>
              </w:rPr>
              <w:instrText xml:space="preserve"> PAGEREF _Toc39488083 \h </w:instrText>
            </w:r>
            <w:r w:rsidR="00AD2D6F">
              <w:rPr>
                <w:noProof/>
                <w:webHidden/>
              </w:rPr>
            </w:r>
            <w:r w:rsidR="00AD2D6F">
              <w:rPr>
                <w:noProof/>
                <w:webHidden/>
              </w:rPr>
              <w:fldChar w:fldCharType="separate"/>
            </w:r>
            <w:r w:rsidR="00AD2D6F">
              <w:rPr>
                <w:noProof/>
                <w:webHidden/>
              </w:rPr>
              <w:t>15</w:t>
            </w:r>
            <w:r w:rsidR="00AD2D6F">
              <w:rPr>
                <w:noProof/>
                <w:webHidden/>
              </w:rPr>
              <w:fldChar w:fldCharType="end"/>
            </w:r>
          </w:hyperlink>
        </w:p>
        <w:p w14:paraId="7DD12C7A" w14:textId="05EDB735" w:rsidR="00AD2D6F" w:rsidRDefault="006E2DCF">
          <w:pPr>
            <w:pStyle w:val="TOC3"/>
            <w:tabs>
              <w:tab w:val="left" w:pos="1200"/>
              <w:tab w:val="right" w:leader="dot" w:pos="9350"/>
            </w:tabs>
            <w:rPr>
              <w:rFonts w:eastAsiaTheme="minorEastAsia"/>
              <w:noProof/>
              <w:sz w:val="24"/>
              <w:szCs w:val="24"/>
              <w:lang w:val="en-GB" w:eastAsia="en-GB"/>
            </w:rPr>
          </w:pPr>
          <w:hyperlink w:anchor="_Toc39488084" w:history="1">
            <w:r w:rsidR="00AD2D6F" w:rsidRPr="002F4E5E">
              <w:rPr>
                <w:rStyle w:val="Hyperlink"/>
                <w:noProof/>
                <w:lang w:val="en-GB"/>
              </w:rPr>
              <w:t>4.5.2</w:t>
            </w:r>
            <w:r w:rsidR="00AD2D6F">
              <w:rPr>
                <w:rFonts w:eastAsiaTheme="minorEastAsia"/>
                <w:noProof/>
                <w:sz w:val="24"/>
                <w:szCs w:val="24"/>
                <w:lang w:val="en-GB" w:eastAsia="en-GB"/>
              </w:rPr>
              <w:tab/>
            </w:r>
            <w:r w:rsidR="00AD2D6F" w:rsidRPr="002F4E5E">
              <w:rPr>
                <w:rStyle w:val="Hyperlink"/>
                <w:noProof/>
                <w:lang w:val="en-GB"/>
              </w:rPr>
              <w:t>TIER 1 schedule</w:t>
            </w:r>
            <w:r w:rsidR="00AD2D6F">
              <w:rPr>
                <w:noProof/>
                <w:webHidden/>
              </w:rPr>
              <w:tab/>
            </w:r>
            <w:r w:rsidR="00AD2D6F">
              <w:rPr>
                <w:noProof/>
                <w:webHidden/>
              </w:rPr>
              <w:fldChar w:fldCharType="begin"/>
            </w:r>
            <w:r w:rsidR="00AD2D6F">
              <w:rPr>
                <w:noProof/>
                <w:webHidden/>
              </w:rPr>
              <w:instrText xml:space="preserve"> PAGEREF _Toc39488084 \h </w:instrText>
            </w:r>
            <w:r w:rsidR="00AD2D6F">
              <w:rPr>
                <w:noProof/>
                <w:webHidden/>
              </w:rPr>
            </w:r>
            <w:r w:rsidR="00AD2D6F">
              <w:rPr>
                <w:noProof/>
                <w:webHidden/>
              </w:rPr>
              <w:fldChar w:fldCharType="separate"/>
            </w:r>
            <w:r w:rsidR="00AD2D6F">
              <w:rPr>
                <w:noProof/>
                <w:webHidden/>
              </w:rPr>
              <w:t>15</w:t>
            </w:r>
            <w:r w:rsidR="00AD2D6F">
              <w:rPr>
                <w:noProof/>
                <w:webHidden/>
              </w:rPr>
              <w:fldChar w:fldCharType="end"/>
            </w:r>
          </w:hyperlink>
        </w:p>
        <w:p w14:paraId="5CA43AEE" w14:textId="66F9F13F" w:rsidR="00AD2D6F" w:rsidRDefault="006E2DCF">
          <w:pPr>
            <w:pStyle w:val="TOC3"/>
            <w:tabs>
              <w:tab w:val="left" w:pos="1200"/>
              <w:tab w:val="right" w:leader="dot" w:pos="9350"/>
            </w:tabs>
            <w:rPr>
              <w:rFonts w:eastAsiaTheme="minorEastAsia"/>
              <w:noProof/>
              <w:sz w:val="24"/>
              <w:szCs w:val="24"/>
              <w:lang w:val="en-GB" w:eastAsia="en-GB"/>
            </w:rPr>
          </w:pPr>
          <w:hyperlink w:anchor="_Toc39488085" w:history="1">
            <w:r w:rsidR="00AD2D6F" w:rsidRPr="002F4E5E">
              <w:rPr>
                <w:rStyle w:val="Hyperlink"/>
                <w:noProof/>
                <w:lang w:val="en-GB"/>
              </w:rPr>
              <w:t>4.5.3</w:t>
            </w:r>
            <w:r w:rsidR="00AD2D6F">
              <w:rPr>
                <w:rFonts w:eastAsiaTheme="minorEastAsia"/>
                <w:noProof/>
                <w:sz w:val="24"/>
                <w:szCs w:val="24"/>
                <w:lang w:val="en-GB" w:eastAsia="en-GB"/>
              </w:rPr>
              <w:tab/>
            </w:r>
            <w:r w:rsidR="00AD2D6F" w:rsidRPr="002F4E5E">
              <w:rPr>
                <w:rStyle w:val="Hyperlink"/>
                <w:noProof/>
                <w:lang w:val="en-GB"/>
              </w:rPr>
              <w:t>TIER 2 schedule</w:t>
            </w:r>
            <w:r w:rsidR="00AD2D6F">
              <w:rPr>
                <w:noProof/>
                <w:webHidden/>
              </w:rPr>
              <w:tab/>
            </w:r>
            <w:r w:rsidR="00AD2D6F">
              <w:rPr>
                <w:noProof/>
                <w:webHidden/>
              </w:rPr>
              <w:fldChar w:fldCharType="begin"/>
            </w:r>
            <w:r w:rsidR="00AD2D6F">
              <w:rPr>
                <w:noProof/>
                <w:webHidden/>
              </w:rPr>
              <w:instrText xml:space="preserve"> PAGEREF _Toc39488085 \h </w:instrText>
            </w:r>
            <w:r w:rsidR="00AD2D6F">
              <w:rPr>
                <w:noProof/>
                <w:webHidden/>
              </w:rPr>
            </w:r>
            <w:r w:rsidR="00AD2D6F">
              <w:rPr>
                <w:noProof/>
                <w:webHidden/>
              </w:rPr>
              <w:fldChar w:fldCharType="separate"/>
            </w:r>
            <w:r w:rsidR="00AD2D6F">
              <w:rPr>
                <w:noProof/>
                <w:webHidden/>
              </w:rPr>
              <w:t>15</w:t>
            </w:r>
            <w:r w:rsidR="00AD2D6F">
              <w:rPr>
                <w:noProof/>
                <w:webHidden/>
              </w:rPr>
              <w:fldChar w:fldCharType="end"/>
            </w:r>
          </w:hyperlink>
        </w:p>
        <w:p w14:paraId="2375AAFB" w14:textId="12A20845" w:rsidR="00AD2D6F" w:rsidRDefault="006E2DCF">
          <w:pPr>
            <w:pStyle w:val="TOC3"/>
            <w:tabs>
              <w:tab w:val="left" w:pos="1200"/>
              <w:tab w:val="right" w:leader="dot" w:pos="9350"/>
            </w:tabs>
            <w:rPr>
              <w:rFonts w:eastAsiaTheme="minorEastAsia"/>
              <w:noProof/>
              <w:sz w:val="24"/>
              <w:szCs w:val="24"/>
              <w:lang w:val="en-GB" w:eastAsia="en-GB"/>
            </w:rPr>
          </w:pPr>
          <w:hyperlink w:anchor="_Toc39488086" w:history="1">
            <w:r w:rsidR="00AD2D6F" w:rsidRPr="002F4E5E">
              <w:rPr>
                <w:rStyle w:val="Hyperlink"/>
                <w:noProof/>
                <w:lang w:val="en-GB"/>
              </w:rPr>
              <w:t>4.5.4</w:t>
            </w:r>
            <w:r w:rsidR="00AD2D6F">
              <w:rPr>
                <w:rFonts w:eastAsiaTheme="minorEastAsia"/>
                <w:noProof/>
                <w:sz w:val="24"/>
                <w:szCs w:val="24"/>
                <w:lang w:val="en-GB" w:eastAsia="en-GB"/>
              </w:rPr>
              <w:tab/>
            </w:r>
            <w:r w:rsidR="00AD2D6F" w:rsidRPr="002F4E5E">
              <w:rPr>
                <w:rStyle w:val="Hyperlink"/>
                <w:noProof/>
                <w:lang w:val="en-GB"/>
              </w:rPr>
              <w:t>Cellular immunology sub-study</w:t>
            </w:r>
            <w:r w:rsidR="00AD2D6F">
              <w:rPr>
                <w:noProof/>
                <w:webHidden/>
              </w:rPr>
              <w:tab/>
            </w:r>
            <w:r w:rsidR="00AD2D6F">
              <w:rPr>
                <w:noProof/>
                <w:webHidden/>
              </w:rPr>
              <w:fldChar w:fldCharType="begin"/>
            </w:r>
            <w:r w:rsidR="00AD2D6F">
              <w:rPr>
                <w:noProof/>
                <w:webHidden/>
              </w:rPr>
              <w:instrText xml:space="preserve"> PAGEREF _Toc39488086 \h </w:instrText>
            </w:r>
            <w:r w:rsidR="00AD2D6F">
              <w:rPr>
                <w:noProof/>
                <w:webHidden/>
              </w:rPr>
            </w:r>
            <w:r w:rsidR="00AD2D6F">
              <w:rPr>
                <w:noProof/>
                <w:webHidden/>
              </w:rPr>
              <w:fldChar w:fldCharType="separate"/>
            </w:r>
            <w:r w:rsidR="00AD2D6F">
              <w:rPr>
                <w:noProof/>
                <w:webHidden/>
              </w:rPr>
              <w:t>21</w:t>
            </w:r>
            <w:r w:rsidR="00AD2D6F">
              <w:rPr>
                <w:noProof/>
                <w:webHidden/>
              </w:rPr>
              <w:fldChar w:fldCharType="end"/>
            </w:r>
          </w:hyperlink>
        </w:p>
        <w:p w14:paraId="742D35F3" w14:textId="7D5AB592" w:rsidR="00AD2D6F" w:rsidRDefault="006E2DCF">
          <w:pPr>
            <w:pStyle w:val="TOC3"/>
            <w:tabs>
              <w:tab w:val="left" w:pos="1200"/>
              <w:tab w:val="right" w:leader="dot" w:pos="9350"/>
            </w:tabs>
            <w:rPr>
              <w:rFonts w:eastAsiaTheme="minorEastAsia"/>
              <w:noProof/>
              <w:sz w:val="24"/>
              <w:szCs w:val="24"/>
              <w:lang w:val="en-GB" w:eastAsia="en-GB"/>
            </w:rPr>
          </w:pPr>
          <w:hyperlink w:anchor="_Toc39488087" w:history="1">
            <w:r w:rsidR="00AD2D6F" w:rsidRPr="002F4E5E">
              <w:rPr>
                <w:rStyle w:val="Hyperlink"/>
                <w:noProof/>
                <w:lang w:val="en-GB"/>
              </w:rPr>
              <w:t>4.5.5</w:t>
            </w:r>
            <w:r w:rsidR="00AD2D6F">
              <w:rPr>
                <w:rFonts w:eastAsiaTheme="minorEastAsia"/>
                <w:noProof/>
                <w:sz w:val="24"/>
                <w:szCs w:val="24"/>
                <w:lang w:val="en-GB" w:eastAsia="en-GB"/>
              </w:rPr>
              <w:tab/>
            </w:r>
            <w:r w:rsidR="00AD2D6F" w:rsidRPr="002F4E5E">
              <w:rPr>
                <w:rStyle w:val="Hyperlink"/>
                <w:noProof/>
                <w:lang w:val="en-GB"/>
              </w:rPr>
              <w:t>Large-volume convalescent sampling</w:t>
            </w:r>
            <w:r w:rsidR="00AD2D6F">
              <w:rPr>
                <w:noProof/>
                <w:webHidden/>
              </w:rPr>
              <w:tab/>
            </w:r>
            <w:r w:rsidR="00AD2D6F">
              <w:rPr>
                <w:noProof/>
                <w:webHidden/>
              </w:rPr>
              <w:fldChar w:fldCharType="begin"/>
            </w:r>
            <w:r w:rsidR="00AD2D6F">
              <w:rPr>
                <w:noProof/>
                <w:webHidden/>
              </w:rPr>
              <w:instrText xml:space="preserve"> PAGEREF _Toc39488087 \h </w:instrText>
            </w:r>
            <w:r w:rsidR="00AD2D6F">
              <w:rPr>
                <w:noProof/>
                <w:webHidden/>
              </w:rPr>
            </w:r>
            <w:r w:rsidR="00AD2D6F">
              <w:rPr>
                <w:noProof/>
                <w:webHidden/>
              </w:rPr>
              <w:fldChar w:fldCharType="separate"/>
            </w:r>
            <w:r w:rsidR="00AD2D6F">
              <w:rPr>
                <w:noProof/>
                <w:webHidden/>
              </w:rPr>
              <w:t>21</w:t>
            </w:r>
            <w:r w:rsidR="00AD2D6F">
              <w:rPr>
                <w:noProof/>
                <w:webHidden/>
              </w:rPr>
              <w:fldChar w:fldCharType="end"/>
            </w:r>
          </w:hyperlink>
        </w:p>
        <w:p w14:paraId="057B9228" w14:textId="7BD2B60D" w:rsidR="00AD2D6F" w:rsidRDefault="006E2DCF">
          <w:pPr>
            <w:pStyle w:val="TOC3"/>
            <w:tabs>
              <w:tab w:val="left" w:pos="1200"/>
              <w:tab w:val="right" w:leader="dot" w:pos="9350"/>
            </w:tabs>
            <w:rPr>
              <w:rFonts w:eastAsiaTheme="minorEastAsia"/>
              <w:noProof/>
              <w:sz w:val="24"/>
              <w:szCs w:val="24"/>
              <w:lang w:val="en-GB" w:eastAsia="en-GB"/>
            </w:rPr>
          </w:pPr>
          <w:hyperlink w:anchor="_Toc39488088" w:history="1">
            <w:r w:rsidR="00AD2D6F" w:rsidRPr="002F4E5E">
              <w:rPr>
                <w:rStyle w:val="Hyperlink"/>
                <w:noProof/>
                <w:lang w:val="en-GB"/>
              </w:rPr>
              <w:t>4.5.6</w:t>
            </w:r>
            <w:r w:rsidR="00AD2D6F">
              <w:rPr>
                <w:rFonts w:eastAsiaTheme="minorEastAsia"/>
                <w:noProof/>
                <w:sz w:val="24"/>
                <w:szCs w:val="24"/>
                <w:lang w:val="en-GB" w:eastAsia="en-GB"/>
              </w:rPr>
              <w:tab/>
            </w:r>
            <w:r w:rsidR="00AD2D6F" w:rsidRPr="002F4E5E">
              <w:rPr>
                <w:rStyle w:val="Hyperlink"/>
                <w:noProof/>
                <w:lang w:val="en-GB"/>
              </w:rPr>
              <w:t>Long-term evolution of cellular and humoral immunity in COVID-19 Survivors</w:t>
            </w:r>
            <w:r w:rsidR="00AD2D6F">
              <w:rPr>
                <w:noProof/>
                <w:webHidden/>
              </w:rPr>
              <w:tab/>
            </w:r>
            <w:r w:rsidR="00AD2D6F">
              <w:rPr>
                <w:noProof/>
                <w:webHidden/>
              </w:rPr>
              <w:fldChar w:fldCharType="begin"/>
            </w:r>
            <w:r w:rsidR="00AD2D6F">
              <w:rPr>
                <w:noProof/>
                <w:webHidden/>
              </w:rPr>
              <w:instrText xml:space="preserve"> PAGEREF _Toc39488088 \h </w:instrText>
            </w:r>
            <w:r w:rsidR="00AD2D6F">
              <w:rPr>
                <w:noProof/>
                <w:webHidden/>
              </w:rPr>
            </w:r>
            <w:r w:rsidR="00AD2D6F">
              <w:rPr>
                <w:noProof/>
                <w:webHidden/>
              </w:rPr>
              <w:fldChar w:fldCharType="separate"/>
            </w:r>
            <w:r w:rsidR="00AD2D6F">
              <w:rPr>
                <w:noProof/>
                <w:webHidden/>
              </w:rPr>
              <w:t>22</w:t>
            </w:r>
            <w:r w:rsidR="00AD2D6F">
              <w:rPr>
                <w:noProof/>
                <w:webHidden/>
              </w:rPr>
              <w:fldChar w:fldCharType="end"/>
            </w:r>
          </w:hyperlink>
        </w:p>
        <w:p w14:paraId="70A2CB24" w14:textId="06A2A302" w:rsidR="00AD2D6F" w:rsidRDefault="006E2DCF">
          <w:pPr>
            <w:pStyle w:val="TOC3"/>
            <w:tabs>
              <w:tab w:val="left" w:pos="1200"/>
              <w:tab w:val="right" w:leader="dot" w:pos="9350"/>
            </w:tabs>
            <w:rPr>
              <w:rFonts w:eastAsiaTheme="minorEastAsia"/>
              <w:noProof/>
              <w:sz w:val="24"/>
              <w:szCs w:val="24"/>
              <w:lang w:val="en-GB" w:eastAsia="en-GB"/>
            </w:rPr>
          </w:pPr>
          <w:hyperlink w:anchor="_Toc39488089" w:history="1">
            <w:r w:rsidR="00AD2D6F" w:rsidRPr="002F4E5E">
              <w:rPr>
                <w:rStyle w:val="Hyperlink"/>
                <w:noProof/>
                <w:lang w:val="en-GB"/>
              </w:rPr>
              <w:t>4.5.7</w:t>
            </w:r>
            <w:r w:rsidR="00AD2D6F">
              <w:rPr>
                <w:rFonts w:eastAsiaTheme="minorEastAsia"/>
                <w:noProof/>
                <w:sz w:val="24"/>
                <w:szCs w:val="24"/>
                <w:lang w:val="en-GB" w:eastAsia="en-GB"/>
              </w:rPr>
              <w:tab/>
            </w:r>
            <w:r w:rsidR="00AD2D6F" w:rsidRPr="002F4E5E">
              <w:rPr>
                <w:rStyle w:val="Hyperlink"/>
                <w:noProof/>
                <w:lang w:val="en-GB"/>
              </w:rPr>
              <w:t>Long-term consequences of COVID-19 – Post COVID-19 Sequelae</w:t>
            </w:r>
            <w:r w:rsidR="00AD2D6F">
              <w:rPr>
                <w:noProof/>
                <w:webHidden/>
              </w:rPr>
              <w:tab/>
            </w:r>
            <w:r w:rsidR="00AD2D6F">
              <w:rPr>
                <w:noProof/>
                <w:webHidden/>
              </w:rPr>
              <w:fldChar w:fldCharType="begin"/>
            </w:r>
            <w:r w:rsidR="00AD2D6F">
              <w:rPr>
                <w:noProof/>
                <w:webHidden/>
              </w:rPr>
              <w:instrText xml:space="preserve"> PAGEREF _Toc39488089 \h </w:instrText>
            </w:r>
            <w:r w:rsidR="00AD2D6F">
              <w:rPr>
                <w:noProof/>
                <w:webHidden/>
              </w:rPr>
            </w:r>
            <w:r w:rsidR="00AD2D6F">
              <w:rPr>
                <w:noProof/>
                <w:webHidden/>
              </w:rPr>
              <w:fldChar w:fldCharType="separate"/>
            </w:r>
            <w:r w:rsidR="00AD2D6F">
              <w:rPr>
                <w:noProof/>
                <w:webHidden/>
              </w:rPr>
              <w:t>22</w:t>
            </w:r>
            <w:r w:rsidR="00AD2D6F">
              <w:rPr>
                <w:noProof/>
                <w:webHidden/>
              </w:rPr>
              <w:fldChar w:fldCharType="end"/>
            </w:r>
          </w:hyperlink>
        </w:p>
        <w:p w14:paraId="30581047" w14:textId="171554A0" w:rsidR="00AD2D6F" w:rsidRDefault="006E2DCF">
          <w:pPr>
            <w:pStyle w:val="TOC3"/>
            <w:tabs>
              <w:tab w:val="left" w:pos="1200"/>
              <w:tab w:val="right" w:leader="dot" w:pos="9350"/>
            </w:tabs>
            <w:rPr>
              <w:rFonts w:eastAsiaTheme="minorEastAsia"/>
              <w:noProof/>
              <w:sz w:val="24"/>
              <w:szCs w:val="24"/>
              <w:lang w:val="en-GB" w:eastAsia="en-GB"/>
            </w:rPr>
          </w:pPr>
          <w:hyperlink w:anchor="_Toc39488090" w:history="1">
            <w:r w:rsidR="00AD2D6F" w:rsidRPr="002F4E5E">
              <w:rPr>
                <w:rStyle w:val="Hyperlink"/>
                <w:noProof/>
                <w:lang w:val="en-GB"/>
              </w:rPr>
              <w:t>4.5.8</w:t>
            </w:r>
            <w:r w:rsidR="00AD2D6F">
              <w:rPr>
                <w:rFonts w:eastAsiaTheme="minorEastAsia"/>
                <w:noProof/>
                <w:sz w:val="24"/>
                <w:szCs w:val="24"/>
                <w:lang w:val="en-GB" w:eastAsia="en-GB"/>
              </w:rPr>
              <w:tab/>
            </w:r>
            <w:r w:rsidR="00AD2D6F" w:rsidRPr="002F4E5E">
              <w:rPr>
                <w:rStyle w:val="Hyperlink"/>
                <w:noProof/>
                <w:lang w:val="en-GB"/>
              </w:rPr>
              <w:t>Air and surface sampling</w:t>
            </w:r>
            <w:r w:rsidR="00AD2D6F">
              <w:rPr>
                <w:noProof/>
                <w:webHidden/>
              </w:rPr>
              <w:tab/>
            </w:r>
            <w:r w:rsidR="00AD2D6F">
              <w:rPr>
                <w:noProof/>
                <w:webHidden/>
              </w:rPr>
              <w:fldChar w:fldCharType="begin"/>
            </w:r>
            <w:r w:rsidR="00AD2D6F">
              <w:rPr>
                <w:noProof/>
                <w:webHidden/>
              </w:rPr>
              <w:instrText xml:space="preserve"> PAGEREF _Toc39488090 \h </w:instrText>
            </w:r>
            <w:r w:rsidR="00AD2D6F">
              <w:rPr>
                <w:noProof/>
                <w:webHidden/>
              </w:rPr>
            </w:r>
            <w:r w:rsidR="00AD2D6F">
              <w:rPr>
                <w:noProof/>
                <w:webHidden/>
              </w:rPr>
              <w:fldChar w:fldCharType="separate"/>
            </w:r>
            <w:r w:rsidR="00AD2D6F">
              <w:rPr>
                <w:noProof/>
                <w:webHidden/>
              </w:rPr>
              <w:t>22</w:t>
            </w:r>
            <w:r w:rsidR="00AD2D6F">
              <w:rPr>
                <w:noProof/>
                <w:webHidden/>
              </w:rPr>
              <w:fldChar w:fldCharType="end"/>
            </w:r>
          </w:hyperlink>
        </w:p>
        <w:p w14:paraId="3D75325C" w14:textId="14722A25" w:rsidR="00AD2D6F" w:rsidRDefault="006E2DCF">
          <w:pPr>
            <w:pStyle w:val="TOC3"/>
            <w:tabs>
              <w:tab w:val="left" w:pos="1200"/>
              <w:tab w:val="right" w:leader="dot" w:pos="9350"/>
            </w:tabs>
            <w:rPr>
              <w:rFonts w:eastAsiaTheme="minorEastAsia"/>
              <w:noProof/>
              <w:sz w:val="24"/>
              <w:szCs w:val="24"/>
              <w:lang w:val="en-GB" w:eastAsia="en-GB"/>
            </w:rPr>
          </w:pPr>
          <w:hyperlink w:anchor="_Toc39488091" w:history="1">
            <w:r w:rsidR="00AD2D6F" w:rsidRPr="002F4E5E">
              <w:rPr>
                <w:rStyle w:val="Hyperlink"/>
                <w:noProof/>
                <w:lang w:val="en-GB"/>
              </w:rPr>
              <w:t>4.5.9</w:t>
            </w:r>
            <w:r w:rsidR="00AD2D6F">
              <w:rPr>
                <w:rFonts w:eastAsiaTheme="minorEastAsia"/>
                <w:noProof/>
                <w:sz w:val="24"/>
                <w:szCs w:val="24"/>
                <w:lang w:val="en-GB" w:eastAsia="en-GB"/>
              </w:rPr>
              <w:tab/>
            </w:r>
            <w:r w:rsidR="00AD2D6F" w:rsidRPr="002F4E5E">
              <w:rPr>
                <w:rStyle w:val="Hyperlink"/>
                <w:noProof/>
                <w:lang w:val="en-GB"/>
              </w:rPr>
              <w:t>For CNS infections only – residual cerebrospinal fluid from clinical sampling</w:t>
            </w:r>
            <w:r w:rsidR="00AD2D6F">
              <w:rPr>
                <w:noProof/>
                <w:webHidden/>
              </w:rPr>
              <w:tab/>
            </w:r>
            <w:r w:rsidR="00AD2D6F">
              <w:rPr>
                <w:noProof/>
                <w:webHidden/>
              </w:rPr>
              <w:fldChar w:fldCharType="begin"/>
            </w:r>
            <w:r w:rsidR="00AD2D6F">
              <w:rPr>
                <w:noProof/>
                <w:webHidden/>
              </w:rPr>
              <w:instrText xml:space="preserve"> PAGEREF _Toc39488091 \h </w:instrText>
            </w:r>
            <w:r w:rsidR="00AD2D6F">
              <w:rPr>
                <w:noProof/>
                <w:webHidden/>
              </w:rPr>
            </w:r>
            <w:r w:rsidR="00AD2D6F">
              <w:rPr>
                <w:noProof/>
                <w:webHidden/>
              </w:rPr>
              <w:fldChar w:fldCharType="separate"/>
            </w:r>
            <w:r w:rsidR="00AD2D6F">
              <w:rPr>
                <w:noProof/>
                <w:webHidden/>
              </w:rPr>
              <w:t>23</w:t>
            </w:r>
            <w:r w:rsidR="00AD2D6F">
              <w:rPr>
                <w:noProof/>
                <w:webHidden/>
              </w:rPr>
              <w:fldChar w:fldCharType="end"/>
            </w:r>
          </w:hyperlink>
        </w:p>
        <w:p w14:paraId="5419C099" w14:textId="7C2EEC15"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092" w:history="1">
            <w:r w:rsidR="00AD2D6F" w:rsidRPr="002F4E5E">
              <w:rPr>
                <w:rStyle w:val="Hyperlink"/>
                <w:noProof/>
                <w:lang w:val="en-GB"/>
              </w:rPr>
              <w:t>4.6</w:t>
            </w:r>
            <w:r w:rsidR="00AD2D6F">
              <w:rPr>
                <w:rFonts w:eastAsiaTheme="minorEastAsia"/>
                <w:b w:val="0"/>
                <w:bCs w:val="0"/>
                <w:noProof/>
                <w:sz w:val="24"/>
                <w:szCs w:val="24"/>
                <w:lang w:val="en-GB" w:eastAsia="en-GB"/>
              </w:rPr>
              <w:tab/>
            </w:r>
            <w:r w:rsidR="00AD2D6F" w:rsidRPr="002F4E5E">
              <w:rPr>
                <w:rStyle w:val="Hyperlink"/>
                <w:noProof/>
                <w:lang w:val="en-GB"/>
              </w:rPr>
              <w:t>Enrolment Procedures for Patients</w:t>
            </w:r>
            <w:r w:rsidR="00AD2D6F">
              <w:rPr>
                <w:noProof/>
                <w:webHidden/>
              </w:rPr>
              <w:tab/>
            </w:r>
            <w:r w:rsidR="00AD2D6F">
              <w:rPr>
                <w:noProof/>
                <w:webHidden/>
              </w:rPr>
              <w:fldChar w:fldCharType="begin"/>
            </w:r>
            <w:r w:rsidR="00AD2D6F">
              <w:rPr>
                <w:noProof/>
                <w:webHidden/>
              </w:rPr>
              <w:instrText xml:space="preserve"> PAGEREF _Toc39488092 \h </w:instrText>
            </w:r>
            <w:r w:rsidR="00AD2D6F">
              <w:rPr>
                <w:noProof/>
                <w:webHidden/>
              </w:rPr>
            </w:r>
            <w:r w:rsidR="00AD2D6F">
              <w:rPr>
                <w:noProof/>
                <w:webHidden/>
              </w:rPr>
              <w:fldChar w:fldCharType="separate"/>
            </w:r>
            <w:r w:rsidR="00AD2D6F">
              <w:rPr>
                <w:noProof/>
                <w:webHidden/>
              </w:rPr>
              <w:t>23</w:t>
            </w:r>
            <w:r w:rsidR="00AD2D6F">
              <w:rPr>
                <w:noProof/>
                <w:webHidden/>
              </w:rPr>
              <w:fldChar w:fldCharType="end"/>
            </w:r>
          </w:hyperlink>
        </w:p>
        <w:p w14:paraId="7AFE8ADD" w14:textId="5C224C27"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093" w:history="1">
            <w:r w:rsidR="00AD2D6F" w:rsidRPr="002F4E5E">
              <w:rPr>
                <w:rStyle w:val="Hyperlink"/>
                <w:noProof/>
                <w:lang w:val="en-GB"/>
              </w:rPr>
              <w:t>4.7</w:t>
            </w:r>
            <w:r w:rsidR="00AD2D6F">
              <w:rPr>
                <w:rFonts w:eastAsiaTheme="minorEastAsia"/>
                <w:b w:val="0"/>
                <w:bCs w:val="0"/>
                <w:noProof/>
                <w:sz w:val="24"/>
                <w:szCs w:val="24"/>
                <w:lang w:val="en-GB" w:eastAsia="en-GB"/>
              </w:rPr>
              <w:tab/>
            </w:r>
            <w:r w:rsidR="00AD2D6F" w:rsidRPr="002F4E5E">
              <w:rPr>
                <w:rStyle w:val="Hyperlink"/>
                <w:noProof/>
                <w:lang w:val="en-GB"/>
              </w:rPr>
              <w:t>Case Report Form and Participant Numbers</w:t>
            </w:r>
            <w:r w:rsidR="00AD2D6F">
              <w:rPr>
                <w:noProof/>
                <w:webHidden/>
              </w:rPr>
              <w:tab/>
            </w:r>
            <w:r w:rsidR="00AD2D6F">
              <w:rPr>
                <w:noProof/>
                <w:webHidden/>
              </w:rPr>
              <w:fldChar w:fldCharType="begin"/>
            </w:r>
            <w:r w:rsidR="00AD2D6F">
              <w:rPr>
                <w:noProof/>
                <w:webHidden/>
              </w:rPr>
              <w:instrText xml:space="preserve"> PAGEREF _Toc39488093 \h </w:instrText>
            </w:r>
            <w:r w:rsidR="00AD2D6F">
              <w:rPr>
                <w:noProof/>
                <w:webHidden/>
              </w:rPr>
            </w:r>
            <w:r w:rsidR="00AD2D6F">
              <w:rPr>
                <w:noProof/>
                <w:webHidden/>
              </w:rPr>
              <w:fldChar w:fldCharType="separate"/>
            </w:r>
            <w:r w:rsidR="00AD2D6F">
              <w:rPr>
                <w:noProof/>
                <w:webHidden/>
              </w:rPr>
              <w:t>24</w:t>
            </w:r>
            <w:r w:rsidR="00AD2D6F">
              <w:rPr>
                <w:noProof/>
                <w:webHidden/>
              </w:rPr>
              <w:fldChar w:fldCharType="end"/>
            </w:r>
          </w:hyperlink>
        </w:p>
        <w:p w14:paraId="122245F6" w14:textId="1E877D32"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094" w:history="1">
            <w:r w:rsidR="00AD2D6F" w:rsidRPr="002F4E5E">
              <w:rPr>
                <w:rStyle w:val="Hyperlink"/>
                <w:noProof/>
                <w:lang w:val="en-GB"/>
              </w:rPr>
              <w:t>4.8</w:t>
            </w:r>
            <w:r w:rsidR="00AD2D6F">
              <w:rPr>
                <w:rFonts w:eastAsiaTheme="minorEastAsia"/>
                <w:b w:val="0"/>
                <w:bCs w:val="0"/>
                <w:noProof/>
                <w:sz w:val="24"/>
                <w:szCs w:val="24"/>
                <w:lang w:val="en-GB" w:eastAsia="en-GB"/>
              </w:rPr>
              <w:tab/>
            </w:r>
            <w:r w:rsidR="00AD2D6F" w:rsidRPr="002F4E5E">
              <w:rPr>
                <w:rStyle w:val="Hyperlink"/>
                <w:noProof/>
                <w:lang w:val="en-GB"/>
              </w:rPr>
              <w:t>Follow-Up Procedures for Patients</w:t>
            </w:r>
            <w:r w:rsidR="00AD2D6F">
              <w:rPr>
                <w:noProof/>
                <w:webHidden/>
              </w:rPr>
              <w:tab/>
            </w:r>
            <w:r w:rsidR="00AD2D6F">
              <w:rPr>
                <w:noProof/>
                <w:webHidden/>
              </w:rPr>
              <w:fldChar w:fldCharType="begin"/>
            </w:r>
            <w:r w:rsidR="00AD2D6F">
              <w:rPr>
                <w:noProof/>
                <w:webHidden/>
              </w:rPr>
              <w:instrText xml:space="preserve"> PAGEREF _Toc39488094 \h </w:instrText>
            </w:r>
            <w:r w:rsidR="00AD2D6F">
              <w:rPr>
                <w:noProof/>
                <w:webHidden/>
              </w:rPr>
            </w:r>
            <w:r w:rsidR="00AD2D6F">
              <w:rPr>
                <w:noProof/>
                <w:webHidden/>
              </w:rPr>
              <w:fldChar w:fldCharType="separate"/>
            </w:r>
            <w:r w:rsidR="00AD2D6F">
              <w:rPr>
                <w:noProof/>
                <w:webHidden/>
              </w:rPr>
              <w:t>25</w:t>
            </w:r>
            <w:r w:rsidR="00AD2D6F">
              <w:rPr>
                <w:noProof/>
                <w:webHidden/>
              </w:rPr>
              <w:fldChar w:fldCharType="end"/>
            </w:r>
          </w:hyperlink>
        </w:p>
        <w:p w14:paraId="47E2A3A4" w14:textId="117714B0"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095" w:history="1">
            <w:r w:rsidR="00AD2D6F" w:rsidRPr="002F4E5E">
              <w:rPr>
                <w:rStyle w:val="Hyperlink"/>
                <w:noProof/>
                <w:lang w:val="en-GB"/>
              </w:rPr>
              <w:t>4.9</w:t>
            </w:r>
            <w:r w:rsidR="00AD2D6F">
              <w:rPr>
                <w:rFonts w:eastAsiaTheme="minorEastAsia"/>
                <w:b w:val="0"/>
                <w:bCs w:val="0"/>
                <w:noProof/>
                <w:sz w:val="24"/>
                <w:szCs w:val="24"/>
                <w:lang w:val="en-GB" w:eastAsia="en-GB"/>
              </w:rPr>
              <w:tab/>
            </w:r>
            <w:r w:rsidR="00AD2D6F" w:rsidRPr="002F4E5E">
              <w:rPr>
                <w:rStyle w:val="Hyperlink"/>
                <w:noProof/>
                <w:lang w:val="en-GB"/>
              </w:rPr>
              <w:t>Withdrawal of Patients</w:t>
            </w:r>
            <w:r w:rsidR="00AD2D6F">
              <w:rPr>
                <w:noProof/>
                <w:webHidden/>
              </w:rPr>
              <w:tab/>
            </w:r>
            <w:r w:rsidR="00AD2D6F">
              <w:rPr>
                <w:noProof/>
                <w:webHidden/>
              </w:rPr>
              <w:fldChar w:fldCharType="begin"/>
            </w:r>
            <w:r w:rsidR="00AD2D6F">
              <w:rPr>
                <w:noProof/>
                <w:webHidden/>
              </w:rPr>
              <w:instrText xml:space="preserve"> PAGEREF _Toc39488095 \h </w:instrText>
            </w:r>
            <w:r w:rsidR="00AD2D6F">
              <w:rPr>
                <w:noProof/>
                <w:webHidden/>
              </w:rPr>
            </w:r>
            <w:r w:rsidR="00AD2D6F">
              <w:rPr>
                <w:noProof/>
                <w:webHidden/>
              </w:rPr>
              <w:fldChar w:fldCharType="separate"/>
            </w:r>
            <w:r w:rsidR="00AD2D6F">
              <w:rPr>
                <w:noProof/>
                <w:webHidden/>
              </w:rPr>
              <w:t>26</w:t>
            </w:r>
            <w:r w:rsidR="00AD2D6F">
              <w:rPr>
                <w:noProof/>
                <w:webHidden/>
              </w:rPr>
              <w:fldChar w:fldCharType="end"/>
            </w:r>
          </w:hyperlink>
        </w:p>
        <w:p w14:paraId="5CACAA09" w14:textId="60FC6F25" w:rsidR="00AD2D6F" w:rsidRDefault="006E2DCF">
          <w:pPr>
            <w:pStyle w:val="TOC1"/>
            <w:rPr>
              <w:rFonts w:eastAsiaTheme="minorEastAsia"/>
              <w:b w:val="0"/>
              <w:bCs w:val="0"/>
              <w:i w:val="0"/>
              <w:iCs w:val="0"/>
              <w:noProof/>
              <w:lang w:val="en-GB" w:eastAsia="en-GB"/>
            </w:rPr>
          </w:pPr>
          <w:hyperlink w:anchor="_Toc39488096" w:history="1">
            <w:r w:rsidR="00AD2D6F" w:rsidRPr="002F4E5E">
              <w:rPr>
                <w:rStyle w:val="Hyperlink"/>
                <w:noProof/>
                <w:lang w:val="en-GB"/>
              </w:rPr>
              <w:t>5</w:t>
            </w:r>
            <w:r w:rsidR="00AD2D6F">
              <w:rPr>
                <w:rFonts w:eastAsiaTheme="minorEastAsia"/>
                <w:b w:val="0"/>
                <w:bCs w:val="0"/>
                <w:i w:val="0"/>
                <w:iCs w:val="0"/>
                <w:noProof/>
                <w:lang w:val="en-GB" w:eastAsia="en-GB"/>
              </w:rPr>
              <w:tab/>
            </w:r>
            <w:r w:rsidR="00AD2D6F" w:rsidRPr="002F4E5E">
              <w:rPr>
                <w:rStyle w:val="Hyperlink"/>
                <w:noProof/>
                <w:lang w:val="en-GB"/>
              </w:rPr>
              <w:t>Specimens and Laboratory Analysis</w:t>
            </w:r>
            <w:r w:rsidR="00AD2D6F">
              <w:rPr>
                <w:noProof/>
                <w:webHidden/>
              </w:rPr>
              <w:tab/>
            </w:r>
            <w:r w:rsidR="00AD2D6F">
              <w:rPr>
                <w:noProof/>
                <w:webHidden/>
              </w:rPr>
              <w:fldChar w:fldCharType="begin"/>
            </w:r>
            <w:r w:rsidR="00AD2D6F">
              <w:rPr>
                <w:noProof/>
                <w:webHidden/>
              </w:rPr>
              <w:instrText xml:space="preserve"> PAGEREF _Toc39488096 \h </w:instrText>
            </w:r>
            <w:r w:rsidR="00AD2D6F">
              <w:rPr>
                <w:noProof/>
                <w:webHidden/>
              </w:rPr>
            </w:r>
            <w:r w:rsidR="00AD2D6F">
              <w:rPr>
                <w:noProof/>
                <w:webHidden/>
              </w:rPr>
              <w:fldChar w:fldCharType="separate"/>
            </w:r>
            <w:r w:rsidR="00AD2D6F">
              <w:rPr>
                <w:noProof/>
                <w:webHidden/>
              </w:rPr>
              <w:t>26</w:t>
            </w:r>
            <w:r w:rsidR="00AD2D6F">
              <w:rPr>
                <w:noProof/>
                <w:webHidden/>
              </w:rPr>
              <w:fldChar w:fldCharType="end"/>
            </w:r>
          </w:hyperlink>
        </w:p>
        <w:p w14:paraId="670404D7" w14:textId="5FC70001"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097" w:history="1">
            <w:r w:rsidR="00AD2D6F" w:rsidRPr="002F4E5E">
              <w:rPr>
                <w:rStyle w:val="Hyperlink"/>
                <w:noProof/>
                <w:lang w:val="en-GB"/>
              </w:rPr>
              <w:t>5.1</w:t>
            </w:r>
            <w:r w:rsidR="00AD2D6F">
              <w:rPr>
                <w:rFonts w:eastAsiaTheme="minorEastAsia"/>
                <w:b w:val="0"/>
                <w:bCs w:val="0"/>
                <w:noProof/>
                <w:sz w:val="24"/>
                <w:szCs w:val="24"/>
                <w:lang w:val="en-GB" w:eastAsia="en-GB"/>
              </w:rPr>
              <w:tab/>
            </w:r>
            <w:r w:rsidR="00AD2D6F" w:rsidRPr="002F4E5E">
              <w:rPr>
                <w:rStyle w:val="Hyperlink"/>
                <w:noProof/>
                <w:lang w:val="en-GB"/>
              </w:rPr>
              <w:t>Specimen Sampling, Storage Procedures and Transport</w:t>
            </w:r>
            <w:r w:rsidR="00AD2D6F">
              <w:rPr>
                <w:noProof/>
                <w:webHidden/>
              </w:rPr>
              <w:tab/>
            </w:r>
            <w:r w:rsidR="00AD2D6F">
              <w:rPr>
                <w:noProof/>
                <w:webHidden/>
              </w:rPr>
              <w:fldChar w:fldCharType="begin"/>
            </w:r>
            <w:r w:rsidR="00AD2D6F">
              <w:rPr>
                <w:noProof/>
                <w:webHidden/>
              </w:rPr>
              <w:instrText xml:space="preserve"> PAGEREF _Toc39488097 \h </w:instrText>
            </w:r>
            <w:r w:rsidR="00AD2D6F">
              <w:rPr>
                <w:noProof/>
                <w:webHidden/>
              </w:rPr>
            </w:r>
            <w:r w:rsidR="00AD2D6F">
              <w:rPr>
                <w:noProof/>
                <w:webHidden/>
              </w:rPr>
              <w:fldChar w:fldCharType="separate"/>
            </w:r>
            <w:r w:rsidR="00AD2D6F">
              <w:rPr>
                <w:noProof/>
                <w:webHidden/>
              </w:rPr>
              <w:t>26</w:t>
            </w:r>
            <w:r w:rsidR="00AD2D6F">
              <w:rPr>
                <w:noProof/>
                <w:webHidden/>
              </w:rPr>
              <w:fldChar w:fldCharType="end"/>
            </w:r>
          </w:hyperlink>
        </w:p>
        <w:p w14:paraId="203AA9B0" w14:textId="51897D7D"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098" w:history="1">
            <w:r w:rsidR="00AD2D6F" w:rsidRPr="002F4E5E">
              <w:rPr>
                <w:rStyle w:val="Hyperlink"/>
                <w:noProof/>
                <w:lang w:val="en-GB"/>
              </w:rPr>
              <w:t>5.2</w:t>
            </w:r>
            <w:r w:rsidR="00AD2D6F">
              <w:rPr>
                <w:rFonts w:eastAsiaTheme="minorEastAsia"/>
                <w:b w:val="0"/>
                <w:bCs w:val="0"/>
                <w:noProof/>
                <w:sz w:val="24"/>
                <w:szCs w:val="24"/>
                <w:lang w:val="en-GB" w:eastAsia="en-GB"/>
              </w:rPr>
              <w:tab/>
            </w:r>
            <w:r w:rsidR="00AD2D6F" w:rsidRPr="002F4E5E">
              <w:rPr>
                <w:rStyle w:val="Hyperlink"/>
                <w:noProof/>
                <w:lang w:val="en-GB"/>
              </w:rPr>
              <w:t>Additional Data Collection – Pharmacokinetic/Pharmacodynamics Studies</w:t>
            </w:r>
            <w:r w:rsidR="00AD2D6F">
              <w:rPr>
                <w:noProof/>
                <w:webHidden/>
              </w:rPr>
              <w:tab/>
            </w:r>
            <w:r w:rsidR="00AD2D6F">
              <w:rPr>
                <w:noProof/>
                <w:webHidden/>
              </w:rPr>
              <w:fldChar w:fldCharType="begin"/>
            </w:r>
            <w:r w:rsidR="00AD2D6F">
              <w:rPr>
                <w:noProof/>
                <w:webHidden/>
              </w:rPr>
              <w:instrText xml:space="preserve"> PAGEREF _Toc39488098 \h </w:instrText>
            </w:r>
            <w:r w:rsidR="00AD2D6F">
              <w:rPr>
                <w:noProof/>
                <w:webHidden/>
              </w:rPr>
            </w:r>
            <w:r w:rsidR="00AD2D6F">
              <w:rPr>
                <w:noProof/>
                <w:webHidden/>
              </w:rPr>
              <w:fldChar w:fldCharType="separate"/>
            </w:r>
            <w:r w:rsidR="00AD2D6F">
              <w:rPr>
                <w:noProof/>
                <w:webHidden/>
              </w:rPr>
              <w:t>28</w:t>
            </w:r>
            <w:r w:rsidR="00AD2D6F">
              <w:rPr>
                <w:noProof/>
                <w:webHidden/>
              </w:rPr>
              <w:fldChar w:fldCharType="end"/>
            </w:r>
          </w:hyperlink>
        </w:p>
        <w:p w14:paraId="058C88E7" w14:textId="19437163"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099" w:history="1">
            <w:r w:rsidR="00AD2D6F" w:rsidRPr="002F4E5E">
              <w:rPr>
                <w:rStyle w:val="Hyperlink"/>
                <w:noProof/>
                <w:lang w:val="en-GB"/>
              </w:rPr>
              <w:t>5.3</w:t>
            </w:r>
            <w:r w:rsidR="00AD2D6F">
              <w:rPr>
                <w:rFonts w:eastAsiaTheme="minorEastAsia"/>
                <w:b w:val="0"/>
                <w:bCs w:val="0"/>
                <w:noProof/>
                <w:sz w:val="24"/>
                <w:szCs w:val="24"/>
                <w:lang w:val="en-GB" w:eastAsia="en-GB"/>
              </w:rPr>
              <w:tab/>
            </w:r>
            <w:r w:rsidR="00AD2D6F" w:rsidRPr="002F4E5E">
              <w:rPr>
                <w:rStyle w:val="Hyperlink"/>
                <w:noProof/>
                <w:lang w:val="en-GB"/>
              </w:rPr>
              <w:t>Sample Processing</w:t>
            </w:r>
            <w:r w:rsidR="00AD2D6F">
              <w:rPr>
                <w:noProof/>
                <w:webHidden/>
              </w:rPr>
              <w:tab/>
            </w:r>
            <w:r w:rsidR="00AD2D6F">
              <w:rPr>
                <w:noProof/>
                <w:webHidden/>
              </w:rPr>
              <w:fldChar w:fldCharType="begin"/>
            </w:r>
            <w:r w:rsidR="00AD2D6F">
              <w:rPr>
                <w:noProof/>
                <w:webHidden/>
              </w:rPr>
              <w:instrText xml:space="preserve"> PAGEREF _Toc39488099 \h </w:instrText>
            </w:r>
            <w:r w:rsidR="00AD2D6F">
              <w:rPr>
                <w:noProof/>
                <w:webHidden/>
              </w:rPr>
            </w:r>
            <w:r w:rsidR="00AD2D6F">
              <w:rPr>
                <w:noProof/>
                <w:webHidden/>
              </w:rPr>
              <w:fldChar w:fldCharType="separate"/>
            </w:r>
            <w:r w:rsidR="00AD2D6F">
              <w:rPr>
                <w:noProof/>
                <w:webHidden/>
              </w:rPr>
              <w:t>29</w:t>
            </w:r>
            <w:r w:rsidR="00AD2D6F">
              <w:rPr>
                <w:noProof/>
                <w:webHidden/>
              </w:rPr>
              <w:fldChar w:fldCharType="end"/>
            </w:r>
          </w:hyperlink>
        </w:p>
        <w:p w14:paraId="7B6CAFBA" w14:textId="3C251BD4"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100" w:history="1">
            <w:r w:rsidR="00AD2D6F" w:rsidRPr="002F4E5E">
              <w:rPr>
                <w:rStyle w:val="Hyperlink"/>
                <w:noProof/>
                <w:lang w:val="en-GB"/>
              </w:rPr>
              <w:t>5.4</w:t>
            </w:r>
            <w:r w:rsidR="00AD2D6F">
              <w:rPr>
                <w:rFonts w:eastAsiaTheme="minorEastAsia"/>
                <w:b w:val="0"/>
                <w:bCs w:val="0"/>
                <w:noProof/>
                <w:sz w:val="24"/>
                <w:szCs w:val="24"/>
                <w:lang w:val="en-GB" w:eastAsia="en-GB"/>
              </w:rPr>
              <w:tab/>
            </w:r>
            <w:r w:rsidR="00AD2D6F" w:rsidRPr="002F4E5E">
              <w:rPr>
                <w:rStyle w:val="Hyperlink"/>
                <w:noProof/>
                <w:lang w:val="en-GB"/>
              </w:rPr>
              <w:t>Use of Stored Samples</w:t>
            </w:r>
            <w:r w:rsidR="00AD2D6F">
              <w:rPr>
                <w:noProof/>
                <w:webHidden/>
              </w:rPr>
              <w:tab/>
            </w:r>
            <w:r w:rsidR="00AD2D6F">
              <w:rPr>
                <w:noProof/>
                <w:webHidden/>
              </w:rPr>
              <w:fldChar w:fldCharType="begin"/>
            </w:r>
            <w:r w:rsidR="00AD2D6F">
              <w:rPr>
                <w:noProof/>
                <w:webHidden/>
              </w:rPr>
              <w:instrText xml:space="preserve"> PAGEREF _Toc39488100 \h </w:instrText>
            </w:r>
            <w:r w:rsidR="00AD2D6F">
              <w:rPr>
                <w:noProof/>
                <w:webHidden/>
              </w:rPr>
            </w:r>
            <w:r w:rsidR="00AD2D6F">
              <w:rPr>
                <w:noProof/>
                <w:webHidden/>
              </w:rPr>
              <w:fldChar w:fldCharType="separate"/>
            </w:r>
            <w:r w:rsidR="00AD2D6F">
              <w:rPr>
                <w:noProof/>
                <w:webHidden/>
              </w:rPr>
              <w:t>30</w:t>
            </w:r>
            <w:r w:rsidR="00AD2D6F">
              <w:rPr>
                <w:noProof/>
                <w:webHidden/>
              </w:rPr>
              <w:fldChar w:fldCharType="end"/>
            </w:r>
          </w:hyperlink>
        </w:p>
        <w:p w14:paraId="139E5A0D" w14:textId="40E45BCF" w:rsidR="00AD2D6F" w:rsidRDefault="006E2DCF">
          <w:pPr>
            <w:pStyle w:val="TOC3"/>
            <w:tabs>
              <w:tab w:val="left" w:pos="1200"/>
              <w:tab w:val="right" w:leader="dot" w:pos="9350"/>
            </w:tabs>
            <w:rPr>
              <w:rFonts w:eastAsiaTheme="minorEastAsia"/>
              <w:noProof/>
              <w:sz w:val="24"/>
              <w:szCs w:val="24"/>
              <w:lang w:val="en-GB" w:eastAsia="en-GB"/>
            </w:rPr>
          </w:pPr>
          <w:hyperlink w:anchor="_Toc39488101" w:history="1">
            <w:r w:rsidR="00AD2D6F" w:rsidRPr="002F4E5E">
              <w:rPr>
                <w:rStyle w:val="Hyperlink"/>
                <w:noProof/>
                <w:lang w:val="en-GB"/>
              </w:rPr>
              <w:t>5.4.1</w:t>
            </w:r>
            <w:r w:rsidR="00AD2D6F">
              <w:rPr>
                <w:rFonts w:eastAsiaTheme="minorEastAsia"/>
                <w:noProof/>
                <w:sz w:val="24"/>
                <w:szCs w:val="24"/>
                <w:lang w:val="en-GB" w:eastAsia="en-GB"/>
              </w:rPr>
              <w:tab/>
            </w:r>
            <w:r w:rsidR="00AD2D6F" w:rsidRPr="002F4E5E">
              <w:rPr>
                <w:rStyle w:val="Hyperlink"/>
                <w:noProof/>
                <w:lang w:val="en-GB"/>
              </w:rPr>
              <w:t>Research Plan for samples</w:t>
            </w:r>
            <w:r w:rsidR="00AD2D6F">
              <w:rPr>
                <w:noProof/>
                <w:webHidden/>
              </w:rPr>
              <w:tab/>
            </w:r>
            <w:r w:rsidR="00AD2D6F">
              <w:rPr>
                <w:noProof/>
                <w:webHidden/>
              </w:rPr>
              <w:fldChar w:fldCharType="begin"/>
            </w:r>
            <w:r w:rsidR="00AD2D6F">
              <w:rPr>
                <w:noProof/>
                <w:webHidden/>
              </w:rPr>
              <w:instrText xml:space="preserve"> PAGEREF _Toc39488101 \h </w:instrText>
            </w:r>
            <w:r w:rsidR="00AD2D6F">
              <w:rPr>
                <w:noProof/>
                <w:webHidden/>
              </w:rPr>
            </w:r>
            <w:r w:rsidR="00AD2D6F">
              <w:rPr>
                <w:noProof/>
                <w:webHidden/>
              </w:rPr>
              <w:fldChar w:fldCharType="separate"/>
            </w:r>
            <w:r w:rsidR="00AD2D6F">
              <w:rPr>
                <w:noProof/>
                <w:webHidden/>
              </w:rPr>
              <w:t>30</w:t>
            </w:r>
            <w:r w:rsidR="00AD2D6F">
              <w:rPr>
                <w:noProof/>
                <w:webHidden/>
              </w:rPr>
              <w:fldChar w:fldCharType="end"/>
            </w:r>
          </w:hyperlink>
        </w:p>
        <w:p w14:paraId="3CF1525B" w14:textId="28ED93BB"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102" w:history="1">
            <w:r w:rsidR="00AD2D6F" w:rsidRPr="002F4E5E">
              <w:rPr>
                <w:rStyle w:val="Hyperlink"/>
                <w:noProof/>
                <w:lang w:val="en-GB"/>
              </w:rPr>
              <w:t>5.5</w:t>
            </w:r>
            <w:r w:rsidR="00AD2D6F">
              <w:rPr>
                <w:rFonts w:eastAsiaTheme="minorEastAsia"/>
                <w:b w:val="0"/>
                <w:bCs w:val="0"/>
                <w:noProof/>
                <w:sz w:val="24"/>
                <w:szCs w:val="24"/>
                <w:lang w:val="en-GB" w:eastAsia="en-GB"/>
              </w:rPr>
              <w:tab/>
            </w:r>
            <w:r w:rsidR="00AD2D6F" w:rsidRPr="002F4E5E">
              <w:rPr>
                <w:rStyle w:val="Hyperlink"/>
                <w:noProof/>
                <w:lang w:val="en-GB"/>
              </w:rPr>
              <w:t>Future Use of Samples</w:t>
            </w:r>
            <w:r w:rsidR="00AD2D6F">
              <w:rPr>
                <w:noProof/>
                <w:webHidden/>
              </w:rPr>
              <w:tab/>
            </w:r>
            <w:r w:rsidR="00AD2D6F">
              <w:rPr>
                <w:noProof/>
                <w:webHidden/>
              </w:rPr>
              <w:fldChar w:fldCharType="begin"/>
            </w:r>
            <w:r w:rsidR="00AD2D6F">
              <w:rPr>
                <w:noProof/>
                <w:webHidden/>
              </w:rPr>
              <w:instrText xml:space="preserve"> PAGEREF _Toc39488102 \h </w:instrText>
            </w:r>
            <w:r w:rsidR="00AD2D6F">
              <w:rPr>
                <w:noProof/>
                <w:webHidden/>
              </w:rPr>
            </w:r>
            <w:r w:rsidR="00AD2D6F">
              <w:rPr>
                <w:noProof/>
                <w:webHidden/>
              </w:rPr>
              <w:fldChar w:fldCharType="separate"/>
            </w:r>
            <w:r w:rsidR="00AD2D6F">
              <w:rPr>
                <w:noProof/>
                <w:webHidden/>
              </w:rPr>
              <w:t>32</w:t>
            </w:r>
            <w:r w:rsidR="00AD2D6F">
              <w:rPr>
                <w:noProof/>
                <w:webHidden/>
              </w:rPr>
              <w:fldChar w:fldCharType="end"/>
            </w:r>
          </w:hyperlink>
        </w:p>
        <w:p w14:paraId="10F1384A" w14:textId="766CD74A" w:rsidR="00AD2D6F" w:rsidRDefault="006E2DCF">
          <w:pPr>
            <w:pStyle w:val="TOC1"/>
            <w:rPr>
              <w:rFonts w:eastAsiaTheme="minorEastAsia"/>
              <w:b w:val="0"/>
              <w:bCs w:val="0"/>
              <w:i w:val="0"/>
              <w:iCs w:val="0"/>
              <w:noProof/>
              <w:lang w:val="en-GB" w:eastAsia="en-GB"/>
            </w:rPr>
          </w:pPr>
          <w:hyperlink w:anchor="_Toc39488103" w:history="1">
            <w:r w:rsidR="00AD2D6F" w:rsidRPr="002F4E5E">
              <w:rPr>
                <w:rStyle w:val="Hyperlink"/>
                <w:noProof/>
                <w:lang w:val="en-GB"/>
              </w:rPr>
              <w:t>6</w:t>
            </w:r>
            <w:r w:rsidR="00AD2D6F">
              <w:rPr>
                <w:rFonts w:eastAsiaTheme="minorEastAsia"/>
                <w:b w:val="0"/>
                <w:bCs w:val="0"/>
                <w:i w:val="0"/>
                <w:iCs w:val="0"/>
                <w:noProof/>
                <w:lang w:val="en-GB" w:eastAsia="en-GB"/>
              </w:rPr>
              <w:tab/>
            </w:r>
            <w:r w:rsidR="00AD2D6F" w:rsidRPr="002F4E5E">
              <w:rPr>
                <w:rStyle w:val="Hyperlink"/>
                <w:noProof/>
                <w:lang w:val="en-GB"/>
              </w:rPr>
              <w:t>Medical Management and Safety Reporting</w:t>
            </w:r>
            <w:r w:rsidR="00AD2D6F">
              <w:rPr>
                <w:noProof/>
                <w:webHidden/>
              </w:rPr>
              <w:tab/>
            </w:r>
            <w:r w:rsidR="00AD2D6F">
              <w:rPr>
                <w:noProof/>
                <w:webHidden/>
              </w:rPr>
              <w:fldChar w:fldCharType="begin"/>
            </w:r>
            <w:r w:rsidR="00AD2D6F">
              <w:rPr>
                <w:noProof/>
                <w:webHidden/>
              </w:rPr>
              <w:instrText xml:space="preserve"> PAGEREF _Toc39488103 \h </w:instrText>
            </w:r>
            <w:r w:rsidR="00AD2D6F">
              <w:rPr>
                <w:noProof/>
                <w:webHidden/>
              </w:rPr>
            </w:r>
            <w:r w:rsidR="00AD2D6F">
              <w:rPr>
                <w:noProof/>
                <w:webHidden/>
              </w:rPr>
              <w:fldChar w:fldCharType="separate"/>
            </w:r>
            <w:r w:rsidR="00AD2D6F">
              <w:rPr>
                <w:noProof/>
                <w:webHidden/>
              </w:rPr>
              <w:t>32</w:t>
            </w:r>
            <w:r w:rsidR="00AD2D6F">
              <w:rPr>
                <w:noProof/>
                <w:webHidden/>
              </w:rPr>
              <w:fldChar w:fldCharType="end"/>
            </w:r>
          </w:hyperlink>
        </w:p>
        <w:p w14:paraId="11093073" w14:textId="0DAF1D5C"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104" w:history="1">
            <w:r w:rsidR="00AD2D6F" w:rsidRPr="002F4E5E">
              <w:rPr>
                <w:rStyle w:val="Hyperlink"/>
                <w:noProof/>
                <w:lang w:val="en-GB"/>
              </w:rPr>
              <w:t>6.1</w:t>
            </w:r>
            <w:r w:rsidR="00AD2D6F">
              <w:rPr>
                <w:rFonts w:eastAsiaTheme="minorEastAsia"/>
                <w:b w:val="0"/>
                <w:bCs w:val="0"/>
                <w:noProof/>
                <w:sz w:val="24"/>
                <w:szCs w:val="24"/>
                <w:lang w:val="en-GB" w:eastAsia="en-GB"/>
              </w:rPr>
              <w:tab/>
            </w:r>
            <w:r w:rsidR="00AD2D6F" w:rsidRPr="002F4E5E">
              <w:rPr>
                <w:rStyle w:val="Hyperlink"/>
                <w:noProof/>
                <w:lang w:val="en-GB"/>
              </w:rPr>
              <w:t>Medical Management</w:t>
            </w:r>
            <w:r w:rsidR="00AD2D6F">
              <w:rPr>
                <w:noProof/>
                <w:webHidden/>
              </w:rPr>
              <w:tab/>
            </w:r>
            <w:r w:rsidR="00AD2D6F">
              <w:rPr>
                <w:noProof/>
                <w:webHidden/>
              </w:rPr>
              <w:fldChar w:fldCharType="begin"/>
            </w:r>
            <w:r w:rsidR="00AD2D6F">
              <w:rPr>
                <w:noProof/>
                <w:webHidden/>
              </w:rPr>
              <w:instrText xml:space="preserve"> PAGEREF _Toc39488104 \h </w:instrText>
            </w:r>
            <w:r w:rsidR="00AD2D6F">
              <w:rPr>
                <w:noProof/>
                <w:webHidden/>
              </w:rPr>
            </w:r>
            <w:r w:rsidR="00AD2D6F">
              <w:rPr>
                <w:noProof/>
                <w:webHidden/>
              </w:rPr>
              <w:fldChar w:fldCharType="separate"/>
            </w:r>
            <w:r w:rsidR="00AD2D6F">
              <w:rPr>
                <w:noProof/>
                <w:webHidden/>
              </w:rPr>
              <w:t>32</w:t>
            </w:r>
            <w:r w:rsidR="00AD2D6F">
              <w:rPr>
                <w:noProof/>
                <w:webHidden/>
              </w:rPr>
              <w:fldChar w:fldCharType="end"/>
            </w:r>
          </w:hyperlink>
        </w:p>
        <w:p w14:paraId="28945CC8" w14:textId="49C71B24" w:rsidR="00AD2D6F" w:rsidRDefault="006E2DCF">
          <w:pPr>
            <w:pStyle w:val="TOC1"/>
            <w:rPr>
              <w:rFonts w:eastAsiaTheme="minorEastAsia"/>
              <w:b w:val="0"/>
              <w:bCs w:val="0"/>
              <w:i w:val="0"/>
              <w:iCs w:val="0"/>
              <w:noProof/>
              <w:lang w:val="en-GB" w:eastAsia="en-GB"/>
            </w:rPr>
          </w:pPr>
          <w:hyperlink w:anchor="_Toc39488105" w:history="1">
            <w:r w:rsidR="00AD2D6F" w:rsidRPr="002F4E5E">
              <w:rPr>
                <w:rStyle w:val="Hyperlink"/>
                <w:noProof/>
                <w:lang w:val="en-GB"/>
              </w:rPr>
              <w:t>7</w:t>
            </w:r>
            <w:r w:rsidR="00AD2D6F">
              <w:rPr>
                <w:rFonts w:eastAsiaTheme="minorEastAsia"/>
                <w:b w:val="0"/>
                <w:bCs w:val="0"/>
                <w:i w:val="0"/>
                <w:iCs w:val="0"/>
                <w:noProof/>
                <w:lang w:val="en-GB" w:eastAsia="en-GB"/>
              </w:rPr>
              <w:tab/>
            </w:r>
            <w:r w:rsidR="00AD2D6F" w:rsidRPr="002F4E5E">
              <w:rPr>
                <w:rStyle w:val="Hyperlink"/>
                <w:noProof/>
                <w:lang w:val="en-GB"/>
              </w:rPr>
              <w:t>Data Management</w:t>
            </w:r>
            <w:r w:rsidR="00AD2D6F">
              <w:rPr>
                <w:noProof/>
                <w:webHidden/>
              </w:rPr>
              <w:tab/>
            </w:r>
            <w:r w:rsidR="00AD2D6F">
              <w:rPr>
                <w:noProof/>
                <w:webHidden/>
              </w:rPr>
              <w:fldChar w:fldCharType="begin"/>
            </w:r>
            <w:r w:rsidR="00AD2D6F">
              <w:rPr>
                <w:noProof/>
                <w:webHidden/>
              </w:rPr>
              <w:instrText xml:space="preserve"> PAGEREF _Toc39488105 \h </w:instrText>
            </w:r>
            <w:r w:rsidR="00AD2D6F">
              <w:rPr>
                <w:noProof/>
                <w:webHidden/>
              </w:rPr>
            </w:r>
            <w:r w:rsidR="00AD2D6F">
              <w:rPr>
                <w:noProof/>
                <w:webHidden/>
              </w:rPr>
              <w:fldChar w:fldCharType="separate"/>
            </w:r>
            <w:r w:rsidR="00AD2D6F">
              <w:rPr>
                <w:noProof/>
                <w:webHidden/>
              </w:rPr>
              <w:t>32</w:t>
            </w:r>
            <w:r w:rsidR="00AD2D6F">
              <w:rPr>
                <w:noProof/>
                <w:webHidden/>
              </w:rPr>
              <w:fldChar w:fldCharType="end"/>
            </w:r>
          </w:hyperlink>
        </w:p>
        <w:p w14:paraId="5EB8368D" w14:textId="742DD28F"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106" w:history="1">
            <w:r w:rsidR="00AD2D6F" w:rsidRPr="002F4E5E">
              <w:rPr>
                <w:rStyle w:val="Hyperlink"/>
                <w:noProof/>
                <w:lang w:val="en-GB"/>
              </w:rPr>
              <w:t>7.1</w:t>
            </w:r>
            <w:r w:rsidR="00AD2D6F">
              <w:rPr>
                <w:rFonts w:eastAsiaTheme="minorEastAsia"/>
                <w:b w:val="0"/>
                <w:bCs w:val="0"/>
                <w:noProof/>
                <w:sz w:val="24"/>
                <w:szCs w:val="24"/>
                <w:lang w:val="en-GB" w:eastAsia="en-GB"/>
              </w:rPr>
              <w:tab/>
            </w:r>
            <w:r w:rsidR="00AD2D6F" w:rsidRPr="002F4E5E">
              <w:rPr>
                <w:rStyle w:val="Hyperlink"/>
                <w:noProof/>
                <w:lang w:val="en-GB"/>
              </w:rPr>
              <w:t>Data Collection</w:t>
            </w:r>
            <w:r w:rsidR="00AD2D6F">
              <w:rPr>
                <w:noProof/>
                <w:webHidden/>
              </w:rPr>
              <w:tab/>
            </w:r>
            <w:r w:rsidR="00AD2D6F">
              <w:rPr>
                <w:noProof/>
                <w:webHidden/>
              </w:rPr>
              <w:fldChar w:fldCharType="begin"/>
            </w:r>
            <w:r w:rsidR="00AD2D6F">
              <w:rPr>
                <w:noProof/>
                <w:webHidden/>
              </w:rPr>
              <w:instrText xml:space="preserve"> PAGEREF _Toc39488106 \h </w:instrText>
            </w:r>
            <w:r w:rsidR="00AD2D6F">
              <w:rPr>
                <w:noProof/>
                <w:webHidden/>
              </w:rPr>
            </w:r>
            <w:r w:rsidR="00AD2D6F">
              <w:rPr>
                <w:noProof/>
                <w:webHidden/>
              </w:rPr>
              <w:fldChar w:fldCharType="separate"/>
            </w:r>
            <w:r w:rsidR="00AD2D6F">
              <w:rPr>
                <w:noProof/>
                <w:webHidden/>
              </w:rPr>
              <w:t>32</w:t>
            </w:r>
            <w:r w:rsidR="00AD2D6F">
              <w:rPr>
                <w:noProof/>
                <w:webHidden/>
              </w:rPr>
              <w:fldChar w:fldCharType="end"/>
            </w:r>
          </w:hyperlink>
        </w:p>
        <w:p w14:paraId="5C11AD84" w14:textId="71042B61"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107" w:history="1">
            <w:r w:rsidR="00AD2D6F" w:rsidRPr="002F4E5E">
              <w:rPr>
                <w:rStyle w:val="Hyperlink"/>
                <w:noProof/>
                <w:lang w:val="en-GB"/>
              </w:rPr>
              <w:t>7.2</w:t>
            </w:r>
            <w:r w:rsidR="00AD2D6F">
              <w:rPr>
                <w:rFonts w:eastAsiaTheme="minorEastAsia"/>
                <w:b w:val="0"/>
                <w:bCs w:val="0"/>
                <w:noProof/>
                <w:sz w:val="24"/>
                <w:szCs w:val="24"/>
                <w:lang w:val="en-GB" w:eastAsia="en-GB"/>
              </w:rPr>
              <w:tab/>
            </w:r>
            <w:r w:rsidR="00AD2D6F" w:rsidRPr="002F4E5E">
              <w:rPr>
                <w:rStyle w:val="Hyperlink"/>
                <w:noProof/>
                <w:lang w:val="en-GB"/>
              </w:rPr>
              <w:t>Data Management</w:t>
            </w:r>
            <w:r w:rsidR="00AD2D6F">
              <w:rPr>
                <w:noProof/>
                <w:webHidden/>
              </w:rPr>
              <w:tab/>
            </w:r>
            <w:r w:rsidR="00AD2D6F">
              <w:rPr>
                <w:noProof/>
                <w:webHidden/>
              </w:rPr>
              <w:fldChar w:fldCharType="begin"/>
            </w:r>
            <w:r w:rsidR="00AD2D6F">
              <w:rPr>
                <w:noProof/>
                <w:webHidden/>
              </w:rPr>
              <w:instrText xml:space="preserve"> PAGEREF _Toc39488107 \h </w:instrText>
            </w:r>
            <w:r w:rsidR="00AD2D6F">
              <w:rPr>
                <w:noProof/>
                <w:webHidden/>
              </w:rPr>
            </w:r>
            <w:r w:rsidR="00AD2D6F">
              <w:rPr>
                <w:noProof/>
                <w:webHidden/>
              </w:rPr>
              <w:fldChar w:fldCharType="separate"/>
            </w:r>
            <w:r w:rsidR="00AD2D6F">
              <w:rPr>
                <w:noProof/>
                <w:webHidden/>
              </w:rPr>
              <w:t>33</w:t>
            </w:r>
            <w:r w:rsidR="00AD2D6F">
              <w:rPr>
                <w:noProof/>
                <w:webHidden/>
              </w:rPr>
              <w:fldChar w:fldCharType="end"/>
            </w:r>
          </w:hyperlink>
        </w:p>
        <w:p w14:paraId="2D3A892E" w14:textId="002FB078"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108" w:history="1">
            <w:r w:rsidR="00AD2D6F" w:rsidRPr="002F4E5E">
              <w:rPr>
                <w:rStyle w:val="Hyperlink"/>
                <w:noProof/>
                <w:lang w:val="en-GB"/>
              </w:rPr>
              <w:t>7.3</w:t>
            </w:r>
            <w:r w:rsidR="00AD2D6F">
              <w:rPr>
                <w:rFonts w:eastAsiaTheme="minorEastAsia"/>
                <w:b w:val="0"/>
                <w:bCs w:val="0"/>
                <w:noProof/>
                <w:sz w:val="24"/>
                <w:szCs w:val="24"/>
                <w:lang w:val="en-GB" w:eastAsia="en-GB"/>
              </w:rPr>
              <w:tab/>
            </w:r>
            <w:r w:rsidR="00AD2D6F" w:rsidRPr="002F4E5E">
              <w:rPr>
                <w:rStyle w:val="Hyperlink"/>
                <w:noProof/>
                <w:lang w:val="en-GB"/>
              </w:rPr>
              <w:t>Data Linkage</w:t>
            </w:r>
            <w:r w:rsidR="00AD2D6F">
              <w:rPr>
                <w:noProof/>
                <w:webHidden/>
              </w:rPr>
              <w:tab/>
            </w:r>
            <w:r w:rsidR="00AD2D6F">
              <w:rPr>
                <w:noProof/>
                <w:webHidden/>
              </w:rPr>
              <w:fldChar w:fldCharType="begin"/>
            </w:r>
            <w:r w:rsidR="00AD2D6F">
              <w:rPr>
                <w:noProof/>
                <w:webHidden/>
              </w:rPr>
              <w:instrText xml:space="preserve"> PAGEREF _Toc39488108 \h </w:instrText>
            </w:r>
            <w:r w:rsidR="00AD2D6F">
              <w:rPr>
                <w:noProof/>
                <w:webHidden/>
              </w:rPr>
            </w:r>
            <w:r w:rsidR="00AD2D6F">
              <w:rPr>
                <w:noProof/>
                <w:webHidden/>
              </w:rPr>
              <w:fldChar w:fldCharType="separate"/>
            </w:r>
            <w:r w:rsidR="00AD2D6F">
              <w:rPr>
                <w:noProof/>
                <w:webHidden/>
              </w:rPr>
              <w:t>33</w:t>
            </w:r>
            <w:r w:rsidR="00AD2D6F">
              <w:rPr>
                <w:noProof/>
                <w:webHidden/>
              </w:rPr>
              <w:fldChar w:fldCharType="end"/>
            </w:r>
          </w:hyperlink>
        </w:p>
        <w:p w14:paraId="39AD7697" w14:textId="27E3800E"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109" w:history="1">
            <w:r w:rsidR="00AD2D6F" w:rsidRPr="002F4E5E">
              <w:rPr>
                <w:rStyle w:val="Hyperlink"/>
                <w:noProof/>
                <w:lang w:val="en-GB"/>
              </w:rPr>
              <w:t>7.4</w:t>
            </w:r>
            <w:r w:rsidR="00AD2D6F">
              <w:rPr>
                <w:rFonts w:eastAsiaTheme="minorEastAsia"/>
                <w:b w:val="0"/>
                <w:bCs w:val="0"/>
                <w:noProof/>
                <w:sz w:val="24"/>
                <w:szCs w:val="24"/>
                <w:lang w:val="en-GB" w:eastAsia="en-GB"/>
              </w:rPr>
              <w:tab/>
            </w:r>
            <w:r w:rsidR="00AD2D6F" w:rsidRPr="002F4E5E">
              <w:rPr>
                <w:rStyle w:val="Hyperlink"/>
                <w:noProof/>
                <w:lang w:val="en-GB"/>
              </w:rPr>
              <w:t>Data Access and Data Sharing</w:t>
            </w:r>
            <w:r w:rsidR="00AD2D6F">
              <w:rPr>
                <w:noProof/>
                <w:webHidden/>
              </w:rPr>
              <w:tab/>
            </w:r>
            <w:r w:rsidR="00AD2D6F">
              <w:rPr>
                <w:noProof/>
                <w:webHidden/>
              </w:rPr>
              <w:fldChar w:fldCharType="begin"/>
            </w:r>
            <w:r w:rsidR="00AD2D6F">
              <w:rPr>
                <w:noProof/>
                <w:webHidden/>
              </w:rPr>
              <w:instrText xml:space="preserve"> PAGEREF _Toc39488109 \h </w:instrText>
            </w:r>
            <w:r w:rsidR="00AD2D6F">
              <w:rPr>
                <w:noProof/>
                <w:webHidden/>
              </w:rPr>
            </w:r>
            <w:r w:rsidR="00AD2D6F">
              <w:rPr>
                <w:noProof/>
                <w:webHidden/>
              </w:rPr>
              <w:fldChar w:fldCharType="separate"/>
            </w:r>
            <w:r w:rsidR="00AD2D6F">
              <w:rPr>
                <w:noProof/>
                <w:webHidden/>
              </w:rPr>
              <w:t>35</w:t>
            </w:r>
            <w:r w:rsidR="00AD2D6F">
              <w:rPr>
                <w:noProof/>
                <w:webHidden/>
              </w:rPr>
              <w:fldChar w:fldCharType="end"/>
            </w:r>
          </w:hyperlink>
        </w:p>
        <w:p w14:paraId="4EAB4044" w14:textId="4B705B8C" w:rsidR="00AD2D6F" w:rsidRDefault="006E2DCF">
          <w:pPr>
            <w:pStyle w:val="TOC3"/>
            <w:tabs>
              <w:tab w:val="left" w:pos="1200"/>
              <w:tab w:val="right" w:leader="dot" w:pos="9350"/>
            </w:tabs>
            <w:rPr>
              <w:rFonts w:eastAsiaTheme="minorEastAsia"/>
              <w:noProof/>
              <w:sz w:val="24"/>
              <w:szCs w:val="24"/>
              <w:lang w:val="en-GB" w:eastAsia="en-GB"/>
            </w:rPr>
          </w:pPr>
          <w:hyperlink w:anchor="_Toc39488110" w:history="1">
            <w:r w:rsidR="00AD2D6F" w:rsidRPr="002F4E5E">
              <w:rPr>
                <w:rStyle w:val="Hyperlink"/>
                <w:noProof/>
                <w:lang w:val="en-GB"/>
              </w:rPr>
              <w:t>7.4.1</w:t>
            </w:r>
            <w:r w:rsidR="00AD2D6F">
              <w:rPr>
                <w:rFonts w:eastAsiaTheme="minorEastAsia"/>
                <w:noProof/>
                <w:sz w:val="24"/>
                <w:szCs w:val="24"/>
                <w:lang w:val="en-GB" w:eastAsia="en-GB"/>
              </w:rPr>
              <w:tab/>
            </w:r>
            <w:r w:rsidR="00AD2D6F" w:rsidRPr="002F4E5E">
              <w:rPr>
                <w:rStyle w:val="Hyperlink"/>
                <w:noProof/>
                <w:lang w:val="en-GB"/>
              </w:rPr>
              <w:t>Independent data and materials access committee (IDAMAC)</w:t>
            </w:r>
            <w:r w:rsidR="00AD2D6F">
              <w:rPr>
                <w:noProof/>
                <w:webHidden/>
              </w:rPr>
              <w:tab/>
            </w:r>
            <w:r w:rsidR="00AD2D6F">
              <w:rPr>
                <w:noProof/>
                <w:webHidden/>
              </w:rPr>
              <w:fldChar w:fldCharType="begin"/>
            </w:r>
            <w:r w:rsidR="00AD2D6F">
              <w:rPr>
                <w:noProof/>
                <w:webHidden/>
              </w:rPr>
              <w:instrText xml:space="preserve"> PAGEREF _Toc39488110 \h </w:instrText>
            </w:r>
            <w:r w:rsidR="00AD2D6F">
              <w:rPr>
                <w:noProof/>
                <w:webHidden/>
              </w:rPr>
            </w:r>
            <w:r w:rsidR="00AD2D6F">
              <w:rPr>
                <w:noProof/>
                <w:webHidden/>
              </w:rPr>
              <w:fldChar w:fldCharType="separate"/>
            </w:r>
            <w:r w:rsidR="00AD2D6F">
              <w:rPr>
                <w:noProof/>
                <w:webHidden/>
              </w:rPr>
              <w:t>35</w:t>
            </w:r>
            <w:r w:rsidR="00AD2D6F">
              <w:rPr>
                <w:noProof/>
                <w:webHidden/>
              </w:rPr>
              <w:fldChar w:fldCharType="end"/>
            </w:r>
          </w:hyperlink>
        </w:p>
        <w:p w14:paraId="1ACD6080" w14:textId="7F445500" w:rsidR="00AD2D6F" w:rsidRDefault="006E2DCF">
          <w:pPr>
            <w:pStyle w:val="TOC3"/>
            <w:tabs>
              <w:tab w:val="left" w:pos="1200"/>
              <w:tab w:val="right" w:leader="dot" w:pos="9350"/>
            </w:tabs>
            <w:rPr>
              <w:rFonts w:eastAsiaTheme="minorEastAsia"/>
              <w:noProof/>
              <w:sz w:val="24"/>
              <w:szCs w:val="24"/>
              <w:lang w:val="en-GB" w:eastAsia="en-GB"/>
            </w:rPr>
          </w:pPr>
          <w:hyperlink w:anchor="_Toc39488111" w:history="1">
            <w:r w:rsidR="00AD2D6F" w:rsidRPr="002F4E5E">
              <w:rPr>
                <w:rStyle w:val="Hyperlink"/>
                <w:noProof/>
                <w:lang w:val="en-GB"/>
              </w:rPr>
              <w:t>7.4.2</w:t>
            </w:r>
            <w:r w:rsidR="00AD2D6F">
              <w:rPr>
                <w:rFonts w:eastAsiaTheme="minorEastAsia"/>
                <w:noProof/>
                <w:sz w:val="24"/>
                <w:szCs w:val="24"/>
                <w:lang w:val="en-GB" w:eastAsia="en-GB"/>
              </w:rPr>
              <w:tab/>
            </w:r>
            <w:r w:rsidR="00AD2D6F" w:rsidRPr="002F4E5E">
              <w:rPr>
                <w:rStyle w:val="Hyperlink"/>
                <w:noProof/>
                <w:lang w:val="en-GB"/>
              </w:rPr>
              <w:t>Principles of data and materials access</w:t>
            </w:r>
            <w:r w:rsidR="00AD2D6F">
              <w:rPr>
                <w:noProof/>
                <w:webHidden/>
              </w:rPr>
              <w:tab/>
            </w:r>
            <w:r w:rsidR="00AD2D6F">
              <w:rPr>
                <w:noProof/>
                <w:webHidden/>
              </w:rPr>
              <w:fldChar w:fldCharType="begin"/>
            </w:r>
            <w:r w:rsidR="00AD2D6F">
              <w:rPr>
                <w:noProof/>
                <w:webHidden/>
              </w:rPr>
              <w:instrText xml:space="preserve"> PAGEREF _Toc39488111 \h </w:instrText>
            </w:r>
            <w:r w:rsidR="00AD2D6F">
              <w:rPr>
                <w:noProof/>
                <w:webHidden/>
              </w:rPr>
            </w:r>
            <w:r w:rsidR="00AD2D6F">
              <w:rPr>
                <w:noProof/>
                <w:webHidden/>
              </w:rPr>
              <w:fldChar w:fldCharType="separate"/>
            </w:r>
            <w:r w:rsidR="00AD2D6F">
              <w:rPr>
                <w:noProof/>
                <w:webHidden/>
              </w:rPr>
              <w:t>35</w:t>
            </w:r>
            <w:r w:rsidR="00AD2D6F">
              <w:rPr>
                <w:noProof/>
                <w:webHidden/>
              </w:rPr>
              <w:fldChar w:fldCharType="end"/>
            </w:r>
          </w:hyperlink>
        </w:p>
        <w:p w14:paraId="53FBC246" w14:textId="48814BB1"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112" w:history="1">
            <w:r w:rsidR="00AD2D6F" w:rsidRPr="002F4E5E">
              <w:rPr>
                <w:rStyle w:val="Hyperlink"/>
                <w:noProof/>
                <w:lang w:val="en-GB"/>
              </w:rPr>
              <w:t>7.5</w:t>
            </w:r>
            <w:r w:rsidR="00AD2D6F">
              <w:rPr>
                <w:rFonts w:eastAsiaTheme="minorEastAsia"/>
                <w:b w:val="0"/>
                <w:bCs w:val="0"/>
                <w:noProof/>
                <w:sz w:val="24"/>
                <w:szCs w:val="24"/>
                <w:lang w:val="en-GB" w:eastAsia="en-GB"/>
              </w:rPr>
              <w:tab/>
            </w:r>
            <w:r w:rsidR="00AD2D6F" w:rsidRPr="002F4E5E">
              <w:rPr>
                <w:rStyle w:val="Hyperlink"/>
                <w:noProof/>
                <w:lang w:val="en-GB"/>
              </w:rPr>
              <w:t>Data Quality</w:t>
            </w:r>
            <w:r w:rsidR="00AD2D6F">
              <w:rPr>
                <w:noProof/>
                <w:webHidden/>
              </w:rPr>
              <w:tab/>
            </w:r>
            <w:r w:rsidR="00AD2D6F">
              <w:rPr>
                <w:noProof/>
                <w:webHidden/>
              </w:rPr>
              <w:fldChar w:fldCharType="begin"/>
            </w:r>
            <w:r w:rsidR="00AD2D6F">
              <w:rPr>
                <w:noProof/>
                <w:webHidden/>
              </w:rPr>
              <w:instrText xml:space="preserve"> PAGEREF _Toc39488112 \h </w:instrText>
            </w:r>
            <w:r w:rsidR="00AD2D6F">
              <w:rPr>
                <w:noProof/>
                <w:webHidden/>
              </w:rPr>
            </w:r>
            <w:r w:rsidR="00AD2D6F">
              <w:rPr>
                <w:noProof/>
                <w:webHidden/>
              </w:rPr>
              <w:fldChar w:fldCharType="separate"/>
            </w:r>
            <w:r w:rsidR="00AD2D6F">
              <w:rPr>
                <w:noProof/>
                <w:webHidden/>
              </w:rPr>
              <w:t>35</w:t>
            </w:r>
            <w:r w:rsidR="00AD2D6F">
              <w:rPr>
                <w:noProof/>
                <w:webHidden/>
              </w:rPr>
              <w:fldChar w:fldCharType="end"/>
            </w:r>
          </w:hyperlink>
        </w:p>
        <w:p w14:paraId="7C58E4F9" w14:textId="1E7B7D84" w:rsidR="00AD2D6F" w:rsidRDefault="006E2DCF">
          <w:pPr>
            <w:pStyle w:val="TOC3"/>
            <w:tabs>
              <w:tab w:val="left" w:pos="1200"/>
              <w:tab w:val="right" w:leader="dot" w:pos="9350"/>
            </w:tabs>
            <w:rPr>
              <w:rFonts w:eastAsiaTheme="minorEastAsia"/>
              <w:noProof/>
              <w:sz w:val="24"/>
              <w:szCs w:val="24"/>
              <w:lang w:val="en-GB" w:eastAsia="en-GB"/>
            </w:rPr>
          </w:pPr>
          <w:hyperlink w:anchor="_Toc39488113" w:history="1">
            <w:r w:rsidR="00AD2D6F" w:rsidRPr="002F4E5E">
              <w:rPr>
                <w:rStyle w:val="Hyperlink"/>
                <w:noProof/>
                <w:lang w:val="en-GB"/>
              </w:rPr>
              <w:t>7.5.1</w:t>
            </w:r>
            <w:r w:rsidR="00AD2D6F">
              <w:rPr>
                <w:rFonts w:eastAsiaTheme="minorEastAsia"/>
                <w:noProof/>
                <w:sz w:val="24"/>
                <w:szCs w:val="24"/>
                <w:lang w:val="en-GB" w:eastAsia="en-GB"/>
              </w:rPr>
              <w:tab/>
            </w:r>
            <w:r w:rsidR="00AD2D6F" w:rsidRPr="002F4E5E">
              <w:rPr>
                <w:rStyle w:val="Hyperlink"/>
                <w:noProof/>
                <w:lang w:val="en-GB"/>
              </w:rPr>
              <w:t>Monitoring</w:t>
            </w:r>
            <w:r w:rsidR="00AD2D6F">
              <w:rPr>
                <w:noProof/>
                <w:webHidden/>
              </w:rPr>
              <w:tab/>
            </w:r>
            <w:r w:rsidR="00AD2D6F">
              <w:rPr>
                <w:noProof/>
                <w:webHidden/>
              </w:rPr>
              <w:fldChar w:fldCharType="begin"/>
            </w:r>
            <w:r w:rsidR="00AD2D6F">
              <w:rPr>
                <w:noProof/>
                <w:webHidden/>
              </w:rPr>
              <w:instrText xml:space="preserve"> PAGEREF _Toc39488113 \h </w:instrText>
            </w:r>
            <w:r w:rsidR="00AD2D6F">
              <w:rPr>
                <w:noProof/>
                <w:webHidden/>
              </w:rPr>
            </w:r>
            <w:r w:rsidR="00AD2D6F">
              <w:rPr>
                <w:noProof/>
                <w:webHidden/>
              </w:rPr>
              <w:fldChar w:fldCharType="separate"/>
            </w:r>
            <w:r w:rsidR="00AD2D6F">
              <w:rPr>
                <w:noProof/>
                <w:webHidden/>
              </w:rPr>
              <w:t>36</w:t>
            </w:r>
            <w:r w:rsidR="00AD2D6F">
              <w:rPr>
                <w:noProof/>
                <w:webHidden/>
              </w:rPr>
              <w:fldChar w:fldCharType="end"/>
            </w:r>
          </w:hyperlink>
        </w:p>
        <w:p w14:paraId="795513B9" w14:textId="11641A5B" w:rsidR="00AD2D6F" w:rsidRDefault="006E2DCF">
          <w:pPr>
            <w:pStyle w:val="TOC1"/>
            <w:rPr>
              <w:rFonts w:eastAsiaTheme="minorEastAsia"/>
              <w:b w:val="0"/>
              <w:bCs w:val="0"/>
              <w:i w:val="0"/>
              <w:iCs w:val="0"/>
              <w:noProof/>
              <w:lang w:val="en-GB" w:eastAsia="en-GB"/>
            </w:rPr>
          </w:pPr>
          <w:hyperlink w:anchor="_Toc39488114" w:history="1">
            <w:r w:rsidR="00AD2D6F" w:rsidRPr="002F4E5E">
              <w:rPr>
                <w:rStyle w:val="Hyperlink"/>
                <w:noProof/>
                <w:lang w:val="en-GB"/>
              </w:rPr>
              <w:t>8</w:t>
            </w:r>
            <w:r w:rsidR="00AD2D6F">
              <w:rPr>
                <w:rFonts w:eastAsiaTheme="minorEastAsia"/>
                <w:b w:val="0"/>
                <w:bCs w:val="0"/>
                <w:i w:val="0"/>
                <w:iCs w:val="0"/>
                <w:noProof/>
                <w:lang w:val="en-GB" w:eastAsia="en-GB"/>
              </w:rPr>
              <w:tab/>
            </w:r>
            <w:r w:rsidR="00AD2D6F" w:rsidRPr="002F4E5E">
              <w:rPr>
                <w:rStyle w:val="Hyperlink"/>
                <w:noProof/>
                <w:lang w:val="en-GB"/>
              </w:rPr>
              <w:t>Ethical Considerations</w:t>
            </w:r>
            <w:r w:rsidR="00AD2D6F">
              <w:rPr>
                <w:noProof/>
                <w:webHidden/>
              </w:rPr>
              <w:tab/>
            </w:r>
            <w:r w:rsidR="00AD2D6F">
              <w:rPr>
                <w:noProof/>
                <w:webHidden/>
              </w:rPr>
              <w:fldChar w:fldCharType="begin"/>
            </w:r>
            <w:r w:rsidR="00AD2D6F">
              <w:rPr>
                <w:noProof/>
                <w:webHidden/>
              </w:rPr>
              <w:instrText xml:space="preserve"> PAGEREF _Toc39488114 \h </w:instrText>
            </w:r>
            <w:r w:rsidR="00AD2D6F">
              <w:rPr>
                <w:noProof/>
                <w:webHidden/>
              </w:rPr>
            </w:r>
            <w:r w:rsidR="00AD2D6F">
              <w:rPr>
                <w:noProof/>
                <w:webHidden/>
              </w:rPr>
              <w:fldChar w:fldCharType="separate"/>
            </w:r>
            <w:r w:rsidR="00AD2D6F">
              <w:rPr>
                <w:noProof/>
                <w:webHidden/>
              </w:rPr>
              <w:t>36</w:t>
            </w:r>
            <w:r w:rsidR="00AD2D6F">
              <w:rPr>
                <w:noProof/>
                <w:webHidden/>
              </w:rPr>
              <w:fldChar w:fldCharType="end"/>
            </w:r>
          </w:hyperlink>
        </w:p>
        <w:p w14:paraId="4FE2965E" w14:textId="03FB4A05"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115" w:history="1">
            <w:r w:rsidR="00AD2D6F" w:rsidRPr="002F4E5E">
              <w:rPr>
                <w:rStyle w:val="Hyperlink"/>
                <w:noProof/>
                <w:lang w:val="en-GB"/>
              </w:rPr>
              <w:t>8.1</w:t>
            </w:r>
            <w:r w:rsidR="00AD2D6F">
              <w:rPr>
                <w:rFonts w:eastAsiaTheme="minorEastAsia"/>
                <w:b w:val="0"/>
                <w:bCs w:val="0"/>
                <w:noProof/>
                <w:sz w:val="24"/>
                <w:szCs w:val="24"/>
                <w:lang w:val="en-GB" w:eastAsia="en-GB"/>
              </w:rPr>
              <w:tab/>
            </w:r>
            <w:r w:rsidR="00AD2D6F" w:rsidRPr="002F4E5E">
              <w:rPr>
                <w:rStyle w:val="Hyperlink"/>
                <w:noProof/>
                <w:lang w:val="en-GB"/>
              </w:rPr>
              <w:t>Regulations, Guidelines and Ethical Review</w:t>
            </w:r>
            <w:r w:rsidR="00AD2D6F">
              <w:rPr>
                <w:noProof/>
                <w:webHidden/>
              </w:rPr>
              <w:tab/>
            </w:r>
            <w:r w:rsidR="00AD2D6F">
              <w:rPr>
                <w:noProof/>
                <w:webHidden/>
              </w:rPr>
              <w:fldChar w:fldCharType="begin"/>
            </w:r>
            <w:r w:rsidR="00AD2D6F">
              <w:rPr>
                <w:noProof/>
                <w:webHidden/>
              </w:rPr>
              <w:instrText xml:space="preserve"> PAGEREF _Toc39488115 \h </w:instrText>
            </w:r>
            <w:r w:rsidR="00AD2D6F">
              <w:rPr>
                <w:noProof/>
                <w:webHidden/>
              </w:rPr>
            </w:r>
            <w:r w:rsidR="00AD2D6F">
              <w:rPr>
                <w:noProof/>
                <w:webHidden/>
              </w:rPr>
              <w:fldChar w:fldCharType="separate"/>
            </w:r>
            <w:r w:rsidR="00AD2D6F">
              <w:rPr>
                <w:noProof/>
                <w:webHidden/>
              </w:rPr>
              <w:t>36</w:t>
            </w:r>
            <w:r w:rsidR="00AD2D6F">
              <w:rPr>
                <w:noProof/>
                <w:webHidden/>
              </w:rPr>
              <w:fldChar w:fldCharType="end"/>
            </w:r>
          </w:hyperlink>
        </w:p>
        <w:p w14:paraId="42AF7F39" w14:textId="23CDEE10"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116" w:history="1">
            <w:r w:rsidR="00AD2D6F" w:rsidRPr="002F4E5E">
              <w:rPr>
                <w:rStyle w:val="Hyperlink"/>
                <w:noProof/>
                <w:lang w:val="en-GB"/>
              </w:rPr>
              <w:t>8.2</w:t>
            </w:r>
            <w:r w:rsidR="00AD2D6F">
              <w:rPr>
                <w:rFonts w:eastAsiaTheme="minorEastAsia"/>
                <w:b w:val="0"/>
                <w:bCs w:val="0"/>
                <w:noProof/>
                <w:sz w:val="24"/>
                <w:szCs w:val="24"/>
                <w:lang w:val="en-GB" w:eastAsia="en-GB"/>
              </w:rPr>
              <w:tab/>
            </w:r>
            <w:r w:rsidR="00AD2D6F" w:rsidRPr="002F4E5E">
              <w:rPr>
                <w:rStyle w:val="Hyperlink"/>
                <w:noProof/>
                <w:lang w:val="en-GB"/>
              </w:rPr>
              <w:t>Informed Consent</w:t>
            </w:r>
            <w:r w:rsidR="00AD2D6F">
              <w:rPr>
                <w:noProof/>
                <w:webHidden/>
              </w:rPr>
              <w:tab/>
            </w:r>
            <w:r w:rsidR="00AD2D6F">
              <w:rPr>
                <w:noProof/>
                <w:webHidden/>
              </w:rPr>
              <w:fldChar w:fldCharType="begin"/>
            </w:r>
            <w:r w:rsidR="00AD2D6F">
              <w:rPr>
                <w:noProof/>
                <w:webHidden/>
              </w:rPr>
              <w:instrText xml:space="preserve"> PAGEREF _Toc39488116 \h </w:instrText>
            </w:r>
            <w:r w:rsidR="00AD2D6F">
              <w:rPr>
                <w:noProof/>
                <w:webHidden/>
              </w:rPr>
            </w:r>
            <w:r w:rsidR="00AD2D6F">
              <w:rPr>
                <w:noProof/>
                <w:webHidden/>
              </w:rPr>
              <w:fldChar w:fldCharType="separate"/>
            </w:r>
            <w:r w:rsidR="00AD2D6F">
              <w:rPr>
                <w:noProof/>
                <w:webHidden/>
              </w:rPr>
              <w:t>36</w:t>
            </w:r>
            <w:r w:rsidR="00AD2D6F">
              <w:rPr>
                <w:noProof/>
                <w:webHidden/>
              </w:rPr>
              <w:fldChar w:fldCharType="end"/>
            </w:r>
          </w:hyperlink>
        </w:p>
        <w:p w14:paraId="61B076D6" w14:textId="0F4F7610"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117" w:history="1">
            <w:r w:rsidR="00AD2D6F" w:rsidRPr="002F4E5E">
              <w:rPr>
                <w:rStyle w:val="Hyperlink"/>
                <w:noProof/>
                <w:lang w:val="en-GB"/>
              </w:rPr>
              <w:t>8.3</w:t>
            </w:r>
            <w:r w:rsidR="00AD2D6F">
              <w:rPr>
                <w:rFonts w:eastAsiaTheme="minorEastAsia"/>
                <w:b w:val="0"/>
                <w:bCs w:val="0"/>
                <w:noProof/>
                <w:sz w:val="24"/>
                <w:szCs w:val="24"/>
                <w:lang w:val="en-GB" w:eastAsia="en-GB"/>
              </w:rPr>
              <w:tab/>
            </w:r>
            <w:r w:rsidR="00AD2D6F" w:rsidRPr="002F4E5E">
              <w:rPr>
                <w:rStyle w:val="Hyperlink"/>
                <w:noProof/>
                <w:lang w:val="en-GB"/>
              </w:rPr>
              <w:t>Alternatives to Participation and Withdrawal</w:t>
            </w:r>
            <w:r w:rsidR="00AD2D6F">
              <w:rPr>
                <w:noProof/>
                <w:webHidden/>
              </w:rPr>
              <w:tab/>
            </w:r>
            <w:r w:rsidR="00AD2D6F">
              <w:rPr>
                <w:noProof/>
                <w:webHidden/>
              </w:rPr>
              <w:fldChar w:fldCharType="begin"/>
            </w:r>
            <w:r w:rsidR="00AD2D6F">
              <w:rPr>
                <w:noProof/>
                <w:webHidden/>
              </w:rPr>
              <w:instrText xml:space="preserve"> PAGEREF _Toc39488117 \h </w:instrText>
            </w:r>
            <w:r w:rsidR="00AD2D6F">
              <w:rPr>
                <w:noProof/>
                <w:webHidden/>
              </w:rPr>
            </w:r>
            <w:r w:rsidR="00AD2D6F">
              <w:rPr>
                <w:noProof/>
                <w:webHidden/>
              </w:rPr>
              <w:fldChar w:fldCharType="separate"/>
            </w:r>
            <w:r w:rsidR="00AD2D6F">
              <w:rPr>
                <w:noProof/>
                <w:webHidden/>
              </w:rPr>
              <w:t>38</w:t>
            </w:r>
            <w:r w:rsidR="00AD2D6F">
              <w:rPr>
                <w:noProof/>
                <w:webHidden/>
              </w:rPr>
              <w:fldChar w:fldCharType="end"/>
            </w:r>
          </w:hyperlink>
        </w:p>
        <w:p w14:paraId="49CBD45F" w14:textId="21BB62B3"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118" w:history="1">
            <w:r w:rsidR="00AD2D6F" w:rsidRPr="002F4E5E">
              <w:rPr>
                <w:rStyle w:val="Hyperlink"/>
                <w:noProof/>
                <w:lang w:val="en-GB"/>
              </w:rPr>
              <w:t>8.4</w:t>
            </w:r>
            <w:r w:rsidR="00AD2D6F">
              <w:rPr>
                <w:rFonts w:eastAsiaTheme="minorEastAsia"/>
                <w:b w:val="0"/>
                <w:bCs w:val="0"/>
                <w:noProof/>
                <w:sz w:val="24"/>
                <w:szCs w:val="24"/>
                <w:lang w:val="en-GB" w:eastAsia="en-GB"/>
              </w:rPr>
              <w:tab/>
            </w:r>
            <w:r w:rsidR="00AD2D6F" w:rsidRPr="002F4E5E">
              <w:rPr>
                <w:rStyle w:val="Hyperlink"/>
                <w:noProof/>
                <w:lang w:val="en-GB"/>
              </w:rPr>
              <w:t>Risks to Participants</w:t>
            </w:r>
            <w:r w:rsidR="00AD2D6F">
              <w:rPr>
                <w:noProof/>
                <w:webHidden/>
              </w:rPr>
              <w:tab/>
            </w:r>
            <w:r w:rsidR="00AD2D6F">
              <w:rPr>
                <w:noProof/>
                <w:webHidden/>
              </w:rPr>
              <w:fldChar w:fldCharType="begin"/>
            </w:r>
            <w:r w:rsidR="00AD2D6F">
              <w:rPr>
                <w:noProof/>
                <w:webHidden/>
              </w:rPr>
              <w:instrText xml:space="preserve"> PAGEREF _Toc39488118 \h </w:instrText>
            </w:r>
            <w:r w:rsidR="00AD2D6F">
              <w:rPr>
                <w:noProof/>
                <w:webHidden/>
              </w:rPr>
            </w:r>
            <w:r w:rsidR="00AD2D6F">
              <w:rPr>
                <w:noProof/>
                <w:webHidden/>
              </w:rPr>
              <w:fldChar w:fldCharType="separate"/>
            </w:r>
            <w:r w:rsidR="00AD2D6F">
              <w:rPr>
                <w:noProof/>
                <w:webHidden/>
              </w:rPr>
              <w:t>38</w:t>
            </w:r>
            <w:r w:rsidR="00AD2D6F">
              <w:rPr>
                <w:noProof/>
                <w:webHidden/>
              </w:rPr>
              <w:fldChar w:fldCharType="end"/>
            </w:r>
          </w:hyperlink>
        </w:p>
        <w:p w14:paraId="2B9F182E" w14:textId="7D8104CD"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119" w:history="1">
            <w:r w:rsidR="00AD2D6F" w:rsidRPr="002F4E5E">
              <w:rPr>
                <w:rStyle w:val="Hyperlink"/>
                <w:noProof/>
                <w:lang w:val="en-GB"/>
              </w:rPr>
              <w:t>8.5</w:t>
            </w:r>
            <w:r w:rsidR="00AD2D6F">
              <w:rPr>
                <w:rFonts w:eastAsiaTheme="minorEastAsia"/>
                <w:b w:val="0"/>
                <w:bCs w:val="0"/>
                <w:noProof/>
                <w:sz w:val="24"/>
                <w:szCs w:val="24"/>
                <w:lang w:val="en-GB" w:eastAsia="en-GB"/>
              </w:rPr>
              <w:tab/>
            </w:r>
            <w:r w:rsidR="00AD2D6F" w:rsidRPr="002F4E5E">
              <w:rPr>
                <w:rStyle w:val="Hyperlink"/>
                <w:noProof/>
                <w:lang w:val="en-GB"/>
              </w:rPr>
              <w:t>Benefits to Participants</w:t>
            </w:r>
            <w:r w:rsidR="00AD2D6F">
              <w:rPr>
                <w:noProof/>
                <w:webHidden/>
              </w:rPr>
              <w:tab/>
            </w:r>
            <w:r w:rsidR="00AD2D6F">
              <w:rPr>
                <w:noProof/>
                <w:webHidden/>
              </w:rPr>
              <w:fldChar w:fldCharType="begin"/>
            </w:r>
            <w:r w:rsidR="00AD2D6F">
              <w:rPr>
                <w:noProof/>
                <w:webHidden/>
              </w:rPr>
              <w:instrText xml:space="preserve"> PAGEREF _Toc39488119 \h </w:instrText>
            </w:r>
            <w:r w:rsidR="00AD2D6F">
              <w:rPr>
                <w:noProof/>
                <w:webHidden/>
              </w:rPr>
            </w:r>
            <w:r w:rsidR="00AD2D6F">
              <w:rPr>
                <w:noProof/>
                <w:webHidden/>
              </w:rPr>
              <w:fldChar w:fldCharType="separate"/>
            </w:r>
            <w:r w:rsidR="00AD2D6F">
              <w:rPr>
                <w:noProof/>
                <w:webHidden/>
              </w:rPr>
              <w:t>39</w:t>
            </w:r>
            <w:r w:rsidR="00AD2D6F">
              <w:rPr>
                <w:noProof/>
                <w:webHidden/>
              </w:rPr>
              <w:fldChar w:fldCharType="end"/>
            </w:r>
          </w:hyperlink>
        </w:p>
        <w:p w14:paraId="116F641F" w14:textId="463EF929"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120" w:history="1">
            <w:r w:rsidR="00AD2D6F" w:rsidRPr="002F4E5E">
              <w:rPr>
                <w:rStyle w:val="Hyperlink"/>
                <w:noProof/>
                <w:lang w:val="en-GB"/>
              </w:rPr>
              <w:t>8.6</w:t>
            </w:r>
            <w:r w:rsidR="00AD2D6F">
              <w:rPr>
                <w:rFonts w:eastAsiaTheme="minorEastAsia"/>
                <w:b w:val="0"/>
                <w:bCs w:val="0"/>
                <w:noProof/>
                <w:sz w:val="24"/>
                <w:szCs w:val="24"/>
                <w:lang w:val="en-GB" w:eastAsia="en-GB"/>
              </w:rPr>
              <w:tab/>
            </w:r>
            <w:r w:rsidR="00AD2D6F" w:rsidRPr="002F4E5E">
              <w:rPr>
                <w:rStyle w:val="Hyperlink"/>
                <w:noProof/>
                <w:lang w:val="en-GB"/>
              </w:rPr>
              <w:t>Participation in Other Research Studies / Co-enrolment</w:t>
            </w:r>
            <w:r w:rsidR="00AD2D6F">
              <w:rPr>
                <w:noProof/>
                <w:webHidden/>
              </w:rPr>
              <w:tab/>
            </w:r>
            <w:r w:rsidR="00AD2D6F">
              <w:rPr>
                <w:noProof/>
                <w:webHidden/>
              </w:rPr>
              <w:fldChar w:fldCharType="begin"/>
            </w:r>
            <w:r w:rsidR="00AD2D6F">
              <w:rPr>
                <w:noProof/>
                <w:webHidden/>
              </w:rPr>
              <w:instrText xml:space="preserve"> PAGEREF _Toc39488120 \h </w:instrText>
            </w:r>
            <w:r w:rsidR="00AD2D6F">
              <w:rPr>
                <w:noProof/>
                <w:webHidden/>
              </w:rPr>
            </w:r>
            <w:r w:rsidR="00AD2D6F">
              <w:rPr>
                <w:noProof/>
                <w:webHidden/>
              </w:rPr>
              <w:fldChar w:fldCharType="separate"/>
            </w:r>
            <w:r w:rsidR="00AD2D6F">
              <w:rPr>
                <w:noProof/>
                <w:webHidden/>
              </w:rPr>
              <w:t>39</w:t>
            </w:r>
            <w:r w:rsidR="00AD2D6F">
              <w:rPr>
                <w:noProof/>
                <w:webHidden/>
              </w:rPr>
              <w:fldChar w:fldCharType="end"/>
            </w:r>
          </w:hyperlink>
        </w:p>
        <w:p w14:paraId="7960B0B5" w14:textId="7A42B807"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121" w:history="1">
            <w:r w:rsidR="00AD2D6F" w:rsidRPr="002F4E5E">
              <w:rPr>
                <w:rStyle w:val="Hyperlink"/>
                <w:noProof/>
                <w:lang w:val="en-GB"/>
              </w:rPr>
              <w:t>8.7</w:t>
            </w:r>
            <w:r w:rsidR="00AD2D6F">
              <w:rPr>
                <w:rFonts w:eastAsiaTheme="minorEastAsia"/>
                <w:b w:val="0"/>
                <w:bCs w:val="0"/>
                <w:noProof/>
                <w:sz w:val="24"/>
                <w:szCs w:val="24"/>
                <w:lang w:val="en-GB" w:eastAsia="en-GB"/>
              </w:rPr>
              <w:tab/>
            </w:r>
            <w:r w:rsidR="00AD2D6F" w:rsidRPr="002F4E5E">
              <w:rPr>
                <w:rStyle w:val="Hyperlink"/>
                <w:noProof/>
                <w:lang w:val="en-GB"/>
              </w:rPr>
              <w:t>Confidentiality</w:t>
            </w:r>
            <w:r w:rsidR="00AD2D6F">
              <w:rPr>
                <w:noProof/>
                <w:webHidden/>
              </w:rPr>
              <w:tab/>
            </w:r>
            <w:r w:rsidR="00AD2D6F">
              <w:rPr>
                <w:noProof/>
                <w:webHidden/>
              </w:rPr>
              <w:fldChar w:fldCharType="begin"/>
            </w:r>
            <w:r w:rsidR="00AD2D6F">
              <w:rPr>
                <w:noProof/>
                <w:webHidden/>
              </w:rPr>
              <w:instrText xml:space="preserve"> PAGEREF _Toc39488121 \h </w:instrText>
            </w:r>
            <w:r w:rsidR="00AD2D6F">
              <w:rPr>
                <w:noProof/>
                <w:webHidden/>
              </w:rPr>
            </w:r>
            <w:r w:rsidR="00AD2D6F">
              <w:rPr>
                <w:noProof/>
                <w:webHidden/>
              </w:rPr>
              <w:fldChar w:fldCharType="separate"/>
            </w:r>
            <w:r w:rsidR="00AD2D6F">
              <w:rPr>
                <w:noProof/>
                <w:webHidden/>
              </w:rPr>
              <w:t>39</w:t>
            </w:r>
            <w:r w:rsidR="00AD2D6F">
              <w:rPr>
                <w:noProof/>
                <w:webHidden/>
              </w:rPr>
              <w:fldChar w:fldCharType="end"/>
            </w:r>
          </w:hyperlink>
        </w:p>
        <w:p w14:paraId="0D67F97B" w14:textId="0411E13C"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122" w:history="1">
            <w:r w:rsidR="00AD2D6F" w:rsidRPr="002F4E5E">
              <w:rPr>
                <w:rStyle w:val="Hyperlink"/>
                <w:noProof/>
                <w:lang w:val="en-GB"/>
              </w:rPr>
              <w:t>8.8</w:t>
            </w:r>
            <w:r w:rsidR="00AD2D6F">
              <w:rPr>
                <w:rFonts w:eastAsiaTheme="minorEastAsia"/>
                <w:b w:val="0"/>
                <w:bCs w:val="0"/>
                <w:noProof/>
                <w:sz w:val="24"/>
                <w:szCs w:val="24"/>
                <w:lang w:val="en-GB" w:eastAsia="en-GB"/>
              </w:rPr>
              <w:tab/>
            </w:r>
            <w:r w:rsidR="00AD2D6F" w:rsidRPr="002F4E5E">
              <w:rPr>
                <w:rStyle w:val="Hyperlink"/>
                <w:noProof/>
                <w:lang w:val="en-GB"/>
              </w:rPr>
              <w:t>Custody of Data and Samples</w:t>
            </w:r>
            <w:r w:rsidR="00AD2D6F">
              <w:rPr>
                <w:noProof/>
                <w:webHidden/>
              </w:rPr>
              <w:tab/>
            </w:r>
            <w:r w:rsidR="00AD2D6F">
              <w:rPr>
                <w:noProof/>
                <w:webHidden/>
              </w:rPr>
              <w:fldChar w:fldCharType="begin"/>
            </w:r>
            <w:r w:rsidR="00AD2D6F">
              <w:rPr>
                <w:noProof/>
                <w:webHidden/>
              </w:rPr>
              <w:instrText xml:space="preserve"> PAGEREF _Toc39488122 \h </w:instrText>
            </w:r>
            <w:r w:rsidR="00AD2D6F">
              <w:rPr>
                <w:noProof/>
                <w:webHidden/>
              </w:rPr>
            </w:r>
            <w:r w:rsidR="00AD2D6F">
              <w:rPr>
                <w:noProof/>
                <w:webHidden/>
              </w:rPr>
              <w:fldChar w:fldCharType="separate"/>
            </w:r>
            <w:r w:rsidR="00AD2D6F">
              <w:rPr>
                <w:noProof/>
                <w:webHidden/>
              </w:rPr>
              <w:t>41</w:t>
            </w:r>
            <w:r w:rsidR="00AD2D6F">
              <w:rPr>
                <w:noProof/>
                <w:webHidden/>
              </w:rPr>
              <w:fldChar w:fldCharType="end"/>
            </w:r>
          </w:hyperlink>
        </w:p>
        <w:p w14:paraId="68DAA28C" w14:textId="3FD0647A"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123" w:history="1">
            <w:r w:rsidR="00AD2D6F" w:rsidRPr="002F4E5E">
              <w:rPr>
                <w:rStyle w:val="Hyperlink"/>
                <w:noProof/>
                <w:lang w:val="en-GB"/>
              </w:rPr>
              <w:t>8.9</w:t>
            </w:r>
            <w:r w:rsidR="00AD2D6F">
              <w:rPr>
                <w:rFonts w:eastAsiaTheme="minorEastAsia"/>
                <w:b w:val="0"/>
                <w:bCs w:val="0"/>
                <w:noProof/>
                <w:sz w:val="24"/>
                <w:szCs w:val="24"/>
                <w:lang w:val="en-GB" w:eastAsia="en-GB"/>
              </w:rPr>
              <w:tab/>
            </w:r>
            <w:r w:rsidR="00AD2D6F" w:rsidRPr="002F4E5E">
              <w:rPr>
                <w:rStyle w:val="Hyperlink"/>
                <w:noProof/>
                <w:lang w:val="en-GB"/>
              </w:rPr>
              <w:t>Additional Ethical Considerations</w:t>
            </w:r>
            <w:r w:rsidR="00AD2D6F">
              <w:rPr>
                <w:noProof/>
                <w:webHidden/>
              </w:rPr>
              <w:tab/>
            </w:r>
            <w:r w:rsidR="00AD2D6F">
              <w:rPr>
                <w:noProof/>
                <w:webHidden/>
              </w:rPr>
              <w:fldChar w:fldCharType="begin"/>
            </w:r>
            <w:r w:rsidR="00AD2D6F">
              <w:rPr>
                <w:noProof/>
                <w:webHidden/>
              </w:rPr>
              <w:instrText xml:space="preserve"> PAGEREF _Toc39488123 \h </w:instrText>
            </w:r>
            <w:r w:rsidR="00AD2D6F">
              <w:rPr>
                <w:noProof/>
                <w:webHidden/>
              </w:rPr>
            </w:r>
            <w:r w:rsidR="00AD2D6F">
              <w:rPr>
                <w:noProof/>
                <w:webHidden/>
              </w:rPr>
              <w:fldChar w:fldCharType="separate"/>
            </w:r>
            <w:r w:rsidR="00AD2D6F">
              <w:rPr>
                <w:noProof/>
                <w:webHidden/>
              </w:rPr>
              <w:t>41</w:t>
            </w:r>
            <w:r w:rsidR="00AD2D6F">
              <w:rPr>
                <w:noProof/>
                <w:webHidden/>
              </w:rPr>
              <w:fldChar w:fldCharType="end"/>
            </w:r>
          </w:hyperlink>
        </w:p>
        <w:p w14:paraId="269ABDE9" w14:textId="7C16EFAB"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124" w:history="1">
            <w:r w:rsidR="00AD2D6F" w:rsidRPr="002F4E5E">
              <w:rPr>
                <w:rStyle w:val="Hyperlink"/>
                <w:noProof/>
                <w:lang w:val="en-GB"/>
              </w:rPr>
              <w:t>8.10</w:t>
            </w:r>
            <w:r w:rsidR="00AD2D6F">
              <w:rPr>
                <w:rFonts w:eastAsiaTheme="minorEastAsia"/>
                <w:b w:val="0"/>
                <w:bCs w:val="0"/>
                <w:noProof/>
                <w:sz w:val="24"/>
                <w:szCs w:val="24"/>
                <w:lang w:val="en-GB" w:eastAsia="en-GB"/>
              </w:rPr>
              <w:tab/>
            </w:r>
            <w:r w:rsidR="00AD2D6F" w:rsidRPr="002F4E5E">
              <w:rPr>
                <w:rStyle w:val="Hyperlink"/>
                <w:noProof/>
                <w:lang w:val="en-GB"/>
              </w:rPr>
              <w:t>Insurance</w:t>
            </w:r>
            <w:r w:rsidR="00AD2D6F">
              <w:rPr>
                <w:noProof/>
                <w:webHidden/>
              </w:rPr>
              <w:tab/>
            </w:r>
            <w:r w:rsidR="00AD2D6F">
              <w:rPr>
                <w:noProof/>
                <w:webHidden/>
              </w:rPr>
              <w:fldChar w:fldCharType="begin"/>
            </w:r>
            <w:r w:rsidR="00AD2D6F">
              <w:rPr>
                <w:noProof/>
                <w:webHidden/>
              </w:rPr>
              <w:instrText xml:space="preserve"> PAGEREF _Toc39488124 \h </w:instrText>
            </w:r>
            <w:r w:rsidR="00AD2D6F">
              <w:rPr>
                <w:noProof/>
                <w:webHidden/>
              </w:rPr>
            </w:r>
            <w:r w:rsidR="00AD2D6F">
              <w:rPr>
                <w:noProof/>
                <w:webHidden/>
              </w:rPr>
              <w:fldChar w:fldCharType="separate"/>
            </w:r>
            <w:r w:rsidR="00AD2D6F">
              <w:rPr>
                <w:noProof/>
                <w:webHidden/>
              </w:rPr>
              <w:t>42</w:t>
            </w:r>
            <w:r w:rsidR="00AD2D6F">
              <w:rPr>
                <w:noProof/>
                <w:webHidden/>
              </w:rPr>
              <w:fldChar w:fldCharType="end"/>
            </w:r>
          </w:hyperlink>
        </w:p>
        <w:p w14:paraId="19746073" w14:textId="1972D2BB"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125" w:history="1">
            <w:r w:rsidR="00AD2D6F" w:rsidRPr="002F4E5E">
              <w:rPr>
                <w:rStyle w:val="Hyperlink"/>
                <w:noProof/>
                <w:lang w:val="en-GB"/>
              </w:rPr>
              <w:t>8.11</w:t>
            </w:r>
            <w:r w:rsidR="00AD2D6F">
              <w:rPr>
                <w:rFonts w:eastAsiaTheme="minorEastAsia"/>
                <w:b w:val="0"/>
                <w:bCs w:val="0"/>
                <w:noProof/>
                <w:sz w:val="24"/>
                <w:szCs w:val="24"/>
                <w:lang w:val="en-GB" w:eastAsia="en-GB"/>
              </w:rPr>
              <w:tab/>
            </w:r>
            <w:r w:rsidR="00AD2D6F" w:rsidRPr="002F4E5E">
              <w:rPr>
                <w:rStyle w:val="Hyperlink"/>
                <w:noProof/>
                <w:lang w:val="en-GB"/>
              </w:rPr>
              <w:t>Scientific and Peer Review</w:t>
            </w:r>
            <w:r w:rsidR="00AD2D6F">
              <w:rPr>
                <w:noProof/>
                <w:webHidden/>
              </w:rPr>
              <w:tab/>
            </w:r>
            <w:r w:rsidR="00AD2D6F">
              <w:rPr>
                <w:noProof/>
                <w:webHidden/>
              </w:rPr>
              <w:fldChar w:fldCharType="begin"/>
            </w:r>
            <w:r w:rsidR="00AD2D6F">
              <w:rPr>
                <w:noProof/>
                <w:webHidden/>
              </w:rPr>
              <w:instrText xml:space="preserve"> PAGEREF _Toc39488125 \h </w:instrText>
            </w:r>
            <w:r w:rsidR="00AD2D6F">
              <w:rPr>
                <w:noProof/>
                <w:webHidden/>
              </w:rPr>
            </w:r>
            <w:r w:rsidR="00AD2D6F">
              <w:rPr>
                <w:noProof/>
                <w:webHidden/>
              </w:rPr>
              <w:fldChar w:fldCharType="separate"/>
            </w:r>
            <w:r w:rsidR="00AD2D6F">
              <w:rPr>
                <w:noProof/>
                <w:webHidden/>
              </w:rPr>
              <w:t>42</w:t>
            </w:r>
            <w:r w:rsidR="00AD2D6F">
              <w:rPr>
                <w:noProof/>
                <w:webHidden/>
              </w:rPr>
              <w:fldChar w:fldCharType="end"/>
            </w:r>
          </w:hyperlink>
        </w:p>
        <w:p w14:paraId="20A4D639" w14:textId="33FC7817" w:rsidR="00AD2D6F" w:rsidRDefault="006E2DCF">
          <w:pPr>
            <w:pStyle w:val="TOC2"/>
            <w:tabs>
              <w:tab w:val="right" w:leader="dot" w:pos="9350"/>
            </w:tabs>
            <w:rPr>
              <w:rFonts w:eastAsiaTheme="minorEastAsia"/>
              <w:b w:val="0"/>
              <w:bCs w:val="0"/>
              <w:noProof/>
              <w:sz w:val="24"/>
              <w:szCs w:val="24"/>
              <w:lang w:val="en-GB" w:eastAsia="en-GB"/>
            </w:rPr>
          </w:pPr>
          <w:hyperlink w:anchor="_Toc39488126" w:history="1">
            <w:r w:rsidR="00AD2D6F" w:rsidRPr="002F4E5E">
              <w:rPr>
                <w:rStyle w:val="Hyperlink"/>
                <w:noProof/>
              </w:rPr>
              <w:t>Material Transfer Agreement</w:t>
            </w:r>
            <w:r w:rsidR="00AD2D6F">
              <w:rPr>
                <w:noProof/>
                <w:webHidden/>
              </w:rPr>
              <w:tab/>
            </w:r>
            <w:r w:rsidR="00AD2D6F">
              <w:rPr>
                <w:noProof/>
                <w:webHidden/>
              </w:rPr>
              <w:fldChar w:fldCharType="begin"/>
            </w:r>
            <w:r w:rsidR="00AD2D6F">
              <w:rPr>
                <w:noProof/>
                <w:webHidden/>
              </w:rPr>
              <w:instrText xml:space="preserve"> PAGEREF _Toc39488126 \h </w:instrText>
            </w:r>
            <w:r w:rsidR="00AD2D6F">
              <w:rPr>
                <w:noProof/>
                <w:webHidden/>
              </w:rPr>
            </w:r>
            <w:r w:rsidR="00AD2D6F">
              <w:rPr>
                <w:noProof/>
                <w:webHidden/>
              </w:rPr>
              <w:fldChar w:fldCharType="separate"/>
            </w:r>
            <w:r w:rsidR="00AD2D6F">
              <w:rPr>
                <w:noProof/>
                <w:webHidden/>
              </w:rPr>
              <w:t>43</w:t>
            </w:r>
            <w:r w:rsidR="00AD2D6F">
              <w:rPr>
                <w:noProof/>
                <w:webHidden/>
              </w:rPr>
              <w:fldChar w:fldCharType="end"/>
            </w:r>
          </w:hyperlink>
        </w:p>
        <w:p w14:paraId="6EBB1641" w14:textId="7F21A9F6"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127" w:history="1">
            <w:r w:rsidR="00AD2D6F" w:rsidRPr="002F4E5E">
              <w:rPr>
                <w:rStyle w:val="Hyperlink"/>
                <w:noProof/>
                <w:lang w:val="en-GB"/>
              </w:rPr>
              <w:t>8.12</w:t>
            </w:r>
            <w:r w:rsidR="00AD2D6F">
              <w:rPr>
                <w:rFonts w:eastAsiaTheme="minorEastAsia"/>
                <w:b w:val="0"/>
                <w:bCs w:val="0"/>
                <w:noProof/>
                <w:sz w:val="24"/>
                <w:szCs w:val="24"/>
                <w:lang w:val="en-GB" w:eastAsia="en-GB"/>
              </w:rPr>
              <w:tab/>
            </w:r>
            <w:r w:rsidR="00AD2D6F" w:rsidRPr="002F4E5E">
              <w:rPr>
                <w:rStyle w:val="Hyperlink"/>
                <w:noProof/>
                <w:lang w:val="en-GB"/>
              </w:rPr>
              <w:t>Revision History</w:t>
            </w:r>
            <w:r w:rsidR="00AD2D6F">
              <w:rPr>
                <w:noProof/>
                <w:webHidden/>
              </w:rPr>
              <w:tab/>
            </w:r>
            <w:r w:rsidR="00AD2D6F">
              <w:rPr>
                <w:noProof/>
                <w:webHidden/>
              </w:rPr>
              <w:fldChar w:fldCharType="begin"/>
            </w:r>
            <w:r w:rsidR="00AD2D6F">
              <w:rPr>
                <w:noProof/>
                <w:webHidden/>
              </w:rPr>
              <w:instrText xml:space="preserve"> PAGEREF _Toc39488127 \h </w:instrText>
            </w:r>
            <w:r w:rsidR="00AD2D6F">
              <w:rPr>
                <w:noProof/>
                <w:webHidden/>
              </w:rPr>
            </w:r>
            <w:r w:rsidR="00AD2D6F">
              <w:rPr>
                <w:noProof/>
                <w:webHidden/>
              </w:rPr>
              <w:fldChar w:fldCharType="separate"/>
            </w:r>
            <w:r w:rsidR="00AD2D6F">
              <w:rPr>
                <w:noProof/>
                <w:webHidden/>
              </w:rPr>
              <w:t>46</w:t>
            </w:r>
            <w:r w:rsidR="00AD2D6F">
              <w:rPr>
                <w:noProof/>
                <w:webHidden/>
              </w:rPr>
              <w:fldChar w:fldCharType="end"/>
            </w:r>
          </w:hyperlink>
        </w:p>
        <w:p w14:paraId="1A51BBBE" w14:textId="508DAD21" w:rsidR="00AD2D6F" w:rsidRDefault="006E2DCF">
          <w:pPr>
            <w:pStyle w:val="TOC3"/>
            <w:tabs>
              <w:tab w:val="left" w:pos="1440"/>
              <w:tab w:val="right" w:leader="dot" w:pos="9350"/>
            </w:tabs>
            <w:rPr>
              <w:rFonts w:eastAsiaTheme="minorEastAsia"/>
              <w:noProof/>
              <w:sz w:val="24"/>
              <w:szCs w:val="24"/>
              <w:lang w:val="en-GB" w:eastAsia="en-GB"/>
            </w:rPr>
          </w:pPr>
          <w:hyperlink w:anchor="_Toc39488128" w:history="1">
            <w:r w:rsidR="00AD2D6F" w:rsidRPr="002F4E5E">
              <w:rPr>
                <w:rStyle w:val="Hyperlink"/>
                <w:noProof/>
                <w:lang w:val="en-GB"/>
              </w:rPr>
              <w:t>8.12.1</w:t>
            </w:r>
            <w:r w:rsidR="00AD2D6F">
              <w:rPr>
                <w:rFonts w:eastAsiaTheme="minorEastAsia"/>
                <w:noProof/>
                <w:sz w:val="24"/>
                <w:szCs w:val="24"/>
                <w:lang w:val="en-GB" w:eastAsia="en-GB"/>
              </w:rPr>
              <w:tab/>
            </w:r>
            <w:r w:rsidR="00AD2D6F" w:rsidRPr="002F4E5E">
              <w:rPr>
                <w:rStyle w:val="Hyperlink"/>
                <w:noProof/>
                <w:lang w:val="en-GB"/>
              </w:rPr>
              <w:t>Changes since v2.0</w:t>
            </w:r>
            <w:r w:rsidR="00AD2D6F">
              <w:rPr>
                <w:noProof/>
                <w:webHidden/>
              </w:rPr>
              <w:tab/>
            </w:r>
            <w:r w:rsidR="00AD2D6F">
              <w:rPr>
                <w:noProof/>
                <w:webHidden/>
              </w:rPr>
              <w:fldChar w:fldCharType="begin"/>
            </w:r>
            <w:r w:rsidR="00AD2D6F">
              <w:rPr>
                <w:noProof/>
                <w:webHidden/>
              </w:rPr>
              <w:instrText xml:space="preserve"> PAGEREF _Toc39488128 \h </w:instrText>
            </w:r>
            <w:r w:rsidR="00AD2D6F">
              <w:rPr>
                <w:noProof/>
                <w:webHidden/>
              </w:rPr>
            </w:r>
            <w:r w:rsidR="00AD2D6F">
              <w:rPr>
                <w:noProof/>
                <w:webHidden/>
              </w:rPr>
              <w:fldChar w:fldCharType="separate"/>
            </w:r>
            <w:r w:rsidR="00AD2D6F">
              <w:rPr>
                <w:noProof/>
                <w:webHidden/>
              </w:rPr>
              <w:t>46</w:t>
            </w:r>
            <w:r w:rsidR="00AD2D6F">
              <w:rPr>
                <w:noProof/>
                <w:webHidden/>
              </w:rPr>
              <w:fldChar w:fldCharType="end"/>
            </w:r>
          </w:hyperlink>
        </w:p>
        <w:p w14:paraId="4C9C32E0" w14:textId="61E743C4" w:rsidR="00AD2D6F" w:rsidRDefault="006E2DCF">
          <w:pPr>
            <w:pStyle w:val="TOC3"/>
            <w:tabs>
              <w:tab w:val="left" w:pos="1440"/>
              <w:tab w:val="right" w:leader="dot" w:pos="9350"/>
            </w:tabs>
            <w:rPr>
              <w:rFonts w:eastAsiaTheme="minorEastAsia"/>
              <w:noProof/>
              <w:sz w:val="24"/>
              <w:szCs w:val="24"/>
              <w:lang w:val="en-GB" w:eastAsia="en-GB"/>
            </w:rPr>
          </w:pPr>
          <w:hyperlink w:anchor="_Toc39488129" w:history="1">
            <w:r w:rsidR="00AD2D6F" w:rsidRPr="002F4E5E">
              <w:rPr>
                <w:rStyle w:val="Hyperlink"/>
                <w:noProof/>
                <w:lang w:val="en-GB"/>
              </w:rPr>
              <w:t>8.12.2</w:t>
            </w:r>
            <w:r w:rsidR="00AD2D6F">
              <w:rPr>
                <w:rFonts w:eastAsiaTheme="minorEastAsia"/>
                <w:noProof/>
                <w:sz w:val="24"/>
                <w:szCs w:val="24"/>
                <w:lang w:val="en-GB" w:eastAsia="en-GB"/>
              </w:rPr>
              <w:tab/>
            </w:r>
            <w:r w:rsidR="00AD2D6F" w:rsidRPr="002F4E5E">
              <w:rPr>
                <w:rStyle w:val="Hyperlink"/>
                <w:noProof/>
                <w:lang w:val="en-GB"/>
              </w:rPr>
              <w:t>Changes since v1.0</w:t>
            </w:r>
            <w:r w:rsidR="00AD2D6F">
              <w:rPr>
                <w:noProof/>
                <w:webHidden/>
              </w:rPr>
              <w:tab/>
            </w:r>
            <w:r w:rsidR="00AD2D6F">
              <w:rPr>
                <w:noProof/>
                <w:webHidden/>
              </w:rPr>
              <w:fldChar w:fldCharType="begin"/>
            </w:r>
            <w:r w:rsidR="00AD2D6F">
              <w:rPr>
                <w:noProof/>
                <w:webHidden/>
              </w:rPr>
              <w:instrText xml:space="preserve"> PAGEREF _Toc39488129 \h </w:instrText>
            </w:r>
            <w:r w:rsidR="00AD2D6F">
              <w:rPr>
                <w:noProof/>
                <w:webHidden/>
              </w:rPr>
            </w:r>
            <w:r w:rsidR="00AD2D6F">
              <w:rPr>
                <w:noProof/>
                <w:webHidden/>
              </w:rPr>
              <w:fldChar w:fldCharType="separate"/>
            </w:r>
            <w:r w:rsidR="00AD2D6F">
              <w:rPr>
                <w:noProof/>
                <w:webHidden/>
              </w:rPr>
              <w:t>47</w:t>
            </w:r>
            <w:r w:rsidR="00AD2D6F">
              <w:rPr>
                <w:noProof/>
                <w:webHidden/>
              </w:rPr>
              <w:fldChar w:fldCharType="end"/>
            </w:r>
          </w:hyperlink>
        </w:p>
        <w:p w14:paraId="1F58A6D3" w14:textId="2A6B1B71" w:rsidR="00AD2D6F" w:rsidRDefault="006E2DCF">
          <w:pPr>
            <w:pStyle w:val="TOC1"/>
            <w:rPr>
              <w:rFonts w:eastAsiaTheme="minorEastAsia"/>
              <w:b w:val="0"/>
              <w:bCs w:val="0"/>
              <w:i w:val="0"/>
              <w:iCs w:val="0"/>
              <w:noProof/>
              <w:lang w:val="en-GB" w:eastAsia="en-GB"/>
            </w:rPr>
          </w:pPr>
          <w:hyperlink w:anchor="_Toc39488130" w:history="1">
            <w:r w:rsidR="00AD2D6F" w:rsidRPr="002F4E5E">
              <w:rPr>
                <w:rStyle w:val="Hyperlink"/>
                <w:noProof/>
                <w:lang w:val="en-GB"/>
              </w:rPr>
              <w:t>9</w:t>
            </w:r>
            <w:r w:rsidR="00AD2D6F">
              <w:rPr>
                <w:rFonts w:eastAsiaTheme="minorEastAsia"/>
                <w:b w:val="0"/>
                <w:bCs w:val="0"/>
                <w:i w:val="0"/>
                <w:iCs w:val="0"/>
                <w:noProof/>
                <w:lang w:val="en-GB" w:eastAsia="en-GB"/>
              </w:rPr>
              <w:tab/>
            </w:r>
            <w:r w:rsidR="00AD2D6F" w:rsidRPr="002F4E5E">
              <w:rPr>
                <w:rStyle w:val="Hyperlink"/>
                <w:noProof/>
                <w:lang w:val="en-GB"/>
              </w:rPr>
              <w:t>APPENDICES</w:t>
            </w:r>
            <w:r w:rsidR="00AD2D6F">
              <w:rPr>
                <w:noProof/>
                <w:webHidden/>
              </w:rPr>
              <w:tab/>
            </w:r>
            <w:r w:rsidR="00AD2D6F">
              <w:rPr>
                <w:noProof/>
                <w:webHidden/>
              </w:rPr>
              <w:fldChar w:fldCharType="begin"/>
            </w:r>
            <w:r w:rsidR="00AD2D6F">
              <w:rPr>
                <w:noProof/>
                <w:webHidden/>
              </w:rPr>
              <w:instrText xml:space="preserve"> PAGEREF _Toc39488130 \h </w:instrText>
            </w:r>
            <w:r w:rsidR="00AD2D6F">
              <w:rPr>
                <w:noProof/>
                <w:webHidden/>
              </w:rPr>
            </w:r>
            <w:r w:rsidR="00AD2D6F">
              <w:rPr>
                <w:noProof/>
                <w:webHidden/>
              </w:rPr>
              <w:fldChar w:fldCharType="separate"/>
            </w:r>
            <w:r w:rsidR="00AD2D6F">
              <w:rPr>
                <w:noProof/>
                <w:webHidden/>
              </w:rPr>
              <w:t>48</w:t>
            </w:r>
            <w:r w:rsidR="00AD2D6F">
              <w:rPr>
                <w:noProof/>
                <w:webHidden/>
              </w:rPr>
              <w:fldChar w:fldCharType="end"/>
            </w:r>
          </w:hyperlink>
        </w:p>
        <w:p w14:paraId="2704B243" w14:textId="1AAA1424"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131" w:history="1">
            <w:r w:rsidR="00AD2D6F" w:rsidRPr="002F4E5E">
              <w:rPr>
                <w:rStyle w:val="Hyperlink"/>
                <w:noProof/>
                <w:lang w:val="en-GB"/>
              </w:rPr>
              <w:t>9.1</w:t>
            </w:r>
            <w:r w:rsidR="00AD2D6F">
              <w:rPr>
                <w:rFonts w:eastAsiaTheme="minorEastAsia"/>
                <w:b w:val="0"/>
                <w:bCs w:val="0"/>
                <w:noProof/>
                <w:sz w:val="24"/>
                <w:szCs w:val="24"/>
                <w:lang w:val="en-GB" w:eastAsia="en-GB"/>
              </w:rPr>
              <w:tab/>
            </w:r>
            <w:r w:rsidR="00AD2D6F" w:rsidRPr="002F4E5E">
              <w:rPr>
                <w:rStyle w:val="Hyperlink"/>
                <w:noProof/>
                <w:lang w:val="en-GB"/>
              </w:rPr>
              <w:t>Appendix A: Test Activation Guidance – Internal Pilot Study for maintenance of the UK Clinical Characterisation Protocol</w:t>
            </w:r>
            <w:r w:rsidR="00AD2D6F">
              <w:rPr>
                <w:noProof/>
                <w:webHidden/>
              </w:rPr>
              <w:tab/>
            </w:r>
            <w:r w:rsidR="00AD2D6F">
              <w:rPr>
                <w:noProof/>
                <w:webHidden/>
              </w:rPr>
              <w:fldChar w:fldCharType="begin"/>
            </w:r>
            <w:r w:rsidR="00AD2D6F">
              <w:rPr>
                <w:noProof/>
                <w:webHidden/>
              </w:rPr>
              <w:instrText xml:space="preserve"> PAGEREF _Toc39488131 \h </w:instrText>
            </w:r>
            <w:r w:rsidR="00AD2D6F">
              <w:rPr>
                <w:noProof/>
                <w:webHidden/>
              </w:rPr>
            </w:r>
            <w:r w:rsidR="00AD2D6F">
              <w:rPr>
                <w:noProof/>
                <w:webHidden/>
              </w:rPr>
              <w:fldChar w:fldCharType="separate"/>
            </w:r>
            <w:r w:rsidR="00AD2D6F">
              <w:rPr>
                <w:noProof/>
                <w:webHidden/>
              </w:rPr>
              <w:t>48</w:t>
            </w:r>
            <w:r w:rsidR="00AD2D6F">
              <w:rPr>
                <w:noProof/>
                <w:webHidden/>
              </w:rPr>
              <w:fldChar w:fldCharType="end"/>
            </w:r>
          </w:hyperlink>
        </w:p>
        <w:p w14:paraId="7A37845C" w14:textId="0D2919CD" w:rsidR="00AD2D6F" w:rsidRDefault="006E2DCF">
          <w:pPr>
            <w:pStyle w:val="TOC2"/>
            <w:tabs>
              <w:tab w:val="left" w:pos="960"/>
              <w:tab w:val="right" w:leader="dot" w:pos="9350"/>
            </w:tabs>
            <w:rPr>
              <w:rFonts w:eastAsiaTheme="minorEastAsia"/>
              <w:b w:val="0"/>
              <w:bCs w:val="0"/>
              <w:noProof/>
              <w:sz w:val="24"/>
              <w:szCs w:val="24"/>
              <w:lang w:val="en-GB" w:eastAsia="en-GB"/>
            </w:rPr>
          </w:pPr>
          <w:hyperlink w:anchor="_Toc39488132" w:history="1">
            <w:r w:rsidR="00AD2D6F" w:rsidRPr="002F4E5E">
              <w:rPr>
                <w:rStyle w:val="Hyperlink"/>
                <w:noProof/>
                <w:lang w:val="en-GB"/>
              </w:rPr>
              <w:t>9.2</w:t>
            </w:r>
            <w:r w:rsidR="00AD2D6F">
              <w:rPr>
                <w:rFonts w:eastAsiaTheme="minorEastAsia"/>
                <w:b w:val="0"/>
                <w:bCs w:val="0"/>
                <w:noProof/>
                <w:sz w:val="24"/>
                <w:szCs w:val="24"/>
                <w:lang w:val="en-GB" w:eastAsia="en-GB"/>
              </w:rPr>
              <w:tab/>
            </w:r>
            <w:r w:rsidR="00AD2D6F" w:rsidRPr="002F4E5E">
              <w:rPr>
                <w:rStyle w:val="Hyperlink"/>
                <w:noProof/>
                <w:lang w:val="en-GB"/>
              </w:rPr>
              <w:t>Appendix B: Examples of TIER 2 priority schedule flexibility</w:t>
            </w:r>
            <w:r w:rsidR="00AD2D6F">
              <w:rPr>
                <w:noProof/>
                <w:webHidden/>
              </w:rPr>
              <w:tab/>
            </w:r>
            <w:r w:rsidR="00AD2D6F">
              <w:rPr>
                <w:noProof/>
                <w:webHidden/>
              </w:rPr>
              <w:fldChar w:fldCharType="begin"/>
            </w:r>
            <w:r w:rsidR="00AD2D6F">
              <w:rPr>
                <w:noProof/>
                <w:webHidden/>
              </w:rPr>
              <w:instrText xml:space="preserve"> PAGEREF _Toc39488132 \h </w:instrText>
            </w:r>
            <w:r w:rsidR="00AD2D6F">
              <w:rPr>
                <w:noProof/>
                <w:webHidden/>
              </w:rPr>
            </w:r>
            <w:r w:rsidR="00AD2D6F">
              <w:rPr>
                <w:noProof/>
                <w:webHidden/>
              </w:rPr>
              <w:fldChar w:fldCharType="separate"/>
            </w:r>
            <w:r w:rsidR="00AD2D6F">
              <w:rPr>
                <w:noProof/>
                <w:webHidden/>
              </w:rPr>
              <w:t>48</w:t>
            </w:r>
            <w:r w:rsidR="00AD2D6F">
              <w:rPr>
                <w:noProof/>
                <w:webHidden/>
              </w:rPr>
              <w:fldChar w:fldCharType="end"/>
            </w:r>
          </w:hyperlink>
        </w:p>
        <w:p w14:paraId="1F20DC54" w14:textId="3EDDBD53" w:rsidR="00BB022E" w:rsidRPr="00951DF3" w:rsidRDefault="00BB022E">
          <w:pPr>
            <w:rPr>
              <w:lang w:val="en-GB"/>
            </w:rPr>
          </w:pPr>
          <w:r w:rsidRPr="00951DF3">
            <w:rPr>
              <w:b/>
              <w:bCs/>
              <w:lang w:val="en-GB"/>
            </w:rPr>
            <w:fldChar w:fldCharType="end"/>
          </w:r>
        </w:p>
      </w:sdtContent>
    </w:sdt>
    <w:p w14:paraId="4AB1347E" w14:textId="77777777" w:rsidR="001202D1" w:rsidRPr="00951DF3" w:rsidRDefault="00C15D9F" w:rsidP="00466424">
      <w:pPr>
        <w:pStyle w:val="Heading1"/>
        <w:jc w:val="both"/>
        <w:rPr>
          <w:color w:val="auto"/>
          <w:lang w:val="en-GB"/>
        </w:rPr>
      </w:pPr>
      <w:bookmarkStart w:id="1" w:name="_Toc39488050"/>
      <w:r w:rsidRPr="00951DF3">
        <w:rPr>
          <w:color w:val="auto"/>
          <w:lang w:val="en-GB"/>
        </w:rPr>
        <w:t>Background and Objectives</w:t>
      </w:r>
      <w:bookmarkStart w:id="2" w:name="section"/>
      <w:bookmarkEnd w:id="0"/>
      <w:bookmarkEnd w:id="1"/>
      <w:bookmarkEnd w:id="2"/>
    </w:p>
    <w:p w14:paraId="0B37A589" w14:textId="77777777" w:rsidR="001202D1" w:rsidRPr="00951DF3" w:rsidRDefault="00C15D9F" w:rsidP="00466424">
      <w:pPr>
        <w:pStyle w:val="Heading2"/>
        <w:jc w:val="both"/>
        <w:rPr>
          <w:color w:val="auto"/>
          <w:lang w:val="en-GB"/>
        </w:rPr>
      </w:pPr>
      <w:bookmarkStart w:id="3" w:name="purpose-of-the-study"/>
      <w:bookmarkStart w:id="4" w:name="_Toc39488051"/>
      <w:r w:rsidRPr="00951DF3">
        <w:rPr>
          <w:color w:val="auto"/>
          <w:lang w:val="en-GB"/>
        </w:rPr>
        <w:t>Purpose of the Study</w:t>
      </w:r>
      <w:bookmarkEnd w:id="3"/>
      <w:bookmarkEnd w:id="4"/>
    </w:p>
    <w:p w14:paraId="70D6317D" w14:textId="77777777" w:rsidR="001202D1" w:rsidRPr="00951DF3" w:rsidRDefault="00C15D9F" w:rsidP="00466424">
      <w:pPr>
        <w:pStyle w:val="FirstParagraph"/>
        <w:jc w:val="both"/>
        <w:rPr>
          <w:lang w:val="en-GB"/>
        </w:rPr>
      </w:pPr>
      <w:r w:rsidRPr="00951DF3">
        <w:rPr>
          <w:lang w:val="en-GB"/>
        </w:rPr>
        <w:t>This is a standardized generic protocol for the rapid, coordinated clinical investigation of severe or potentially severe acute infections by pathogens of public health interest.</w:t>
      </w:r>
    </w:p>
    <w:p w14:paraId="64357581" w14:textId="77777777" w:rsidR="001202D1" w:rsidRPr="00951DF3" w:rsidRDefault="00C15D9F" w:rsidP="00466424">
      <w:pPr>
        <w:pStyle w:val="BodyText"/>
        <w:jc w:val="both"/>
        <w:rPr>
          <w:lang w:val="en-GB"/>
        </w:rPr>
      </w:pPr>
      <w:r w:rsidRPr="00951DF3">
        <w:rPr>
          <w:lang w:val="en-GB"/>
        </w:rPr>
        <w:t xml:space="preserve">By necessity this protocol is flexible and comprehensive. A supplementary </w:t>
      </w:r>
      <w:r w:rsidRPr="00951DF3">
        <w:rPr>
          <w:b/>
          <w:lang w:val="en-GB"/>
        </w:rPr>
        <w:t>guidance document</w:t>
      </w:r>
      <w:r w:rsidRPr="00951DF3">
        <w:rPr>
          <w:lang w:val="en-GB"/>
        </w:rPr>
        <w:t xml:space="preserve"> will be used to define the actual sampling frequency and specific samples in use for </w:t>
      </w:r>
      <w:r w:rsidR="007D4EF6" w:rsidRPr="00951DF3">
        <w:rPr>
          <w:lang w:val="en-GB"/>
        </w:rPr>
        <w:t>each</w:t>
      </w:r>
      <w:r w:rsidRPr="00951DF3">
        <w:rPr>
          <w:lang w:val="en-GB"/>
        </w:rPr>
        <w:t xml:space="preserve"> site, for a given pathogen.</w:t>
      </w:r>
    </w:p>
    <w:p w14:paraId="71E9C1AF" w14:textId="77777777" w:rsidR="001202D1" w:rsidRPr="00951DF3" w:rsidRDefault="00C15D9F" w:rsidP="00466424">
      <w:pPr>
        <w:pStyle w:val="BodyText"/>
        <w:jc w:val="both"/>
        <w:rPr>
          <w:lang w:val="en-GB"/>
        </w:rPr>
      </w:pPr>
      <w:r w:rsidRPr="00951DF3">
        <w:rPr>
          <w:lang w:val="en-GB"/>
        </w:rPr>
        <w:t>Patients with a spectrum of emerging and unknown pathogens will be enrolled. This protocol has been designed to maximize the likelihood that data and biological samples are prospectively and systematically collected and shared rapidly in a format that can be easily aggregated, tabulated and analysed across many different settings globally. The protocol is designed to have some level of flexibility in order to ensure the broadest acceptance and has been initiated in response to the recent cases of Middle Eastern Respiratory Syndrome coronavirus (MERS-</w:t>
      </w:r>
      <w:proofErr w:type="spellStart"/>
      <w:r w:rsidRPr="00951DF3">
        <w:rPr>
          <w:lang w:val="en-GB"/>
        </w:rPr>
        <w:t>CoV</w:t>
      </w:r>
      <w:proofErr w:type="spellEnd"/>
      <w:r w:rsidRPr="00951DF3">
        <w:rPr>
          <w:lang w:val="en-GB"/>
        </w:rPr>
        <w:t>) in 2012-2013, Influenza H7N9 in 2013, viral haemorrhagic fever (Ebolavirus) in 2014, Monkeypox &amp; MERS-coronavirus in 2018, Tick-borne encephalitis virus (TBEV) in 2019 and Severe Acute Respiratory Syndrome Coronavirus</w:t>
      </w:r>
      <w:r w:rsidR="00DE5DC8" w:rsidRPr="00951DF3">
        <w:rPr>
          <w:lang w:val="en-GB"/>
        </w:rPr>
        <w:t xml:space="preserve"> 2</w:t>
      </w:r>
      <w:r w:rsidRPr="00951DF3">
        <w:rPr>
          <w:lang w:val="en-GB"/>
        </w:rPr>
        <w:t xml:space="preserve"> (SARS-CoV-2) in 2020. Information will be circulated by the Investigators and disseminated by the NIHR Clinical Research Network to clarify the eligibility criteria in the event of the emergence of any pathogen of public health interest that is eligible for recruitment to this study.</w:t>
      </w:r>
    </w:p>
    <w:p w14:paraId="2FB83F07" w14:textId="77777777" w:rsidR="001202D1" w:rsidRPr="00951DF3" w:rsidRDefault="00C15D9F" w:rsidP="00466424">
      <w:pPr>
        <w:pStyle w:val="BodyText"/>
        <w:jc w:val="both"/>
        <w:rPr>
          <w:lang w:val="en-GB"/>
        </w:rPr>
      </w:pPr>
      <w:r w:rsidRPr="00951DF3">
        <w:rPr>
          <w:lang w:val="en-GB"/>
        </w:rPr>
        <w:t>The study is recognised by the NIHR as being an Urgent Public Health Research study and sits within a portfolio of such studies that will be given priority support in the event of emergence of a pathogen of public health interest (UK CRN ID 14152).</w:t>
      </w:r>
    </w:p>
    <w:p w14:paraId="4A56AB1C" w14:textId="77777777" w:rsidR="001202D1" w:rsidRPr="00951DF3" w:rsidRDefault="00A51BE0" w:rsidP="00466424">
      <w:pPr>
        <w:pStyle w:val="Heading3"/>
        <w:jc w:val="both"/>
        <w:rPr>
          <w:color w:val="auto"/>
          <w:lang w:val="en-GB"/>
        </w:rPr>
      </w:pPr>
      <w:bookmarkStart w:id="5" w:name="Xc24266fe8e8db2946c3f81212a92db3bba1ff3c"/>
      <w:bookmarkStart w:id="6" w:name="_Toc39488052"/>
      <w:r w:rsidRPr="00951DF3">
        <w:rPr>
          <w:color w:val="auto"/>
          <w:lang w:val="en-GB"/>
        </w:rPr>
        <w:t>Test</w:t>
      </w:r>
      <w:r w:rsidR="00C15D9F" w:rsidRPr="00951DF3">
        <w:rPr>
          <w:color w:val="auto"/>
          <w:lang w:val="en-GB"/>
        </w:rPr>
        <w:t xml:space="preserve"> activation of data collection (internal pilot).</w:t>
      </w:r>
      <w:bookmarkEnd w:id="5"/>
      <w:bookmarkEnd w:id="6"/>
    </w:p>
    <w:p w14:paraId="79EF3A85" w14:textId="77777777" w:rsidR="001202D1" w:rsidRPr="00951DF3" w:rsidRDefault="00C15D9F" w:rsidP="00466424">
      <w:pPr>
        <w:pStyle w:val="FirstParagraph"/>
        <w:jc w:val="both"/>
        <w:rPr>
          <w:lang w:val="en-GB"/>
        </w:rPr>
      </w:pPr>
      <w:r w:rsidRPr="00951DF3">
        <w:rPr>
          <w:lang w:val="en-GB"/>
        </w:rPr>
        <w:t>Recognising the value of maintaining a sleeping study such as this in a state of readiness and to test the readiness of the study, this protocol includes as an activation exercise, an internal pilot for a community-acquired severe acute respiratory infection (SARI). It is intended that this internal pilot will be conducted on an annual basis during the winter season for one week only, subject to funding.</w:t>
      </w:r>
    </w:p>
    <w:p w14:paraId="69A4E8FD" w14:textId="3401A52D" w:rsidR="001202D1" w:rsidRPr="00951DF3" w:rsidRDefault="00C15D9F" w:rsidP="00466424">
      <w:pPr>
        <w:pStyle w:val="BodyText"/>
        <w:jc w:val="both"/>
        <w:rPr>
          <w:lang w:val="en-GB"/>
        </w:rPr>
      </w:pPr>
      <w:r w:rsidRPr="00951DF3">
        <w:rPr>
          <w:lang w:val="en-GB"/>
        </w:rPr>
        <w:t>Recent outbreaks of pandemic and zoonotic influenza viruses (</w:t>
      </w:r>
      <w:r w:rsidR="002C43F2" w:rsidRPr="00651E1E">
        <w:rPr>
          <w:highlight w:val="yellow"/>
          <w:lang w:val="en-GB"/>
        </w:rPr>
        <w:t>H1N1pdm2009</w:t>
      </w:r>
      <w:r w:rsidR="002C43F2" w:rsidRPr="008B4030">
        <w:rPr>
          <w:lang w:val="en-GB"/>
        </w:rPr>
        <w:t xml:space="preserve">, </w:t>
      </w:r>
      <w:r w:rsidRPr="00951DF3">
        <w:rPr>
          <w:lang w:val="en-GB"/>
        </w:rPr>
        <w:t>H5N1 &amp; H7N9), SARS-</w:t>
      </w:r>
      <w:proofErr w:type="spellStart"/>
      <w:r w:rsidRPr="00951DF3">
        <w:rPr>
          <w:lang w:val="en-GB"/>
        </w:rPr>
        <w:t>CoV</w:t>
      </w:r>
      <w:proofErr w:type="spellEnd"/>
      <w:r w:rsidRPr="00951DF3">
        <w:rPr>
          <w:lang w:val="en-GB"/>
        </w:rPr>
        <w:t>, MERS-</w:t>
      </w:r>
      <w:proofErr w:type="spellStart"/>
      <w:r w:rsidRPr="00951DF3">
        <w:rPr>
          <w:lang w:val="en-GB"/>
        </w:rPr>
        <w:t>CoV</w:t>
      </w:r>
      <w:proofErr w:type="spellEnd"/>
      <w:r w:rsidRPr="00951DF3">
        <w:rPr>
          <w:lang w:val="en-GB"/>
        </w:rPr>
        <w:t xml:space="preserve"> and Ebola have revealed that there is a significant time lag between the start of a disease outbreak and the availability of the data needed to inform clinical management and public health interventions. There is a lack of information about the epidemiology and management of SARI patients globally, and a recognised need to establish research infrastructure to gather information rapidly during an outbreak of </w:t>
      </w:r>
      <w:r w:rsidRPr="00951DF3">
        <w:rPr>
          <w:lang w:val="en-GB"/>
        </w:rPr>
        <w:lastRenderedPageBreak/>
        <w:t>public health interest such as the emergence of a new cause of SARI with epidemic potential.</w:t>
      </w:r>
    </w:p>
    <w:p w14:paraId="768B28AB" w14:textId="77777777" w:rsidR="001202D1" w:rsidRPr="00951DF3" w:rsidRDefault="00C15D9F" w:rsidP="00466424">
      <w:pPr>
        <w:pStyle w:val="BodyText"/>
        <w:jc w:val="both"/>
        <w:rPr>
          <w:lang w:val="en-GB"/>
        </w:rPr>
      </w:pPr>
      <w:r w:rsidRPr="00951DF3">
        <w:rPr>
          <w:lang w:val="en-GB"/>
        </w:rPr>
        <w:t>Eligibility criteria will include people of any ages and sex including pregnant women, with very severe community acquired pneumonia requiring admission to nominated level 3 intensive care</w:t>
      </w:r>
      <w:r w:rsidR="00DE5DC8" w:rsidRPr="00951DF3">
        <w:rPr>
          <w:lang w:val="en-GB"/>
        </w:rPr>
        <w:t xml:space="preserve"> unit</w:t>
      </w:r>
      <w:r w:rsidRPr="00951DF3">
        <w:rPr>
          <w:lang w:val="en-GB"/>
        </w:rPr>
        <w:t>s for mechanical ventilation and or ECMO support. This internal pilot is not a separate study in itself, but an important aspect of the study to test the activation that involves collation of data from routine data sources with consent or with proxy assent. It is intended that the ‘activation’ will be conducted on an annual basis during the winter season for one week only.</w:t>
      </w:r>
    </w:p>
    <w:p w14:paraId="53A42480" w14:textId="77777777" w:rsidR="001202D1" w:rsidRPr="00951DF3" w:rsidRDefault="00C15D9F" w:rsidP="00466424">
      <w:pPr>
        <w:pStyle w:val="BodyText"/>
        <w:jc w:val="both"/>
        <w:rPr>
          <w:lang w:val="en-GB"/>
        </w:rPr>
      </w:pPr>
      <w:r w:rsidRPr="00951DF3">
        <w:rPr>
          <w:lang w:val="en-GB"/>
        </w:rPr>
        <w:t>The data collated will be also shared on an anonymous basis with an international project on SARI patients - SPRINT-SARI study, led by Dr Srinivas Murthy and Prof. Steven Webb, and coordinated by the ANZIC-RC (Australia) and ISARIC Coordination Centre (Oxford). This study aims to characterise SARI patients globally to better inform management strategies, to improve and inform clinical management of emerging infectious causes of SARI.</w:t>
      </w:r>
    </w:p>
    <w:p w14:paraId="5B19306B" w14:textId="77777777" w:rsidR="001202D1" w:rsidRPr="00951DF3" w:rsidRDefault="00C15D9F" w:rsidP="00466424">
      <w:pPr>
        <w:pStyle w:val="BodyText"/>
        <w:jc w:val="both"/>
        <w:rPr>
          <w:lang w:val="en-GB"/>
        </w:rPr>
      </w:pPr>
      <w:r w:rsidRPr="00951DF3">
        <w:rPr>
          <w:lang w:val="en-GB"/>
        </w:rPr>
        <w:t>The specific guidance for the internal pilot study is included in Appendix A.</w:t>
      </w:r>
    </w:p>
    <w:p w14:paraId="7063649E" w14:textId="77777777" w:rsidR="001202D1" w:rsidRPr="00951DF3" w:rsidRDefault="00C15D9F" w:rsidP="00466424">
      <w:pPr>
        <w:pStyle w:val="Heading2"/>
        <w:jc w:val="both"/>
        <w:rPr>
          <w:color w:val="auto"/>
          <w:lang w:val="en-GB"/>
        </w:rPr>
      </w:pPr>
      <w:bookmarkStart w:id="7" w:name="background-information"/>
      <w:bookmarkStart w:id="8" w:name="_Toc39488053"/>
      <w:r w:rsidRPr="00951DF3">
        <w:rPr>
          <w:color w:val="auto"/>
          <w:lang w:val="en-GB"/>
        </w:rPr>
        <w:t>Background Information</w:t>
      </w:r>
      <w:bookmarkEnd w:id="7"/>
      <w:bookmarkEnd w:id="8"/>
    </w:p>
    <w:p w14:paraId="3017E2E2" w14:textId="77777777" w:rsidR="001202D1" w:rsidRPr="00951DF3" w:rsidRDefault="00C15D9F" w:rsidP="00466424">
      <w:pPr>
        <w:pStyle w:val="FirstParagraph"/>
        <w:jc w:val="both"/>
        <w:rPr>
          <w:lang w:val="en-GB"/>
        </w:rPr>
      </w:pPr>
      <w:r w:rsidRPr="00951DF3">
        <w:rPr>
          <w:lang w:val="en-GB"/>
        </w:rPr>
        <w:t>Infectious disease is the single biggest cause of death worldwide. New infectious agents, such as the SARS, MERS and other novel coronavirus, novel influenza viruses, viruses causing viral haemorrhagic fever (e.g. Ebola), and viruses that affect the central nervous system (CNS) such as TBEV require investigation to understand pathogen biology and pathogenesis in the host. Even for known infections, resistance to antimicrobial therapies is widespread, and treatments to control potentially deleterious host responses are lacking.</w:t>
      </w:r>
    </w:p>
    <w:p w14:paraId="1F67B7B8" w14:textId="77777777" w:rsidR="001202D1" w:rsidRPr="00951DF3" w:rsidRDefault="00C15D9F" w:rsidP="00466424">
      <w:pPr>
        <w:pStyle w:val="BodyText"/>
        <w:jc w:val="both"/>
        <w:rPr>
          <w:lang w:val="en-GB"/>
        </w:rPr>
      </w:pPr>
      <w:r w:rsidRPr="00951DF3">
        <w:rPr>
          <w:lang w:val="en-GB"/>
        </w:rPr>
        <w:t>In order to develop a mechanistic understanding of disease processes, such that risk factors for severe illness can be identified and treatments can be developed, it is necessary to understand pathogen characteristics associated with virulence, the replication dynamics and in-host evolution of the pathogen, the dynamics of the host response, the pharmacology of antimicrobial or host-directed therapies, the transmission dynamics, and factors underlying individual susceptibility.</w:t>
      </w:r>
    </w:p>
    <w:p w14:paraId="68FFC97C" w14:textId="77777777" w:rsidR="001202D1" w:rsidRPr="00951DF3" w:rsidRDefault="00C15D9F" w:rsidP="00466424">
      <w:pPr>
        <w:pStyle w:val="BodyText"/>
        <w:jc w:val="both"/>
        <w:rPr>
          <w:lang w:val="en-GB"/>
        </w:rPr>
      </w:pPr>
      <w:r w:rsidRPr="00951DF3">
        <w:rPr>
          <w:lang w:val="en-GB"/>
        </w:rPr>
        <w:t>The work proposed here may require sampling that will not immediately benefit the participants. It may also require analysis of the host genome, which may reveal other information about disease susceptibility or other aspects of health status.</w:t>
      </w:r>
    </w:p>
    <w:p w14:paraId="37E18A5D" w14:textId="77777777" w:rsidR="001202D1" w:rsidRPr="00951DF3" w:rsidRDefault="00C15D9F" w:rsidP="00466424">
      <w:pPr>
        <w:pStyle w:val="BodyText"/>
        <w:jc w:val="both"/>
        <w:rPr>
          <w:lang w:val="en-GB"/>
        </w:rPr>
      </w:pPr>
      <w:r w:rsidRPr="00951DF3">
        <w:rPr>
          <w:lang w:val="en-GB"/>
        </w:rPr>
        <w:t>This study, while not a study of a medicine, may involve additional procedures (some minimally invasive), the retention of genetic material, collection of personal data and additional follow up. The ISARIC consortium is keen that this protocol serve as a generic template for adoption of this study in other countries and similar studies in the future. ISARIC also intend that this protocol and supporting documents can be used to support or run alongside future intervention studies. For these reasons we aim to fulfil the standards of consent required by Medicines for Human Use (Clinical Trials) Regulations 2004 and NHS NPSA NRES Guidance for Researchers &amp; Reviewers (May 2009).</w:t>
      </w:r>
    </w:p>
    <w:p w14:paraId="6285F656" w14:textId="77777777" w:rsidR="001202D1" w:rsidRPr="00951DF3" w:rsidRDefault="00C15D9F" w:rsidP="00466424">
      <w:pPr>
        <w:pStyle w:val="BodyText"/>
        <w:jc w:val="both"/>
        <w:rPr>
          <w:lang w:val="en-GB"/>
        </w:rPr>
      </w:pPr>
      <w:r w:rsidRPr="00951DF3">
        <w:rPr>
          <w:lang w:val="en-GB"/>
        </w:rPr>
        <w:lastRenderedPageBreak/>
        <w:t>This protocol as now amended is designed to enrol patients with proven infection by Influenza A/H5N1, A/H7N9, MERS-</w:t>
      </w:r>
      <w:proofErr w:type="spellStart"/>
      <w:r w:rsidRPr="00951DF3">
        <w:rPr>
          <w:lang w:val="en-GB"/>
        </w:rPr>
        <w:t>CoV</w:t>
      </w:r>
      <w:proofErr w:type="spellEnd"/>
      <w:r w:rsidRPr="00951DF3">
        <w:rPr>
          <w:lang w:val="en-GB"/>
        </w:rPr>
        <w:t>, SARS-CoV-2, viral haemorrhagic fever, TBEV, any infection on the PHE/DHSC high consequence infection list (see PHE website), and any other pathogen of public health interest as yet unspecified.</w:t>
      </w:r>
    </w:p>
    <w:p w14:paraId="4848384E" w14:textId="77777777" w:rsidR="001202D1" w:rsidRPr="00951DF3" w:rsidRDefault="00C15D9F" w:rsidP="00466424">
      <w:pPr>
        <w:pStyle w:val="Heading3"/>
        <w:jc w:val="both"/>
        <w:rPr>
          <w:color w:val="auto"/>
          <w:lang w:val="en-GB"/>
        </w:rPr>
      </w:pPr>
      <w:bookmarkStart w:id="9" w:name="_Toc39488054"/>
      <w:r w:rsidRPr="00951DF3">
        <w:rPr>
          <w:color w:val="auto"/>
          <w:lang w:val="en-GB"/>
        </w:rPr>
        <w:t>Influenza A/H5N1.</w:t>
      </w:r>
      <w:bookmarkEnd w:id="9"/>
    </w:p>
    <w:p w14:paraId="15A4D3DE" w14:textId="77777777" w:rsidR="001202D1" w:rsidRPr="00951DF3" w:rsidRDefault="00C15D9F" w:rsidP="00466424">
      <w:pPr>
        <w:pStyle w:val="BodyText"/>
        <w:jc w:val="both"/>
        <w:rPr>
          <w:lang w:val="en-GB"/>
        </w:rPr>
      </w:pPr>
      <w:r w:rsidRPr="00951DF3">
        <w:rPr>
          <w:lang w:val="en-GB"/>
        </w:rPr>
        <w:t>Since 1997, strain A/H5N1 of highly pathogenic avian influenza (HPAI) has emerged as a global zoonosis, and has caused severe sporadic respiratory illness in humans that is associated with an extremely high mortality rate. As of 14 December 2015, the total number of human A(H5N1) cases reported to WHO worldwide is 844; of these 449 have died resulting in a case fatality rate of just under 60%. http://www.who.int/influenza/human_animal_interface/HAI_Risk_Assessment/en/ (accessed 11 January 2016).</w:t>
      </w:r>
    </w:p>
    <w:p w14:paraId="6F60A2B8" w14:textId="77777777" w:rsidR="001202D1" w:rsidRPr="00951DF3" w:rsidRDefault="00C15D9F" w:rsidP="00466424">
      <w:pPr>
        <w:pStyle w:val="Heading3"/>
        <w:jc w:val="both"/>
        <w:rPr>
          <w:color w:val="auto"/>
          <w:lang w:val="en-GB"/>
        </w:rPr>
      </w:pPr>
      <w:bookmarkStart w:id="10" w:name="_Toc39488055"/>
      <w:r w:rsidRPr="00951DF3">
        <w:rPr>
          <w:color w:val="auto"/>
          <w:lang w:val="en-GB"/>
        </w:rPr>
        <w:t>Middle East Respiratory Syndrome coronavirus (MERS-</w:t>
      </w:r>
      <w:proofErr w:type="spellStart"/>
      <w:r w:rsidRPr="00951DF3">
        <w:rPr>
          <w:color w:val="auto"/>
          <w:lang w:val="en-GB"/>
        </w:rPr>
        <w:t>CoV</w:t>
      </w:r>
      <w:proofErr w:type="spellEnd"/>
      <w:r w:rsidRPr="00951DF3">
        <w:rPr>
          <w:color w:val="auto"/>
          <w:lang w:val="en-GB"/>
        </w:rPr>
        <w:t>).</w:t>
      </w:r>
      <w:bookmarkEnd w:id="10"/>
    </w:p>
    <w:p w14:paraId="694F5A16" w14:textId="77777777" w:rsidR="001202D1" w:rsidRPr="00951DF3" w:rsidRDefault="00C15D9F" w:rsidP="00466424">
      <w:pPr>
        <w:pStyle w:val="BodyText"/>
        <w:jc w:val="both"/>
        <w:rPr>
          <w:lang w:val="en-GB"/>
        </w:rPr>
      </w:pPr>
      <w:r w:rsidRPr="00951DF3">
        <w:rPr>
          <w:lang w:val="en-GB"/>
        </w:rPr>
        <w:t>In September 2012 a novel coronavirus, MERS-</w:t>
      </w:r>
      <w:proofErr w:type="spellStart"/>
      <w:r w:rsidRPr="00951DF3">
        <w:rPr>
          <w:lang w:val="en-GB"/>
        </w:rPr>
        <w:t>CoV</w:t>
      </w:r>
      <w:proofErr w:type="spellEnd"/>
      <w:r w:rsidRPr="00951DF3">
        <w:rPr>
          <w:lang w:val="en-GB"/>
        </w:rPr>
        <w:t>, was identified in a patient who died of severe acute respiratory syndrome in June 2012. Since then, large outbreaks have occurred in the Middle East and imported cases have been seen in many countries. As of 7</w:t>
      </w:r>
      <w:r w:rsidRPr="00951DF3">
        <w:rPr>
          <w:vertAlign w:val="superscript"/>
          <w:lang w:val="en-GB"/>
        </w:rPr>
        <w:t>th</w:t>
      </w:r>
      <w:r w:rsidRPr="00951DF3">
        <w:rPr>
          <w:lang w:val="en-GB"/>
        </w:rPr>
        <w:t xml:space="preserve"> January 2016, the World Health Organization has been informed of 1,626 confirmed cases, including 586 related deaths. http://www.who.int/csr/don/7-january-2016-mers-oman/en/ (last accessed 11 January 2016).</w:t>
      </w:r>
    </w:p>
    <w:p w14:paraId="243FF7E7" w14:textId="77777777" w:rsidR="001202D1" w:rsidRPr="00951DF3" w:rsidRDefault="00C15D9F" w:rsidP="00466424">
      <w:pPr>
        <w:pStyle w:val="Heading3"/>
        <w:jc w:val="both"/>
        <w:rPr>
          <w:color w:val="auto"/>
          <w:lang w:val="en-GB"/>
        </w:rPr>
      </w:pPr>
      <w:bookmarkStart w:id="11" w:name="_Toc39488056"/>
      <w:r w:rsidRPr="00951DF3">
        <w:rPr>
          <w:color w:val="auto"/>
          <w:lang w:val="en-GB"/>
        </w:rPr>
        <w:t>Influenza A/H7N9.</w:t>
      </w:r>
      <w:bookmarkEnd w:id="11"/>
    </w:p>
    <w:p w14:paraId="451620B3" w14:textId="77777777" w:rsidR="001202D1" w:rsidRPr="00951DF3" w:rsidRDefault="00C15D9F" w:rsidP="00466424">
      <w:pPr>
        <w:pStyle w:val="BodyText"/>
        <w:jc w:val="both"/>
        <w:rPr>
          <w:lang w:val="en-GB"/>
        </w:rPr>
      </w:pPr>
      <w:r w:rsidRPr="00951DF3">
        <w:rPr>
          <w:lang w:val="en-GB"/>
        </w:rPr>
        <w:t>Two waves of human infection with novel avian influenza A(H7N9) have occurred since March 2013. As of 23 February 2015, 571 laboratory confirmed cases of human infection with influenza A(H7N9) have been reported to WHO, including 212 deaths. The majority of cases presented with respiratory tract infection with progression to severe pneumonia and breathing difficulties. The vast majority of cases have been in mainland China.</w:t>
      </w:r>
    </w:p>
    <w:p w14:paraId="7CF14D50" w14:textId="77777777" w:rsidR="001202D1" w:rsidRPr="00951DF3" w:rsidRDefault="00C15D9F" w:rsidP="00466424">
      <w:pPr>
        <w:pStyle w:val="Heading3"/>
        <w:jc w:val="both"/>
        <w:rPr>
          <w:color w:val="auto"/>
          <w:lang w:val="en-GB"/>
        </w:rPr>
      </w:pPr>
      <w:bookmarkStart w:id="12" w:name="_Toc39488057"/>
      <w:r w:rsidRPr="00951DF3">
        <w:rPr>
          <w:color w:val="auto"/>
          <w:lang w:val="en-GB"/>
        </w:rPr>
        <w:t>Emerging Pathogens causing Severe Acute Respiratory Illness.</w:t>
      </w:r>
      <w:bookmarkEnd w:id="12"/>
    </w:p>
    <w:p w14:paraId="502FF18B" w14:textId="77777777" w:rsidR="001202D1" w:rsidRPr="00951DF3" w:rsidRDefault="00C15D9F" w:rsidP="00466424">
      <w:pPr>
        <w:pStyle w:val="BodyText"/>
        <w:jc w:val="both"/>
        <w:rPr>
          <w:lang w:val="en-GB"/>
        </w:rPr>
      </w:pPr>
      <w:r w:rsidRPr="00951DF3">
        <w:rPr>
          <w:lang w:val="en-GB"/>
        </w:rPr>
        <w:t>Novel pathogens, new strains of existing pathogens, and re-emergence of known dangerous pathogens are a frequent threat to global health. A coordinated clinical research response is critical to identify and describe pathogen and host characteristics to inform a clinical and public health response.</w:t>
      </w:r>
    </w:p>
    <w:p w14:paraId="5A524885" w14:textId="77777777" w:rsidR="001202D1" w:rsidRPr="00951DF3" w:rsidRDefault="00C15D9F" w:rsidP="00466424">
      <w:pPr>
        <w:pStyle w:val="Heading3"/>
        <w:jc w:val="both"/>
        <w:rPr>
          <w:color w:val="auto"/>
          <w:lang w:val="en-GB"/>
        </w:rPr>
      </w:pPr>
      <w:bookmarkStart w:id="13" w:name="_Toc39488058"/>
      <w:r w:rsidRPr="00951DF3">
        <w:rPr>
          <w:color w:val="auto"/>
          <w:lang w:val="en-GB"/>
        </w:rPr>
        <w:t>Emerging or re-emerging pathogens causing viral haemorrhagic fever.</w:t>
      </w:r>
      <w:bookmarkEnd w:id="13"/>
    </w:p>
    <w:p w14:paraId="21B50D28" w14:textId="77777777" w:rsidR="001202D1" w:rsidRPr="00951DF3" w:rsidRDefault="00C15D9F" w:rsidP="00466424">
      <w:pPr>
        <w:pStyle w:val="BodyText"/>
        <w:jc w:val="both"/>
        <w:rPr>
          <w:lang w:val="en-GB"/>
        </w:rPr>
      </w:pPr>
      <w:r w:rsidRPr="00951DF3">
        <w:rPr>
          <w:lang w:val="en-GB"/>
        </w:rPr>
        <w:t xml:space="preserve">Outbreaks of viral haemorrhagic fever (VHF) occur sporadically in Africa, Asia, Europe and South America. The scale and impact of VHF outbreaks vary, but a common feature is for infection to cause significant morbidity and mortality and considerable societal disruption including the provision of healthcare. Global travel means that cases of infection are exported to other countries, with the potential to cause outbreaks outside endemic areas. Important VHF pathogens include Ebola virus, Lassa virus, Crimean-Congo haemorrhagic fever virus, and Marburg virus. In 2014, an unprecedented outbreak of Ebola virus has </w:t>
      </w:r>
      <w:r w:rsidRPr="00951DF3">
        <w:rPr>
          <w:lang w:val="en-GB"/>
        </w:rPr>
        <w:lastRenderedPageBreak/>
        <w:t>occurred in humans in West Africa, with large numbers of cases identified across multiple sites in Guinea, Liberia, Sierra Leone, and Nigeria.</w:t>
      </w:r>
    </w:p>
    <w:p w14:paraId="39C66E28" w14:textId="77777777" w:rsidR="001202D1" w:rsidRPr="00951DF3" w:rsidRDefault="00C15D9F" w:rsidP="00466424">
      <w:pPr>
        <w:pStyle w:val="Heading3"/>
        <w:jc w:val="both"/>
        <w:rPr>
          <w:color w:val="auto"/>
          <w:lang w:val="en-GB"/>
        </w:rPr>
      </w:pPr>
      <w:bookmarkStart w:id="14" w:name="_Toc39488059"/>
      <w:r w:rsidRPr="00951DF3">
        <w:rPr>
          <w:color w:val="auto"/>
          <w:lang w:val="en-GB"/>
        </w:rPr>
        <w:t>Tick borne encephalitis virus (TBEV) and other emerging CNS viruses.</w:t>
      </w:r>
      <w:bookmarkEnd w:id="14"/>
    </w:p>
    <w:p w14:paraId="0C7CB7F8" w14:textId="77777777" w:rsidR="001202D1" w:rsidRPr="00951DF3" w:rsidRDefault="00C15D9F" w:rsidP="00466424">
      <w:pPr>
        <w:pStyle w:val="BodyText"/>
        <w:jc w:val="both"/>
        <w:rPr>
          <w:lang w:val="en-GB"/>
        </w:rPr>
      </w:pPr>
      <w:r w:rsidRPr="00951DF3">
        <w:rPr>
          <w:lang w:val="en-GB"/>
        </w:rPr>
        <w:t xml:space="preserve">TBEV is a flavivirus spread by ticks to humans in endemic areas across large regions of Europe and Asia. Subtypes of the virus include: European (TBEV-Eu), Far Eastern (TBEV-FE), Siberian (TBEV-Sib), </w:t>
      </w:r>
      <w:proofErr w:type="spellStart"/>
      <w:r w:rsidRPr="00951DF3">
        <w:rPr>
          <w:lang w:val="en-GB"/>
        </w:rPr>
        <w:t>Baikalian</w:t>
      </w:r>
      <w:proofErr w:type="spellEnd"/>
      <w:r w:rsidRPr="00951DF3">
        <w:rPr>
          <w:lang w:val="en-GB"/>
        </w:rPr>
        <w:t xml:space="preserve"> (TBEV-</w:t>
      </w:r>
      <w:proofErr w:type="spellStart"/>
      <w:r w:rsidRPr="00951DF3">
        <w:rPr>
          <w:lang w:val="en-GB"/>
        </w:rPr>
        <w:t>Blk</w:t>
      </w:r>
      <w:proofErr w:type="spellEnd"/>
      <w:r w:rsidRPr="00951DF3">
        <w:rPr>
          <w:lang w:val="en-GB"/>
        </w:rPr>
        <w:t>), Himalayan (TBEV-Him), and the recently-identified TBEV-UK. TBEV may cause (</w:t>
      </w:r>
      <w:proofErr w:type="spellStart"/>
      <w:r w:rsidRPr="00951DF3">
        <w:rPr>
          <w:lang w:val="en-GB"/>
        </w:rPr>
        <w:t>meningo</w:t>
      </w:r>
      <w:proofErr w:type="spellEnd"/>
      <w:r w:rsidRPr="00951DF3">
        <w:rPr>
          <w:lang w:val="en-GB"/>
        </w:rPr>
        <w:t>)encephalitis, with or without myelitis, which can result in death or severe neurological sequelae and often leads to substantial impairment in quality of life. TBEV is a growing public health concern, as the number of human tick-borne encephalitis (TBE) cases continues to increase globally and endemic areas spread northwards and to higher altitudes.</w:t>
      </w:r>
    </w:p>
    <w:p w14:paraId="27AA6ADB" w14:textId="77777777" w:rsidR="001202D1" w:rsidRPr="00951DF3" w:rsidRDefault="00C15D9F" w:rsidP="00466424">
      <w:pPr>
        <w:pStyle w:val="BodyText"/>
        <w:jc w:val="both"/>
        <w:rPr>
          <w:lang w:val="en-GB"/>
        </w:rPr>
      </w:pPr>
      <w:r w:rsidRPr="00951DF3">
        <w:rPr>
          <w:lang w:val="en-GB"/>
        </w:rPr>
        <w:t xml:space="preserve">In 2019, ticks carrying TBEV were identified in both Thetford Forest, Norfolk and on the Hampshire/Dorset border; the virus was thought to be imported by bird migration and to be established in the UK. In July 2019, a probable case of serologically-confirmed TBE was reported in an infant in the New Forest, Hampshire. Improved understanding of the epidemiology and clinical features of this disease is essential to inform clinical management and policy, particularly as vaccination against TBEV is available. Other emerging CNS viruses, such as West Nile Virus, Usutu virus, enterovirus D68, </w:t>
      </w:r>
      <w:proofErr w:type="spellStart"/>
      <w:r w:rsidRPr="00951DF3">
        <w:rPr>
          <w:lang w:val="en-GB"/>
        </w:rPr>
        <w:t>Nipah</w:t>
      </w:r>
      <w:proofErr w:type="spellEnd"/>
      <w:r w:rsidRPr="00951DF3">
        <w:rPr>
          <w:lang w:val="en-GB"/>
        </w:rPr>
        <w:t xml:space="preserve"> virus and </w:t>
      </w:r>
      <w:proofErr w:type="spellStart"/>
      <w:r w:rsidRPr="00951DF3">
        <w:rPr>
          <w:lang w:val="en-GB"/>
        </w:rPr>
        <w:t>Borna</w:t>
      </w:r>
      <w:proofErr w:type="spellEnd"/>
      <w:r w:rsidRPr="00951DF3">
        <w:rPr>
          <w:lang w:val="en-GB"/>
        </w:rPr>
        <w:t xml:space="preserve"> disease virus 1, also cause considerable morbidity and mortality and are a public health priority.</w:t>
      </w:r>
    </w:p>
    <w:p w14:paraId="4FD20B28" w14:textId="77777777" w:rsidR="001202D1" w:rsidRPr="00951DF3" w:rsidRDefault="00C15D9F" w:rsidP="00466424">
      <w:pPr>
        <w:pStyle w:val="Heading3"/>
        <w:jc w:val="both"/>
        <w:rPr>
          <w:color w:val="auto"/>
          <w:lang w:val="en-GB"/>
        </w:rPr>
      </w:pPr>
      <w:bookmarkStart w:id="15" w:name="_Toc39488060"/>
      <w:r w:rsidRPr="00951DF3">
        <w:rPr>
          <w:color w:val="auto"/>
          <w:lang w:val="en-GB"/>
        </w:rPr>
        <w:t>Other emerging or re-emerging pathogens of Public Health Interest</w:t>
      </w:r>
      <w:bookmarkEnd w:id="15"/>
    </w:p>
    <w:p w14:paraId="4802CED4" w14:textId="77777777" w:rsidR="001202D1" w:rsidRPr="00951DF3" w:rsidRDefault="00C15D9F" w:rsidP="00466424">
      <w:pPr>
        <w:pStyle w:val="BodyText"/>
        <w:jc w:val="both"/>
        <w:rPr>
          <w:lang w:val="en-GB"/>
        </w:rPr>
      </w:pPr>
      <w:r w:rsidRPr="00951DF3">
        <w:rPr>
          <w:lang w:val="en-GB"/>
        </w:rPr>
        <w:t>These pathogens will be listed by the investigators taking into consideration position statements issued by of World Health Organisation, Public Health England and other relevant authorities.</w:t>
      </w:r>
    </w:p>
    <w:p w14:paraId="2EC577EE" w14:textId="77777777" w:rsidR="001202D1" w:rsidRPr="00951DF3" w:rsidRDefault="00C15D9F" w:rsidP="00466424">
      <w:pPr>
        <w:pStyle w:val="Heading2"/>
        <w:jc w:val="both"/>
        <w:rPr>
          <w:color w:val="auto"/>
          <w:lang w:val="en-GB"/>
        </w:rPr>
      </w:pPr>
      <w:bookmarkStart w:id="16" w:name="target-audience-of-this-document"/>
      <w:bookmarkStart w:id="17" w:name="_Toc39488061"/>
      <w:r w:rsidRPr="00951DF3">
        <w:rPr>
          <w:color w:val="auto"/>
          <w:lang w:val="en-GB"/>
        </w:rPr>
        <w:t>Target Audience of this Document</w:t>
      </w:r>
      <w:bookmarkEnd w:id="16"/>
      <w:bookmarkEnd w:id="17"/>
    </w:p>
    <w:p w14:paraId="6896A1ED" w14:textId="77777777" w:rsidR="001202D1" w:rsidRPr="00951DF3" w:rsidRDefault="00C15D9F" w:rsidP="00466424">
      <w:pPr>
        <w:pStyle w:val="FirstParagraph"/>
        <w:jc w:val="both"/>
        <w:rPr>
          <w:lang w:val="en-GB"/>
        </w:rPr>
      </w:pPr>
      <w:r w:rsidRPr="00951DF3">
        <w:rPr>
          <w:lang w:val="en-GB"/>
        </w:rPr>
        <w:t>This document is of primary interest to clinicians (including emergency and critical care providers) and others engaged in identification, triage and treatment of patients with severe acute or potentially severe infections due to the pathogens of interest. Any individuals or members of research units/networks are invited to use this document to facilitate their own studies and contribute data to the centralized database.</w:t>
      </w:r>
    </w:p>
    <w:p w14:paraId="75CEF156" w14:textId="77777777" w:rsidR="001202D1" w:rsidRPr="00951DF3" w:rsidRDefault="00C15D9F" w:rsidP="00466424">
      <w:pPr>
        <w:pStyle w:val="Heading2"/>
        <w:jc w:val="both"/>
        <w:rPr>
          <w:color w:val="auto"/>
          <w:lang w:val="en-GB"/>
        </w:rPr>
      </w:pPr>
      <w:bookmarkStart w:id="18" w:name="source-of-this-protocol"/>
      <w:bookmarkStart w:id="19" w:name="_Toc39488062"/>
      <w:r w:rsidRPr="00951DF3">
        <w:rPr>
          <w:color w:val="auto"/>
          <w:lang w:val="en-GB"/>
        </w:rPr>
        <w:t>Source of this Protocol</w:t>
      </w:r>
      <w:bookmarkEnd w:id="18"/>
      <w:bookmarkEnd w:id="19"/>
    </w:p>
    <w:p w14:paraId="1F0D7431" w14:textId="77777777" w:rsidR="001202D1" w:rsidRPr="00951DF3" w:rsidRDefault="00C15D9F" w:rsidP="00466424">
      <w:pPr>
        <w:pStyle w:val="FirstParagraph"/>
        <w:jc w:val="both"/>
        <w:rPr>
          <w:lang w:val="en-GB"/>
        </w:rPr>
      </w:pPr>
      <w:r w:rsidRPr="00951DF3">
        <w:rPr>
          <w:lang w:val="en-GB"/>
        </w:rPr>
        <w:t>This document is a product of collaboration between the World Health Organization (WHO) and the International Severe Acute Respiratory and Emerging Infections Consortium (ISARIC), and builds on a global consensus on observational research in emerging infections of public health interest.</w:t>
      </w:r>
    </w:p>
    <w:p w14:paraId="622F50B1" w14:textId="77777777" w:rsidR="001202D1" w:rsidRPr="00951DF3" w:rsidRDefault="00C15D9F" w:rsidP="00466424">
      <w:pPr>
        <w:pStyle w:val="Heading2"/>
        <w:jc w:val="both"/>
        <w:rPr>
          <w:color w:val="auto"/>
          <w:lang w:val="en-GB"/>
        </w:rPr>
      </w:pPr>
      <w:bookmarkStart w:id="20" w:name="primary-objectives"/>
      <w:bookmarkStart w:id="21" w:name="_Toc39488063"/>
      <w:r w:rsidRPr="00951DF3">
        <w:rPr>
          <w:color w:val="auto"/>
          <w:lang w:val="en-GB"/>
        </w:rPr>
        <w:t>Primary Objectives</w:t>
      </w:r>
      <w:bookmarkEnd w:id="20"/>
      <w:bookmarkEnd w:id="21"/>
    </w:p>
    <w:p w14:paraId="4C378EC9" w14:textId="77777777" w:rsidR="001202D1" w:rsidRPr="00951DF3" w:rsidRDefault="00C15D9F" w:rsidP="00466424">
      <w:pPr>
        <w:pStyle w:val="FirstParagraph"/>
        <w:jc w:val="both"/>
        <w:rPr>
          <w:lang w:val="en-GB"/>
        </w:rPr>
      </w:pPr>
      <w:r w:rsidRPr="00951DF3">
        <w:rPr>
          <w:lang w:val="en-GB"/>
        </w:rPr>
        <w:t>In potential participants meeting the entry criteria, our primary objectives for each individual pathogen are to:</w:t>
      </w:r>
    </w:p>
    <w:p w14:paraId="0A6D91DC" w14:textId="77777777" w:rsidR="001202D1" w:rsidRPr="00951DF3" w:rsidRDefault="00C15D9F" w:rsidP="00466424">
      <w:pPr>
        <w:numPr>
          <w:ilvl w:val="0"/>
          <w:numId w:val="2"/>
        </w:numPr>
        <w:jc w:val="both"/>
        <w:rPr>
          <w:lang w:val="en-GB"/>
        </w:rPr>
      </w:pPr>
      <w:r w:rsidRPr="00951DF3">
        <w:rPr>
          <w:lang w:val="en-GB"/>
        </w:rPr>
        <w:lastRenderedPageBreak/>
        <w:t>Describe the clinical features of the illness or syndrome</w:t>
      </w:r>
    </w:p>
    <w:p w14:paraId="28815A6C" w14:textId="77777777" w:rsidR="001202D1" w:rsidRPr="00951DF3" w:rsidRDefault="00C15D9F" w:rsidP="00466424">
      <w:pPr>
        <w:numPr>
          <w:ilvl w:val="0"/>
          <w:numId w:val="2"/>
        </w:numPr>
        <w:jc w:val="both"/>
        <w:rPr>
          <w:lang w:val="en-GB"/>
        </w:rPr>
      </w:pPr>
      <w:r w:rsidRPr="00951DF3">
        <w:rPr>
          <w:lang w:val="en-GB"/>
        </w:rPr>
        <w:t>Describe, where appropriate, the response to treatment, including supportive care and novel therapeutics.</w:t>
      </w:r>
    </w:p>
    <w:p w14:paraId="0576AF3D" w14:textId="77777777" w:rsidR="001202D1" w:rsidRPr="00951DF3" w:rsidRDefault="00C15D9F" w:rsidP="00466424">
      <w:pPr>
        <w:numPr>
          <w:ilvl w:val="0"/>
          <w:numId w:val="2"/>
        </w:numPr>
        <w:jc w:val="both"/>
        <w:rPr>
          <w:lang w:val="en-GB"/>
        </w:rPr>
      </w:pPr>
      <w:r w:rsidRPr="00951DF3">
        <w:rPr>
          <w:lang w:val="en-GB"/>
        </w:rPr>
        <w:t>Observe, where appropriate and feasible, pathogen replication, excretion and evolution, within the host, and identify determinants of severity and transmission using high-throughput sequencing of pathogen genomes obtained from respiratory tract, blood, urine, stool, CSF and other samples.</w:t>
      </w:r>
    </w:p>
    <w:p w14:paraId="352D6E02" w14:textId="77777777" w:rsidR="001202D1" w:rsidRPr="00951DF3" w:rsidRDefault="00C15D9F" w:rsidP="00466424">
      <w:pPr>
        <w:numPr>
          <w:ilvl w:val="0"/>
          <w:numId w:val="2"/>
        </w:numPr>
        <w:jc w:val="both"/>
        <w:rPr>
          <w:lang w:val="en-GB"/>
        </w:rPr>
      </w:pPr>
      <w:r w:rsidRPr="00951DF3">
        <w:rPr>
          <w:lang w:val="en-GB"/>
        </w:rPr>
        <w:t>Characterise, where appropriate and feasible, the host responses to infection and therapy over time, including innate and acquired immune responses, circulating levels of immune signalling molecules and gene expression profiling in peripheral blood.</w:t>
      </w:r>
    </w:p>
    <w:p w14:paraId="2AE21B12" w14:textId="77777777" w:rsidR="001202D1" w:rsidRPr="00951DF3" w:rsidRDefault="00C15D9F" w:rsidP="00466424">
      <w:pPr>
        <w:numPr>
          <w:ilvl w:val="0"/>
          <w:numId w:val="2"/>
        </w:numPr>
        <w:jc w:val="both"/>
        <w:rPr>
          <w:lang w:val="en-GB"/>
        </w:rPr>
      </w:pPr>
      <w:r w:rsidRPr="00951DF3">
        <w:rPr>
          <w:lang w:val="en-GB"/>
        </w:rPr>
        <w:t>Identify host genetic variants associated with disease progression or severity</w:t>
      </w:r>
    </w:p>
    <w:p w14:paraId="3F353AEF" w14:textId="77777777" w:rsidR="001202D1" w:rsidRPr="00951DF3" w:rsidRDefault="00C15D9F" w:rsidP="00466424">
      <w:pPr>
        <w:numPr>
          <w:ilvl w:val="0"/>
          <w:numId w:val="2"/>
        </w:numPr>
        <w:jc w:val="both"/>
        <w:rPr>
          <w:lang w:val="en-GB"/>
        </w:rPr>
      </w:pPr>
      <w:r w:rsidRPr="00951DF3">
        <w:rPr>
          <w:lang w:val="en-GB"/>
        </w:rPr>
        <w:t>Understand transmissibility and the probabilities of different clinical outcomes following exposure and infection</w:t>
      </w:r>
    </w:p>
    <w:p w14:paraId="7822C1E8" w14:textId="77777777" w:rsidR="001202D1" w:rsidRPr="00951DF3" w:rsidRDefault="00C15D9F" w:rsidP="00466424">
      <w:pPr>
        <w:pStyle w:val="Heading2"/>
        <w:jc w:val="both"/>
        <w:rPr>
          <w:color w:val="auto"/>
          <w:lang w:val="en-GB"/>
        </w:rPr>
      </w:pPr>
      <w:bookmarkStart w:id="22" w:name="secondary-objectives"/>
      <w:bookmarkStart w:id="23" w:name="_Toc39488064"/>
      <w:r w:rsidRPr="00951DF3">
        <w:rPr>
          <w:color w:val="auto"/>
          <w:lang w:val="en-GB"/>
        </w:rPr>
        <w:t>Secondary Objectives</w:t>
      </w:r>
      <w:bookmarkEnd w:id="22"/>
      <w:bookmarkEnd w:id="23"/>
    </w:p>
    <w:p w14:paraId="6875CE60" w14:textId="77777777" w:rsidR="001202D1" w:rsidRPr="00951DF3" w:rsidRDefault="00C15D9F" w:rsidP="00466424">
      <w:pPr>
        <w:pStyle w:val="FirstParagraph"/>
        <w:jc w:val="both"/>
        <w:rPr>
          <w:lang w:val="en-GB"/>
        </w:rPr>
      </w:pPr>
      <w:r w:rsidRPr="00951DF3">
        <w:rPr>
          <w:lang w:val="en-GB"/>
        </w:rPr>
        <w:t>Secondary objectives are to collect evidence in order to:</w:t>
      </w:r>
    </w:p>
    <w:p w14:paraId="0A7B24B3" w14:textId="77777777" w:rsidR="001202D1" w:rsidRPr="00951DF3" w:rsidRDefault="00C15D9F" w:rsidP="00466424">
      <w:pPr>
        <w:numPr>
          <w:ilvl w:val="0"/>
          <w:numId w:val="3"/>
        </w:numPr>
        <w:jc w:val="both"/>
        <w:rPr>
          <w:lang w:val="en-GB"/>
        </w:rPr>
      </w:pPr>
      <w:r w:rsidRPr="00951DF3">
        <w:rPr>
          <w:lang w:val="en-GB"/>
        </w:rPr>
        <w:t>Facilitate effective triage and clinical management of patients with infections relevant to this protocol</w:t>
      </w:r>
    </w:p>
    <w:p w14:paraId="313BA91E" w14:textId="77777777" w:rsidR="001202D1" w:rsidRPr="00951DF3" w:rsidRDefault="00C15D9F" w:rsidP="00466424">
      <w:pPr>
        <w:numPr>
          <w:ilvl w:val="0"/>
          <w:numId w:val="3"/>
        </w:numPr>
        <w:jc w:val="both"/>
        <w:rPr>
          <w:lang w:val="en-GB"/>
        </w:rPr>
      </w:pPr>
      <w:r w:rsidRPr="00951DF3">
        <w:rPr>
          <w:lang w:val="en-GB"/>
        </w:rPr>
        <w:t>Determine infectivity and appropriate infection control measures of the various pathogens</w:t>
      </w:r>
    </w:p>
    <w:p w14:paraId="58D39F51" w14:textId="77777777" w:rsidR="001202D1" w:rsidRPr="00951DF3" w:rsidRDefault="00C15D9F" w:rsidP="00466424">
      <w:pPr>
        <w:numPr>
          <w:ilvl w:val="0"/>
          <w:numId w:val="3"/>
        </w:numPr>
        <w:jc w:val="both"/>
        <w:rPr>
          <w:lang w:val="en-GB"/>
        </w:rPr>
      </w:pPr>
      <w:r w:rsidRPr="00951DF3">
        <w:rPr>
          <w:lang w:val="en-GB"/>
        </w:rPr>
        <w:t>Develop clinical guidance documents and offer clinical recommendations to policy makers on the basis of evidence obtained</w:t>
      </w:r>
    </w:p>
    <w:p w14:paraId="4993C1D7" w14:textId="77777777" w:rsidR="001202D1" w:rsidRPr="00951DF3" w:rsidRDefault="00C15D9F" w:rsidP="00466424">
      <w:pPr>
        <w:numPr>
          <w:ilvl w:val="0"/>
          <w:numId w:val="3"/>
        </w:numPr>
        <w:jc w:val="both"/>
        <w:rPr>
          <w:lang w:val="en-GB"/>
        </w:rPr>
      </w:pPr>
      <w:r w:rsidRPr="00951DF3">
        <w:rPr>
          <w:lang w:val="en-GB"/>
        </w:rPr>
        <w:t>Understand the broader epidemiology of an emerging infection through studying potential contacts and asymptomatic individuals</w:t>
      </w:r>
    </w:p>
    <w:p w14:paraId="44801FA9" w14:textId="77777777" w:rsidR="001202D1" w:rsidRPr="00951DF3" w:rsidRDefault="00C15D9F" w:rsidP="00466424">
      <w:pPr>
        <w:pStyle w:val="Heading3"/>
        <w:jc w:val="both"/>
        <w:rPr>
          <w:color w:val="auto"/>
          <w:lang w:val="en-GB"/>
        </w:rPr>
      </w:pPr>
      <w:bookmarkStart w:id="24" w:name="X827625d08c7e7afc7871d98ac0b8dff6a3300ed"/>
      <w:bookmarkStart w:id="25" w:name="_Toc39488065"/>
      <w:r w:rsidRPr="00951DF3">
        <w:rPr>
          <w:color w:val="auto"/>
          <w:lang w:val="en-GB"/>
        </w:rPr>
        <w:t>Specific objectives of Annual Activation (internal pilot)</w:t>
      </w:r>
      <w:bookmarkEnd w:id="24"/>
      <w:bookmarkEnd w:id="25"/>
    </w:p>
    <w:p w14:paraId="024B65F9" w14:textId="77777777" w:rsidR="001202D1" w:rsidRPr="00951DF3" w:rsidRDefault="00C15D9F" w:rsidP="00466424">
      <w:pPr>
        <w:pStyle w:val="FirstParagraph"/>
        <w:jc w:val="both"/>
        <w:rPr>
          <w:lang w:val="en-GB"/>
        </w:rPr>
      </w:pPr>
      <w:r w:rsidRPr="00951DF3">
        <w:rPr>
          <w:lang w:val="en-GB"/>
        </w:rPr>
        <w:t>These objectives are only for the annual activation and are complementary to the above objectives:</w:t>
      </w:r>
    </w:p>
    <w:p w14:paraId="2193B130" w14:textId="77777777" w:rsidR="001202D1" w:rsidRPr="00951DF3" w:rsidRDefault="00C15D9F" w:rsidP="00466424">
      <w:pPr>
        <w:numPr>
          <w:ilvl w:val="0"/>
          <w:numId w:val="4"/>
        </w:numPr>
        <w:jc w:val="both"/>
        <w:rPr>
          <w:lang w:val="en-GB"/>
        </w:rPr>
      </w:pPr>
      <w:r w:rsidRPr="00951DF3">
        <w:rPr>
          <w:lang w:val="en-GB"/>
        </w:rPr>
        <w:t>To assess the barriers and enablers to being prepared for and conducting research during an outbreak of a pathogen of public health interest and or pandemic at participating sites</w:t>
      </w:r>
    </w:p>
    <w:p w14:paraId="3A014CF7" w14:textId="77777777" w:rsidR="001202D1" w:rsidRPr="00951DF3" w:rsidRDefault="00C15D9F" w:rsidP="00466424">
      <w:pPr>
        <w:numPr>
          <w:ilvl w:val="0"/>
          <w:numId w:val="4"/>
        </w:numPr>
        <w:jc w:val="both"/>
        <w:rPr>
          <w:lang w:val="en-GB"/>
        </w:rPr>
      </w:pPr>
      <w:r w:rsidRPr="00951DF3">
        <w:rPr>
          <w:lang w:val="en-GB"/>
        </w:rPr>
        <w:t>Evaluate the operational characteristics of this study</w:t>
      </w:r>
    </w:p>
    <w:p w14:paraId="5EF277FF" w14:textId="77777777" w:rsidR="001202D1" w:rsidRPr="00951DF3" w:rsidRDefault="00C15D9F" w:rsidP="00466424">
      <w:pPr>
        <w:numPr>
          <w:ilvl w:val="0"/>
          <w:numId w:val="4"/>
        </w:numPr>
        <w:jc w:val="both"/>
        <w:rPr>
          <w:lang w:val="en-GB"/>
        </w:rPr>
      </w:pPr>
      <w:r w:rsidRPr="00951DF3">
        <w:rPr>
          <w:lang w:val="en-GB"/>
        </w:rPr>
        <w:t>Evaluate impact on incidence of alternative case-definitions of SARI</w:t>
      </w:r>
    </w:p>
    <w:p w14:paraId="16F24A6E" w14:textId="77777777" w:rsidR="001202D1" w:rsidRPr="00951DF3" w:rsidRDefault="00C15D9F" w:rsidP="00466424">
      <w:pPr>
        <w:numPr>
          <w:ilvl w:val="0"/>
          <w:numId w:val="4"/>
        </w:numPr>
        <w:jc w:val="both"/>
        <w:rPr>
          <w:lang w:val="en-GB"/>
        </w:rPr>
      </w:pPr>
      <w:r w:rsidRPr="00951DF3">
        <w:rPr>
          <w:lang w:val="en-GB"/>
        </w:rPr>
        <w:t>Incidence of SARI</w:t>
      </w:r>
    </w:p>
    <w:p w14:paraId="681E1ACD" w14:textId="77777777" w:rsidR="001202D1" w:rsidRPr="00951DF3" w:rsidRDefault="00C15D9F" w:rsidP="00466424">
      <w:pPr>
        <w:numPr>
          <w:ilvl w:val="0"/>
          <w:numId w:val="4"/>
        </w:numPr>
        <w:jc w:val="both"/>
        <w:rPr>
          <w:lang w:val="en-GB"/>
        </w:rPr>
      </w:pPr>
      <w:r w:rsidRPr="00951DF3">
        <w:rPr>
          <w:lang w:val="en-GB"/>
        </w:rPr>
        <w:t>Disease severity and risk factors for severe disease due to SARI</w:t>
      </w:r>
    </w:p>
    <w:p w14:paraId="65F71731" w14:textId="77777777" w:rsidR="001202D1" w:rsidRPr="00951DF3" w:rsidRDefault="00C15D9F" w:rsidP="00466424">
      <w:pPr>
        <w:numPr>
          <w:ilvl w:val="0"/>
          <w:numId w:val="4"/>
        </w:numPr>
        <w:jc w:val="both"/>
        <w:rPr>
          <w:lang w:val="en-GB"/>
        </w:rPr>
      </w:pPr>
      <w:r w:rsidRPr="00951DF3">
        <w:rPr>
          <w:lang w:val="en-GB"/>
        </w:rPr>
        <w:lastRenderedPageBreak/>
        <w:t>Case Fatality Proportion of SARI</w:t>
      </w:r>
    </w:p>
    <w:p w14:paraId="5341A225" w14:textId="77777777" w:rsidR="001202D1" w:rsidRPr="00951DF3" w:rsidRDefault="00C15D9F" w:rsidP="00466424">
      <w:pPr>
        <w:numPr>
          <w:ilvl w:val="0"/>
          <w:numId w:val="4"/>
        </w:numPr>
        <w:jc w:val="both"/>
        <w:rPr>
          <w:lang w:val="en-GB"/>
        </w:rPr>
      </w:pPr>
      <w:r w:rsidRPr="00951DF3">
        <w:rPr>
          <w:lang w:val="en-GB"/>
        </w:rPr>
        <w:t>Duration of ICU/hospital stay due to SARI</w:t>
      </w:r>
    </w:p>
    <w:p w14:paraId="17F63C23" w14:textId="77777777" w:rsidR="001202D1" w:rsidRPr="00951DF3" w:rsidRDefault="00C15D9F" w:rsidP="00466424">
      <w:pPr>
        <w:numPr>
          <w:ilvl w:val="0"/>
          <w:numId w:val="4"/>
        </w:numPr>
        <w:jc w:val="both"/>
        <w:rPr>
          <w:lang w:val="en-GB"/>
        </w:rPr>
      </w:pPr>
      <w:r w:rsidRPr="00951DF3">
        <w:rPr>
          <w:lang w:val="en-GB"/>
        </w:rPr>
        <w:t>Microbiology of SARI, including variability in testing</w:t>
      </w:r>
    </w:p>
    <w:p w14:paraId="5C6DC442" w14:textId="77777777" w:rsidR="001202D1" w:rsidRPr="00951DF3" w:rsidRDefault="00C15D9F" w:rsidP="00466424">
      <w:pPr>
        <w:numPr>
          <w:ilvl w:val="0"/>
          <w:numId w:val="4"/>
        </w:numPr>
        <w:jc w:val="both"/>
        <w:rPr>
          <w:lang w:val="en-GB"/>
        </w:rPr>
      </w:pPr>
      <w:r w:rsidRPr="00951DF3">
        <w:rPr>
          <w:lang w:val="en-GB"/>
        </w:rPr>
        <w:t>Treatments received during hospitalization for SARI</w:t>
      </w:r>
    </w:p>
    <w:p w14:paraId="7A0F04FE" w14:textId="77777777" w:rsidR="001202D1" w:rsidRPr="00951DF3" w:rsidRDefault="00C15D9F" w:rsidP="00466424">
      <w:pPr>
        <w:pStyle w:val="BodyText"/>
        <w:jc w:val="both"/>
        <w:rPr>
          <w:lang w:val="en-GB"/>
        </w:rPr>
      </w:pPr>
      <w:r w:rsidRPr="00951DF3">
        <w:rPr>
          <w:lang w:val="en-GB"/>
        </w:rPr>
        <w:t>For further details see appendix A</w:t>
      </w:r>
    </w:p>
    <w:p w14:paraId="2D3F8F7E" w14:textId="77777777" w:rsidR="001202D1" w:rsidRPr="00951DF3" w:rsidRDefault="00C15D9F" w:rsidP="00466424">
      <w:pPr>
        <w:pStyle w:val="Heading2"/>
        <w:jc w:val="both"/>
        <w:rPr>
          <w:color w:val="auto"/>
          <w:lang w:val="en-GB"/>
        </w:rPr>
      </w:pPr>
      <w:bookmarkStart w:id="26" w:name="Xd34d6e99d9806d935c40ae2a28d5c4e9a491756"/>
      <w:bookmarkStart w:id="27" w:name="_Toc39488066"/>
      <w:r w:rsidRPr="00951DF3">
        <w:rPr>
          <w:color w:val="auto"/>
          <w:lang w:val="en-GB"/>
        </w:rPr>
        <w:t>Structure of this document: stratified recruitment according to local resource.</w:t>
      </w:r>
      <w:bookmarkEnd w:id="26"/>
      <w:bookmarkEnd w:id="27"/>
    </w:p>
    <w:p w14:paraId="7A709B21" w14:textId="77777777" w:rsidR="001202D1" w:rsidRPr="00951DF3" w:rsidRDefault="00C15D9F" w:rsidP="00466424">
      <w:pPr>
        <w:pStyle w:val="FirstParagraph"/>
        <w:jc w:val="both"/>
        <w:rPr>
          <w:lang w:val="en-GB"/>
        </w:rPr>
      </w:pPr>
      <w:r w:rsidRPr="00951DF3">
        <w:rPr>
          <w:lang w:val="en-GB"/>
        </w:rPr>
        <w:t>The study will be conducted at multiple sites (to be determined by the spread of disease and availability of resources). It is appreciated that settings will vary in terms of clinical infrastructure, resources and capacity. Distinction is made to allow for a resource appropriate implementation of the protocol, and it is understood that data and/or specimen collection may be limited in certain settings. Observational analyses will be stratified according to available samples and data.</w:t>
      </w:r>
    </w:p>
    <w:p w14:paraId="4CFC3055" w14:textId="1F666F40" w:rsidR="001202D1" w:rsidRPr="00951DF3" w:rsidRDefault="00C15D9F" w:rsidP="00466424">
      <w:pPr>
        <w:pStyle w:val="BodyText"/>
        <w:jc w:val="both"/>
        <w:rPr>
          <w:lang w:val="en-GB"/>
        </w:rPr>
      </w:pPr>
      <w:r w:rsidRPr="00951DF3">
        <w:rPr>
          <w:lang w:val="en-GB"/>
        </w:rPr>
        <w:t xml:space="preserve">In all cases, a case report form (paper CRF or web-based electronic “eCRF”) will be completed. In the initial stages of a global public health emergency, outside this research study, the WHO Natural History case report forms will be completed for audit and public health purposes. </w:t>
      </w:r>
      <w:r w:rsidR="005E5528" w:rsidRPr="002C43F2">
        <w:rPr>
          <w:highlight w:val="yellow"/>
          <w:lang w:val="en-GB"/>
        </w:rPr>
        <w:t>Disease specific CRFs may be developed in due course.</w:t>
      </w:r>
    </w:p>
    <w:p w14:paraId="01D703BA" w14:textId="77777777" w:rsidR="001202D1" w:rsidRPr="00951DF3" w:rsidRDefault="00C15D9F" w:rsidP="00466424">
      <w:pPr>
        <w:pStyle w:val="BodyText"/>
        <w:jc w:val="both"/>
        <w:rPr>
          <w:lang w:val="en-GB"/>
        </w:rPr>
      </w:pPr>
      <w:r w:rsidRPr="00951DF3">
        <w:rPr>
          <w:lang w:val="en-GB"/>
        </w:rPr>
        <w:t>Tiers included in this protocol are:</w:t>
      </w:r>
    </w:p>
    <w:p w14:paraId="30B697B1" w14:textId="37C6BB19" w:rsidR="001202D1" w:rsidRPr="004A56C7" w:rsidRDefault="00C15D9F" w:rsidP="00466424">
      <w:pPr>
        <w:numPr>
          <w:ilvl w:val="0"/>
          <w:numId w:val="5"/>
        </w:numPr>
        <w:jc w:val="both"/>
        <w:rPr>
          <w:strike/>
          <w:lang w:val="en-GB"/>
        </w:rPr>
      </w:pPr>
      <w:r w:rsidRPr="00951DF3">
        <w:rPr>
          <w:b/>
          <w:lang w:val="en-GB"/>
        </w:rPr>
        <w:t>Tier 0 (Clinical data collection only)</w:t>
      </w:r>
      <w:r w:rsidRPr="00951DF3">
        <w:rPr>
          <w:lang w:val="en-GB"/>
        </w:rPr>
        <w:t xml:space="preserve"> – Clinical data will be collected but no additional biological samples will be obtained for research purposes. The minimum clinical data set will summarise the illness episode and outcome, with the option to collect additional detailed clinical data at frequent intervals, according to local resources/needs. </w:t>
      </w:r>
      <w:r w:rsidRPr="004A56C7">
        <w:rPr>
          <w:strike/>
          <w:highlight w:val="yellow"/>
          <w:lang w:val="en-GB"/>
        </w:rPr>
        <w:t xml:space="preserve">Residual diagnostic material </w:t>
      </w:r>
      <w:r w:rsidR="005E5528" w:rsidRPr="004A56C7">
        <w:rPr>
          <w:strike/>
          <w:highlight w:val="yellow"/>
          <w:lang w:val="en-GB"/>
        </w:rPr>
        <w:t xml:space="preserve">may </w:t>
      </w:r>
      <w:r w:rsidRPr="004A56C7">
        <w:rPr>
          <w:strike/>
          <w:highlight w:val="yellow"/>
          <w:lang w:val="en-GB"/>
        </w:rPr>
        <w:t>be retained for research purposes</w:t>
      </w:r>
      <w:r w:rsidR="005E5528" w:rsidRPr="004A56C7">
        <w:rPr>
          <w:strike/>
          <w:lang w:val="en-GB"/>
        </w:rPr>
        <w:t xml:space="preserve"> </w:t>
      </w:r>
      <w:r w:rsidR="005E5528" w:rsidRPr="004A56C7">
        <w:rPr>
          <w:strike/>
          <w:highlight w:val="yellow"/>
          <w:lang w:val="en-GB"/>
        </w:rPr>
        <w:t>with consent</w:t>
      </w:r>
      <w:r w:rsidRPr="004A56C7">
        <w:rPr>
          <w:strike/>
          <w:lang w:val="en-GB"/>
        </w:rPr>
        <w:t>.</w:t>
      </w:r>
    </w:p>
    <w:p w14:paraId="67E61FB7" w14:textId="655BE57F" w:rsidR="001202D1" w:rsidRPr="004A56C7" w:rsidRDefault="00C15D9F" w:rsidP="004A56C7">
      <w:pPr>
        <w:numPr>
          <w:ilvl w:val="0"/>
          <w:numId w:val="5"/>
        </w:numPr>
        <w:jc w:val="both"/>
        <w:rPr>
          <w:lang w:val="en-GB"/>
        </w:rPr>
      </w:pPr>
      <w:r w:rsidRPr="00951DF3">
        <w:rPr>
          <w:b/>
          <w:lang w:val="en-GB"/>
        </w:rPr>
        <w:t>Tier 1 (Single biological sample)</w:t>
      </w:r>
      <w:r w:rsidRPr="00951DF3">
        <w:rPr>
          <w:lang w:val="en-GB"/>
        </w:rPr>
        <w:t xml:space="preserve"> - Clinical samples will be collected on </w:t>
      </w:r>
      <w:r w:rsidR="00DF02D0" w:rsidRPr="00951DF3">
        <w:rPr>
          <w:lang w:val="en-GB"/>
        </w:rPr>
        <w:t>day of recruitment</w:t>
      </w:r>
      <w:r w:rsidRPr="00951DF3">
        <w:rPr>
          <w:lang w:val="en-GB"/>
        </w:rPr>
        <w:t xml:space="preserve"> (</w:t>
      </w:r>
      <w:r w:rsidR="00DF02D0" w:rsidRPr="00951DF3">
        <w:rPr>
          <w:lang w:val="en-GB"/>
        </w:rPr>
        <w:t xml:space="preserve">R - </w:t>
      </w:r>
      <w:r w:rsidRPr="00951DF3">
        <w:rPr>
          <w:lang w:val="en-GB"/>
        </w:rPr>
        <w:t>Day 1; ideally at initial presentation to a health care facility). Clinical information will be collected at enrolment and discharge.</w:t>
      </w:r>
      <w:ins w:id="28" w:author="Donohue, Chloe" w:date="2020-05-07T14:42:00Z">
        <w:r w:rsidR="004A56C7">
          <w:rPr>
            <w:lang w:val="en-GB"/>
          </w:rPr>
          <w:t xml:space="preserve"> </w:t>
        </w:r>
        <w:r w:rsidR="004A56C7" w:rsidRPr="004A56C7">
          <w:rPr>
            <w:highlight w:val="yellow"/>
            <w:lang w:val="en-GB"/>
          </w:rPr>
          <w:t>Residual diagnostic material may be retained for research purposes w</w:t>
        </w:r>
        <w:r w:rsidR="004A56C7" w:rsidRPr="002C43F2">
          <w:rPr>
            <w:highlight w:val="yellow"/>
            <w:lang w:val="en-GB"/>
          </w:rPr>
          <w:t>ith consent</w:t>
        </w:r>
        <w:r w:rsidR="004A56C7" w:rsidRPr="00951DF3">
          <w:rPr>
            <w:lang w:val="en-GB"/>
          </w:rPr>
          <w:t>.</w:t>
        </w:r>
      </w:ins>
    </w:p>
    <w:p w14:paraId="025BAC17" w14:textId="3870E94A" w:rsidR="001202D1" w:rsidRPr="004A56C7" w:rsidRDefault="00C15D9F" w:rsidP="004A56C7">
      <w:pPr>
        <w:numPr>
          <w:ilvl w:val="0"/>
          <w:numId w:val="5"/>
        </w:numPr>
        <w:jc w:val="both"/>
        <w:rPr>
          <w:lang w:val="en-GB"/>
        </w:rPr>
      </w:pPr>
      <w:r w:rsidRPr="00951DF3">
        <w:rPr>
          <w:b/>
          <w:lang w:val="en-GB"/>
        </w:rPr>
        <w:t>Tier 2 (Serial biological sampling)</w:t>
      </w:r>
      <w:r w:rsidRPr="00951DF3">
        <w:rPr>
          <w:lang w:val="en-GB"/>
        </w:rPr>
        <w:t xml:space="preserve"> - Clinical samples and data will be collected on </w:t>
      </w:r>
      <w:r w:rsidR="00DF02D0" w:rsidRPr="00951DF3">
        <w:rPr>
          <w:lang w:val="en-GB"/>
        </w:rPr>
        <w:t>day of recruitment</w:t>
      </w:r>
      <w:r w:rsidRPr="00951DF3">
        <w:rPr>
          <w:lang w:val="en-GB"/>
        </w:rPr>
        <w:t xml:space="preserve"> (</w:t>
      </w:r>
      <w:r w:rsidR="00DF02D0" w:rsidRPr="00951DF3">
        <w:rPr>
          <w:i/>
          <w:iCs/>
          <w:lang w:val="en-GB"/>
        </w:rPr>
        <w:t>R</w:t>
      </w:r>
      <w:r w:rsidR="00DF02D0" w:rsidRPr="00951DF3">
        <w:rPr>
          <w:lang w:val="en-GB"/>
        </w:rPr>
        <w:t xml:space="preserve"> - </w:t>
      </w:r>
      <w:r w:rsidRPr="00951DF3">
        <w:rPr>
          <w:lang w:val="en-GB"/>
        </w:rPr>
        <w:t>Day 1; ideally at initial presentation to a health care facility)</w:t>
      </w:r>
      <w:r w:rsidR="006416F5" w:rsidRPr="00951DF3">
        <w:rPr>
          <w:lang w:val="en-GB"/>
        </w:rPr>
        <w:t>, serial samples will be obtained</w:t>
      </w:r>
      <w:r w:rsidR="00882A09" w:rsidRPr="00951DF3">
        <w:rPr>
          <w:lang w:val="en-GB"/>
        </w:rPr>
        <w:t xml:space="preserve"> (</w:t>
      </w:r>
      <w:r w:rsidR="00882A09" w:rsidRPr="00951DF3">
        <w:rPr>
          <w:i/>
          <w:iCs/>
          <w:lang w:val="en-GB"/>
        </w:rPr>
        <w:t>S</w:t>
      </w:r>
      <w:r w:rsidR="00882A09" w:rsidRPr="00951DF3">
        <w:rPr>
          <w:lang w:val="en-GB"/>
        </w:rPr>
        <w:t>)</w:t>
      </w:r>
      <w:r w:rsidR="006416F5" w:rsidRPr="00951DF3">
        <w:rPr>
          <w:lang w:val="en-GB"/>
        </w:rPr>
        <w:t>, and</w:t>
      </w:r>
      <w:r w:rsidR="00882A09" w:rsidRPr="00951DF3">
        <w:rPr>
          <w:lang w:val="en-GB"/>
        </w:rPr>
        <w:t xml:space="preserve"> samples will be obtained during convalescence (</w:t>
      </w:r>
      <w:r w:rsidR="00882A09" w:rsidRPr="00951DF3">
        <w:rPr>
          <w:i/>
          <w:iCs/>
          <w:lang w:val="en-GB"/>
        </w:rPr>
        <w:t>C</w:t>
      </w:r>
      <w:r w:rsidR="00882A09" w:rsidRPr="00951DF3">
        <w:rPr>
          <w:lang w:val="en-GB"/>
        </w:rPr>
        <w:t>) (see below).</w:t>
      </w:r>
      <w:r w:rsidR="006416F5" w:rsidRPr="00951DF3">
        <w:rPr>
          <w:lang w:val="en-GB"/>
        </w:rPr>
        <w:t xml:space="preserve"> </w:t>
      </w:r>
      <w:ins w:id="29" w:author="Donohue, Chloe" w:date="2020-05-07T14:42:00Z">
        <w:r w:rsidR="004A56C7">
          <w:rPr>
            <w:lang w:val="en-GB"/>
          </w:rPr>
          <w:t xml:space="preserve"> </w:t>
        </w:r>
        <w:r w:rsidR="004A56C7" w:rsidRPr="004A56C7">
          <w:rPr>
            <w:highlight w:val="yellow"/>
            <w:lang w:val="en-GB"/>
          </w:rPr>
          <w:t>Residual diagnostic material may be retained for research purposes</w:t>
        </w:r>
        <w:r w:rsidR="004A56C7">
          <w:rPr>
            <w:lang w:val="en-GB"/>
          </w:rPr>
          <w:t xml:space="preserve"> </w:t>
        </w:r>
        <w:r w:rsidR="004A56C7" w:rsidRPr="002C43F2">
          <w:rPr>
            <w:highlight w:val="yellow"/>
            <w:lang w:val="en-GB"/>
          </w:rPr>
          <w:t>with consent</w:t>
        </w:r>
        <w:r w:rsidR="004A56C7" w:rsidRPr="00951DF3">
          <w:rPr>
            <w:lang w:val="en-GB"/>
          </w:rPr>
          <w:t>.</w:t>
        </w:r>
      </w:ins>
    </w:p>
    <w:p w14:paraId="11E5A475" w14:textId="77777777" w:rsidR="001202D1" w:rsidRPr="00951DF3" w:rsidRDefault="00C15D9F" w:rsidP="00466424">
      <w:pPr>
        <w:numPr>
          <w:ilvl w:val="0"/>
          <w:numId w:val="5"/>
        </w:numPr>
        <w:jc w:val="both"/>
        <w:rPr>
          <w:lang w:val="en-GB"/>
        </w:rPr>
      </w:pPr>
      <w:r w:rsidRPr="00951DF3">
        <w:rPr>
          <w:b/>
          <w:lang w:val="en-GB"/>
        </w:rPr>
        <w:t>Tier 3 (Population pharmacokinetics</w:t>
      </w:r>
      <w:r w:rsidRPr="00951DF3">
        <w:rPr>
          <w:lang w:val="en-GB"/>
        </w:rPr>
        <w:t xml:space="preserve"> of antimicrobial/immunomodulatory drugs)</w:t>
      </w:r>
    </w:p>
    <w:p w14:paraId="31E2D587" w14:textId="39BE7F41" w:rsidR="001202D1" w:rsidRPr="00951DF3" w:rsidRDefault="00C15D9F" w:rsidP="00466424">
      <w:pPr>
        <w:pStyle w:val="FirstParagraph"/>
        <w:jc w:val="both"/>
        <w:rPr>
          <w:lang w:val="en-GB"/>
        </w:rPr>
      </w:pPr>
      <w:r w:rsidRPr="00951DF3">
        <w:rPr>
          <w:lang w:val="en-GB"/>
        </w:rPr>
        <w:t xml:space="preserve">As an outbreak progresses, and more cases occur, it is anticipated that both the research priorities and the local resource availability will change. It is therefore likely that, within a </w:t>
      </w:r>
      <w:r w:rsidRPr="00951DF3">
        <w:rPr>
          <w:lang w:val="en-GB"/>
        </w:rPr>
        <w:lastRenderedPageBreak/>
        <w:t xml:space="preserve">given institution, cases recruited later in an outbreak will be sampled at a lower intensity (see sample priorities, </w:t>
      </w:r>
      <w:r w:rsidR="00466424">
        <w:rPr>
          <w:lang w:val="en-GB"/>
        </w:rPr>
        <w:t>T</w:t>
      </w:r>
      <w:r w:rsidRPr="00951DF3">
        <w:rPr>
          <w:lang w:val="en-GB"/>
        </w:rPr>
        <w:t xml:space="preserve">able </w:t>
      </w:r>
      <w:r w:rsidR="00280420" w:rsidRPr="00280420">
        <w:rPr>
          <w:highlight w:val="yellow"/>
          <w:lang w:val="en-GB"/>
        </w:rPr>
        <w:t>1</w:t>
      </w:r>
      <w:r w:rsidRPr="00951DF3">
        <w:rPr>
          <w:lang w:val="en-GB"/>
        </w:rPr>
        <w:t>) and may be recruited to a lower tier of the study.</w:t>
      </w:r>
    </w:p>
    <w:p w14:paraId="66266F49" w14:textId="77777777" w:rsidR="001202D1" w:rsidRPr="00951DF3" w:rsidRDefault="00C15D9F" w:rsidP="00466424">
      <w:pPr>
        <w:pStyle w:val="BodyText"/>
        <w:jc w:val="both"/>
        <w:rPr>
          <w:lang w:val="en-GB"/>
        </w:rPr>
      </w:pPr>
      <w:r w:rsidRPr="00951DF3">
        <w:rPr>
          <w:lang w:val="en-GB"/>
        </w:rPr>
        <w:t xml:space="preserve">The internal pilot study will only collect clinical data and laboratory results for </w:t>
      </w:r>
      <w:r w:rsidR="00F76D84" w:rsidRPr="00951DF3">
        <w:rPr>
          <w:lang w:val="en-GB"/>
        </w:rPr>
        <w:t>TIER ZERO</w:t>
      </w:r>
      <w:r w:rsidRPr="00951DF3">
        <w:rPr>
          <w:lang w:val="en-GB"/>
        </w:rPr>
        <w:t xml:space="preserve"> – data collection only, for one week on </w:t>
      </w:r>
      <w:r w:rsidR="005E5528">
        <w:rPr>
          <w:lang w:val="en-GB"/>
        </w:rPr>
        <w:t xml:space="preserve">an </w:t>
      </w:r>
      <w:r w:rsidRPr="00951DF3">
        <w:rPr>
          <w:lang w:val="en-GB"/>
        </w:rPr>
        <w:t>annual basis – there will be no additional biological sampling for research purposes. This in turn will inform participating sites about the challenges for collecting data, and ensure that participant sites are better prepare</w:t>
      </w:r>
      <w:r w:rsidR="007841EB" w:rsidRPr="00951DF3">
        <w:rPr>
          <w:lang w:val="en-GB"/>
        </w:rPr>
        <w:t>d</w:t>
      </w:r>
      <w:r w:rsidRPr="00951DF3">
        <w:rPr>
          <w:lang w:val="en-GB"/>
        </w:rPr>
        <w:t xml:space="preserve"> for the activation of the full Clinical Characterisation Protocol in case of an outbreak.</w:t>
      </w:r>
    </w:p>
    <w:p w14:paraId="6B883C27" w14:textId="5242DEE8" w:rsidR="001202D1" w:rsidRPr="00951DF3" w:rsidRDefault="006E2DCF" w:rsidP="00466424">
      <w:pPr>
        <w:pStyle w:val="Heading2"/>
        <w:jc w:val="both"/>
        <w:rPr>
          <w:color w:val="auto"/>
          <w:lang w:val="en-GB"/>
        </w:rPr>
      </w:pPr>
      <w:bookmarkStart w:id="30" w:name="_Toc39488067"/>
      <w:r>
        <w:rPr>
          <w:noProof/>
        </w:rPr>
        <w:pict w14:anchorId="36EBAC96">
          <v:shapetype id="_x0000_t202" coordsize="21600,21600" o:spt="202" path="m,l,21600r21600,l21600,xe">
            <v:stroke joinstyle="miter"/>
            <v:path gradientshapeok="t" o:connecttype="rect"/>
          </v:shapetype>
          <v:shape id="Text Box 3" o:spid="_x0000_s1034" type="#_x0000_t202" style="position:absolute;left:0;text-align:left;margin-left:2.6pt;margin-top:223.75pt;width:427.3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" stroked="f">
            <v:textbox style="mso-fit-shape-to-text:t" inset="0,0,0,0">
              <w:txbxContent>
                <w:p w14:paraId="08260B5A" w14:textId="77777777" w:rsidR="006E2DCF" w:rsidRPr="00547C79" w:rsidRDefault="006E2DCF" w:rsidP="00837E23">
                  <w:pPr>
                    <w:pStyle w:val="Caption"/>
                    <w:rPr>
                      <w:noProof/>
                    </w:rPr>
                  </w:pPr>
                  <w:r>
                    <w:t xml:space="preserve">Figure </w:t>
                  </w:r>
                  <w:fldSimple w:instr=" SEQ Figure \* ARABIC ">
                    <w:r>
                      <w:rPr>
                        <w:noProof/>
                      </w:rPr>
                      <w:t>1</w:t>
                    </w:r>
                  </w:fldSimple>
                  <w:r>
                    <w:t>. Tiered approach to recruitment in settings with different resources. This information is included to demonstrate the integration of this study with other studies following the same approach in other parts of the world.</w:t>
                  </w:r>
                </w:p>
              </w:txbxContent>
            </v:textbox>
            <w10:wrap type="topAndBottom"/>
          </v:shape>
        </w:pict>
      </w:r>
      <w:r>
        <w:rPr>
          <w:noProof/>
        </w:rPr>
        <w:pict w14:anchorId="09EF0131">
          <v:group id="Group 4" o:spid="_x0000_s1026" style="position:absolute;left:0;text-align:left;margin-left:-14pt;margin-top:-49.65pt;width:428.3pt;height:264.1pt;z-index:251657216" coordsize="46038,3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">
            <v:group id="Group 1" o:spid="_x0000_s1027" style="position:absolute;width:42602;height:26231" coordorigin="-1125,1200" coordsize="53161,3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">
              <v:shape id="Trapezoid 2" o:spid="_x0000_s1028" style="position:absolute;left:4113;top:31859;width:47922;height:4227;visibility:visible;mso-wrap-style:square;v-text-anchor:middle" coordsize="6389687,5635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" adj="-11796480,,5400" path="m,563562l140891,,6248797,r140890,563562l,563562xe" fillcolor="#f2dcdb" strokecolor="#4a7ebb">
                <v:stroke joinstyle="miter"/>
                <v:shadow on="t" opacity="22936f" origin=",.5" offset="0,.63889mm"/>
                <v:formulas/>
                <v:path o:connecttype="custom" o:connectlocs="0,422672;105668,0;4686598,0;4792265,422672;0,422672" o:connectangles="0,0,0,0,0" textboxrect="0,0,6389687,563562"/>
                <v:textbox inset="5.4pt,2.7pt,5.4pt,2.7pt">
                  <w:txbxContent>
                    <w:p w14:paraId="071383E7" w14:textId="77777777" w:rsidR="006E2DCF" w:rsidRDefault="006E2DCF"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 xml:space="preserve">Tier Zero - Data Collection Only </w:t>
                      </w:r>
                    </w:p>
                  </w:txbxContent>
                </v:textbox>
              </v:shape>
              <v:shape id="Trapezoid 3" o:spid="_x0000_s1029" style="position:absolute;left:5565;top:24156;width:44935;height:6441;visibility:visible;mso-wrap-style:square;v-text-anchor:middle" coordsize="5991225,8588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" adj="-11796480,,5400" path="m,858838l214710,,5776516,r214709,858838l,858838xe" fillcolor="#e6b9b8" strokecolor="#4a7ebb">
                <v:stroke joinstyle="miter"/>
                <v:shadow on="t" opacity="22936f" origin=",.5" offset="0,.63889mm"/>
                <v:formulas/>
                <v:path o:connecttype="custom" o:connectlocs="0,644128;161033,0;4332387,0;4493419,644128;0,644128" o:connectangles="0,0,0,0,0" textboxrect="0,0,5991225,858838"/>
                <v:textbox inset="5.4pt,2.7pt,5.4pt,2.7pt">
                  <w:txbxContent>
                    <w:p w14:paraId="3460FC1B" w14:textId="77777777" w:rsidR="006E2DCF" w:rsidRDefault="006E2DCF"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Tier 1 Single/Limited Biological Sampling</w:t>
                      </w:r>
                    </w:p>
                  </w:txbxContent>
                </v:textbox>
              </v:shape>
              <v:shape id="Trapezoid 4" o:spid="_x0000_s1030" style="position:absolute;left:7970;top:14321;width:40029;height:8394;visibility:visible;mso-wrap-style:square;v-text-anchor:middle" coordsize="5337175,11191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" adj="-11796480,,5400" path="m,1119188l279797,,5057378,r279797,1119188l,1119188xe" fillcolor="#d99694" strokecolor="#4a7ebb">
                <v:stroke joinstyle="miter"/>
                <v:shadow on="t" opacity="22936f" origin=",.5" offset="0,.63889mm"/>
                <v:formulas/>
                <v:path o:connecttype="custom" o:connectlocs="0,839390;209848,0;3793034,0;4002882,839390;0,839390" o:connectangles="0,0,0,0,0" textboxrect="0,0,5337175,1119188"/>
                <v:textbox inset="5.4pt,2.7pt,5.4pt,2.7pt">
                  <w:txbxContent>
                    <w:p w14:paraId="2F2B4DFB" w14:textId="77777777" w:rsidR="006E2DCF" w:rsidRDefault="006E2DCF"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Tier 2 Serial Biological Sampling</w:t>
                      </w:r>
                    </w:p>
                  </w:txbxContent>
                </v:textbox>
              </v:shape>
              <v:shape id="Trapezoid 5" o:spid="_x0000_s1031" style="position:absolute;left:10375;top:2701;width:34802;height:10656;visibility:visible;mso-wrap-style:square;v-text-anchor:middle" coordsize="4640262,14208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" adj="-11796480,,5400" path="m,1420813l355203,,4285059,r355203,1420813l,1420813xe" fillcolor="#953735" strokecolor="#4a7ebb">
                <v:stroke joinstyle="miter"/>
                <v:shadow on="t" opacity="22936f" origin=",.5" offset="0,.63889mm"/>
                <v:formulas/>
                <v:path o:connecttype="custom" o:connectlocs="0,1065609;266402,0;3213794,0;3480196,1065609;0,1065609" o:connectangles="0,0,0,0,0" textboxrect="0,0,4640262,1420813"/>
                <v:textbox inset="5.4pt,2.7pt,5.4pt,2.7pt">
                  <w:txbxContent>
                    <w:p w14:paraId="6ABACC52" w14:textId="77777777" w:rsidR="006E2DCF" w:rsidRPr="00E64250" w:rsidRDefault="006E2DCF" w:rsidP="00837E23">
                      <w:pPr>
                        <w:pStyle w:val="NormalWeb"/>
                        <w:spacing w:before="0" w:beforeAutospacing="0" w:after="0" w:afterAutospacing="0"/>
                        <w:jc w:val="center"/>
                        <w:rPr>
                          <w:sz w:val="26"/>
                          <w:szCs w:val="26"/>
                        </w:rPr>
                      </w:pPr>
                      <w:r w:rsidRPr="00E64250">
                        <w:rPr>
                          <w:rFonts w:asciiTheme="minorHAnsi" w:eastAsia="MS PGothic" w:hAnsi="Calibri" w:cstheme="minorBidi"/>
                          <w:color w:val="FFFFFF"/>
                          <w:kern w:val="24"/>
                          <w:sz w:val="26"/>
                          <w:szCs w:val="26"/>
                        </w:rPr>
                        <w:t>Tier 3 Population Pharmacokinetics</w:t>
                      </w:r>
                      <w:r>
                        <w:rPr>
                          <w:rFonts w:asciiTheme="minorHAnsi" w:eastAsia="MS PGothic" w:hAnsi="Calibri" w:cstheme="minorBidi"/>
                          <w:color w:val="FFFFFF"/>
                          <w:kern w:val="24"/>
                          <w:sz w:val="26"/>
                          <w:szCs w:val="26"/>
                        </w:rPr>
                        <w:br/>
                      </w:r>
                      <w:r w:rsidRPr="00E64250">
                        <w:rPr>
                          <w:rFonts w:asciiTheme="minorHAnsi" w:eastAsia="MS PGothic" w:hAnsi="Calibri" w:cstheme="minorBidi"/>
                          <w:color w:val="FFFFFF"/>
                          <w:kern w:val="24"/>
                          <w:sz w:val="26"/>
                          <w:szCs w:val="26"/>
                        </w:rPr>
                        <w:t>of antimicrobials &amp; immune modulators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32" type="#_x0000_t13" style="position:absolute;left:-15014;top:15089;width:34898;height:7119;rotation:-49310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" adj="19397" fillcolor="#4bacc6" strokecolor="#357d91" strokeweight="2pt">
                <v:textbox inset="5.4pt,2.7pt,5.4pt,2.7pt">
                  <w:txbxContent>
                    <w:p w14:paraId="195CC28A" w14:textId="77777777" w:rsidR="006E2DCF" w:rsidRPr="00836DAD" w:rsidRDefault="006E2DCF" w:rsidP="00837E23">
                      <w:pPr>
                        <w:pStyle w:val="NormalWeb"/>
                        <w:spacing w:before="0" w:beforeAutospacing="0" w:after="0" w:afterAutospacing="0"/>
                        <w:jc w:val="center"/>
                        <w:rPr>
                          <w:sz w:val="20"/>
                          <w:szCs w:val="20"/>
                        </w:rPr>
                      </w:pPr>
                      <w:r w:rsidRPr="00836DAD">
                        <w:rPr>
                          <w:rFonts w:asciiTheme="minorHAnsi" w:eastAsia="MS PGothic" w:hAnsi="Calibri" w:cstheme="minorBidi"/>
                          <w:color w:val="FFFFFF"/>
                          <w:kern w:val="24"/>
                          <w:sz w:val="20"/>
                          <w:szCs w:val="20"/>
                        </w:rPr>
                        <w:t>Availability of Local Resources</w:t>
                      </w:r>
                    </w:p>
                  </w:txbxContent>
                </v:textbox>
              </v:shape>
            </v:group>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7" o:spid="_x0000_s1033" type="#_x0000_t69" style="position:absolute;left:1340;top:26987;width:44698;height:6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" adj="1585" fillcolor="#4bacc6" strokecolor="#357d91" strokeweight="2pt">
              <v:textbox>
                <w:txbxContent>
                  <w:p w14:paraId="10B55EF2" w14:textId="77777777" w:rsidR="006E2DCF" w:rsidRPr="00C601C7" w:rsidRDefault="006E2DCF" w:rsidP="00837E23">
                    <w:pPr>
                      <w:jc w:val="center"/>
                      <w:rPr>
                        <w:sz w:val="28"/>
                        <w:szCs w:val="28"/>
                      </w:rPr>
                    </w:pPr>
                    <w:r w:rsidRPr="00C601C7">
                      <w:rPr>
                        <w:sz w:val="28"/>
                        <w:szCs w:val="28"/>
                      </w:rPr>
                      <w:t>Number of cases included</w:t>
                    </w:r>
                  </w:p>
                </w:txbxContent>
              </v:textbox>
            </v:shape>
            <w10:wrap type="topAndBottom"/>
          </v:group>
        </w:pict>
      </w:r>
      <w:bookmarkStart w:id="31" w:name="entry-criteria"/>
      <w:r w:rsidR="00C15D9F" w:rsidRPr="00951DF3">
        <w:rPr>
          <w:color w:val="auto"/>
          <w:lang w:val="en-GB"/>
        </w:rPr>
        <w:t>Entry Criteria</w:t>
      </w:r>
      <w:bookmarkEnd w:id="30"/>
      <w:bookmarkEnd w:id="31"/>
    </w:p>
    <w:p w14:paraId="64788EF0" w14:textId="77777777" w:rsidR="001202D1" w:rsidRPr="00951DF3" w:rsidRDefault="00C15D9F" w:rsidP="00466424">
      <w:pPr>
        <w:pStyle w:val="FirstParagraph"/>
        <w:jc w:val="both"/>
        <w:rPr>
          <w:lang w:val="en-GB"/>
        </w:rPr>
      </w:pPr>
      <w:r w:rsidRPr="00951DF3">
        <w:rPr>
          <w:lang w:val="en-GB"/>
        </w:rPr>
        <w:t>This study will enrol eligible patients (children and adults) with confirmed infection with a pathogen relevant to the study objectives. Recruitment of patients with Day 1 (enrolment) data is the priority.</w:t>
      </w:r>
    </w:p>
    <w:p w14:paraId="00108740" w14:textId="77777777" w:rsidR="001202D1" w:rsidRPr="00951DF3" w:rsidRDefault="00C15D9F" w:rsidP="00466424">
      <w:pPr>
        <w:pStyle w:val="BodyText"/>
        <w:jc w:val="both"/>
        <w:rPr>
          <w:lang w:val="en-GB"/>
        </w:rPr>
      </w:pPr>
      <w:r w:rsidRPr="00951DF3">
        <w:rPr>
          <w:lang w:val="en-GB"/>
        </w:rPr>
        <w:t xml:space="preserve">Daily follow-up and convalescent visits of patients (Table 1 - </w:t>
      </w:r>
      <w:r w:rsidR="00EC4E47" w:rsidRPr="00951DF3">
        <w:rPr>
          <w:lang w:val="en-GB"/>
        </w:rPr>
        <w:t>TIER</w:t>
      </w:r>
      <w:r w:rsidRPr="00951DF3">
        <w:rPr>
          <w:lang w:val="en-GB"/>
        </w:rPr>
        <w:t xml:space="preserve"> 2) should proceed according to local resources.</w:t>
      </w:r>
    </w:p>
    <w:p w14:paraId="1521519C" w14:textId="77777777" w:rsidR="001202D1" w:rsidRPr="00951DF3" w:rsidRDefault="00C15D9F" w:rsidP="00466424">
      <w:pPr>
        <w:pStyle w:val="Heading3"/>
        <w:jc w:val="both"/>
        <w:rPr>
          <w:color w:val="auto"/>
          <w:lang w:val="en-GB"/>
        </w:rPr>
      </w:pPr>
      <w:bookmarkStart w:id="32" w:name="_Toc39488068"/>
      <w:r w:rsidRPr="00951DF3">
        <w:rPr>
          <w:color w:val="auto"/>
          <w:lang w:val="en-GB"/>
        </w:rPr>
        <w:t>Inclusion criteria for SARI patients</w:t>
      </w:r>
      <w:bookmarkEnd w:id="32"/>
    </w:p>
    <w:p w14:paraId="3A44795B" w14:textId="77777777" w:rsidR="001202D1" w:rsidRPr="00951DF3" w:rsidRDefault="00C15D9F" w:rsidP="00466424">
      <w:pPr>
        <w:numPr>
          <w:ilvl w:val="0"/>
          <w:numId w:val="6"/>
        </w:numPr>
        <w:jc w:val="both"/>
        <w:rPr>
          <w:lang w:val="en-GB"/>
        </w:rPr>
      </w:pPr>
      <w:r w:rsidRPr="00951DF3">
        <w:rPr>
          <w:lang w:val="en-GB"/>
        </w:rPr>
        <w:t>Acute respiratory illness patients of all ages with a history of fever or measured fever of &gt;38°C and at least one respiratory symptom</w:t>
      </w:r>
    </w:p>
    <w:p w14:paraId="6FF07B94" w14:textId="77777777" w:rsidR="001202D1" w:rsidRPr="00951DF3" w:rsidRDefault="00C15D9F" w:rsidP="00466424">
      <w:pPr>
        <w:numPr>
          <w:ilvl w:val="0"/>
          <w:numId w:val="6"/>
        </w:numPr>
        <w:jc w:val="both"/>
        <w:rPr>
          <w:lang w:val="en-GB"/>
        </w:rPr>
      </w:pPr>
      <w:r w:rsidRPr="00951DF3">
        <w:rPr>
          <w:lang w:val="en-GB"/>
        </w:rPr>
        <w:t>AND high suspicion or confirmed infection with a respiratory pathogen relevant to the objectives of this protocol</w:t>
      </w:r>
    </w:p>
    <w:p w14:paraId="77C1DD7D" w14:textId="77777777" w:rsidR="001202D1" w:rsidRPr="00BB0F30" w:rsidRDefault="00C15D9F" w:rsidP="00466424">
      <w:pPr>
        <w:numPr>
          <w:ilvl w:val="0"/>
          <w:numId w:val="6"/>
        </w:numPr>
        <w:jc w:val="both"/>
        <w:rPr>
          <w:highlight w:val="yellow"/>
          <w:lang w:val="en-GB"/>
        </w:rPr>
      </w:pPr>
      <w:r w:rsidRPr="00951DF3">
        <w:rPr>
          <w:lang w:val="en-GB"/>
        </w:rPr>
        <w:lastRenderedPageBreak/>
        <w:t>AND admitted to a healthcare facility</w:t>
      </w:r>
      <w:r w:rsidR="005E5528">
        <w:rPr>
          <w:lang w:val="en-GB"/>
        </w:rPr>
        <w:t xml:space="preserve"> </w:t>
      </w:r>
      <w:r w:rsidR="005E5528" w:rsidRPr="00BB0F30">
        <w:rPr>
          <w:highlight w:val="yellow"/>
          <w:lang w:val="en-GB"/>
        </w:rPr>
        <w:t>including long term nursing care and mental health facilities</w:t>
      </w:r>
    </w:p>
    <w:p w14:paraId="635B0702" w14:textId="77777777" w:rsidR="001202D1" w:rsidRPr="00951DF3" w:rsidRDefault="00C15D9F" w:rsidP="00466424">
      <w:pPr>
        <w:pStyle w:val="FirstParagraph"/>
        <w:jc w:val="both"/>
        <w:rPr>
          <w:lang w:val="en-GB"/>
        </w:rPr>
      </w:pPr>
      <w:r w:rsidRPr="00951DF3">
        <w:rPr>
          <w:lang w:val="en-GB"/>
        </w:rPr>
        <w:t>Only SARI patients as defined in Appendix A will be included in the annual activation internal pilot study.</w:t>
      </w:r>
    </w:p>
    <w:p w14:paraId="3628C8A5" w14:textId="77777777" w:rsidR="001202D1" w:rsidRPr="00951DF3" w:rsidRDefault="00C15D9F" w:rsidP="00466424">
      <w:pPr>
        <w:pStyle w:val="Heading3"/>
        <w:jc w:val="both"/>
        <w:rPr>
          <w:color w:val="auto"/>
          <w:lang w:val="en-GB"/>
        </w:rPr>
      </w:pPr>
      <w:bookmarkStart w:id="33" w:name="_Toc39488069"/>
      <w:r w:rsidRPr="00951DF3">
        <w:rPr>
          <w:color w:val="auto"/>
          <w:lang w:val="en-GB"/>
        </w:rPr>
        <w:t>Inclusion criteria for VHF patients</w:t>
      </w:r>
      <w:bookmarkEnd w:id="33"/>
    </w:p>
    <w:p w14:paraId="55A63184" w14:textId="77777777" w:rsidR="001202D1" w:rsidRPr="00951DF3" w:rsidRDefault="00C15D9F" w:rsidP="00466424">
      <w:pPr>
        <w:numPr>
          <w:ilvl w:val="0"/>
          <w:numId w:val="7"/>
        </w:numPr>
        <w:jc w:val="both"/>
        <w:rPr>
          <w:lang w:val="en-GB"/>
        </w:rPr>
      </w:pPr>
      <w:r w:rsidRPr="00951DF3">
        <w:rPr>
          <w:lang w:val="en-GB"/>
        </w:rPr>
        <w:t>Sudden onset high fever and known contact with a person with suspected or confirmed VHF</w:t>
      </w:r>
    </w:p>
    <w:p w14:paraId="63C66B0B" w14:textId="77777777" w:rsidR="001202D1" w:rsidRPr="00951DF3" w:rsidRDefault="00C15D9F" w:rsidP="00466424">
      <w:pPr>
        <w:numPr>
          <w:ilvl w:val="0"/>
          <w:numId w:val="7"/>
        </w:numPr>
        <w:jc w:val="both"/>
        <w:rPr>
          <w:lang w:val="en-GB"/>
        </w:rPr>
      </w:pPr>
      <w:r w:rsidRPr="00951DF3">
        <w:rPr>
          <w:lang w:val="en-GB"/>
        </w:rPr>
        <w:t>OR sudden onset of fever with at least three of the following symptoms: headache; anorexia; lethargy; aching muscles or joints; breathing difficulties; vomiting; diarrhoea; stomach pain; dysphagia; hiccups</w:t>
      </w:r>
    </w:p>
    <w:p w14:paraId="4E0579E2" w14:textId="77777777" w:rsidR="001202D1" w:rsidRPr="00951DF3" w:rsidRDefault="00C15D9F" w:rsidP="00466424">
      <w:pPr>
        <w:numPr>
          <w:ilvl w:val="0"/>
          <w:numId w:val="7"/>
        </w:numPr>
        <w:jc w:val="both"/>
        <w:rPr>
          <w:lang w:val="en-GB"/>
        </w:rPr>
      </w:pPr>
      <w:r w:rsidRPr="00951DF3">
        <w:rPr>
          <w:lang w:val="en-GB"/>
        </w:rPr>
        <w:t>AND high suspicion or confirmed infection with a VHF pathogen relevant to the objectives of this protocol</w:t>
      </w:r>
    </w:p>
    <w:p w14:paraId="4321BABA" w14:textId="77777777" w:rsidR="001202D1" w:rsidRPr="00951DF3" w:rsidRDefault="00C15D9F" w:rsidP="00466424">
      <w:pPr>
        <w:numPr>
          <w:ilvl w:val="0"/>
          <w:numId w:val="7"/>
        </w:numPr>
        <w:jc w:val="both"/>
        <w:rPr>
          <w:lang w:val="en-GB"/>
        </w:rPr>
      </w:pPr>
      <w:r w:rsidRPr="00951DF3">
        <w:rPr>
          <w:lang w:val="en-GB"/>
        </w:rPr>
        <w:t>AND admitted to a healthcare facility</w:t>
      </w:r>
    </w:p>
    <w:p w14:paraId="0005536E" w14:textId="77777777" w:rsidR="001202D1" w:rsidRPr="00951DF3" w:rsidRDefault="00C15D9F" w:rsidP="00466424">
      <w:pPr>
        <w:pStyle w:val="Heading3"/>
        <w:jc w:val="both"/>
        <w:rPr>
          <w:color w:val="auto"/>
          <w:lang w:val="en-GB"/>
        </w:rPr>
      </w:pPr>
      <w:bookmarkStart w:id="34" w:name="_Toc39488070"/>
      <w:r w:rsidRPr="00951DF3">
        <w:rPr>
          <w:color w:val="auto"/>
          <w:lang w:val="en-GB"/>
        </w:rPr>
        <w:t xml:space="preserve">Inclusion criteria for </w:t>
      </w:r>
      <w:r w:rsidR="003C7A70" w:rsidRPr="00951DF3">
        <w:rPr>
          <w:color w:val="auto"/>
          <w:lang w:val="en-GB"/>
        </w:rPr>
        <w:t xml:space="preserve">patients with </w:t>
      </w:r>
      <w:r w:rsidRPr="00951DF3">
        <w:rPr>
          <w:color w:val="auto"/>
          <w:lang w:val="en-GB"/>
        </w:rPr>
        <w:t xml:space="preserve">CNS </w:t>
      </w:r>
      <w:r w:rsidR="003C7A70" w:rsidRPr="00951DF3">
        <w:rPr>
          <w:color w:val="auto"/>
          <w:lang w:val="en-GB"/>
        </w:rPr>
        <w:t>infection</w:t>
      </w:r>
      <w:bookmarkEnd w:id="34"/>
    </w:p>
    <w:p w14:paraId="675E5EFA" w14:textId="77777777" w:rsidR="001202D1" w:rsidRPr="00951DF3" w:rsidRDefault="00C15D9F" w:rsidP="00466424">
      <w:pPr>
        <w:numPr>
          <w:ilvl w:val="0"/>
          <w:numId w:val="8"/>
        </w:numPr>
        <w:jc w:val="both"/>
        <w:rPr>
          <w:lang w:val="en-GB"/>
        </w:rPr>
      </w:pPr>
      <w:r w:rsidRPr="00951DF3">
        <w:rPr>
          <w:lang w:val="en-GB"/>
        </w:rPr>
        <w:t>Fever &gt;=38C or history of fever within 30 days in patients of all ages with one of:</w:t>
      </w:r>
    </w:p>
    <w:p w14:paraId="2A6E899F" w14:textId="77777777" w:rsidR="001202D1" w:rsidRPr="00951DF3" w:rsidRDefault="00C15D9F" w:rsidP="00466424">
      <w:pPr>
        <w:numPr>
          <w:ilvl w:val="1"/>
          <w:numId w:val="9"/>
        </w:numPr>
        <w:jc w:val="both"/>
        <w:rPr>
          <w:lang w:val="en-GB"/>
        </w:rPr>
      </w:pPr>
      <w:r w:rsidRPr="00951DF3">
        <w:rPr>
          <w:lang w:val="en-GB"/>
        </w:rPr>
        <w:t xml:space="preserve">altered consciousness (including reduced conscious level, confusion, or a change in personality or </w:t>
      </w:r>
      <w:r w:rsidR="007841EB" w:rsidRPr="00951DF3">
        <w:rPr>
          <w:lang w:val="en-GB"/>
        </w:rPr>
        <w:t>behaviour</w:t>
      </w:r>
      <w:r w:rsidRPr="00951DF3">
        <w:rPr>
          <w:lang w:val="en-GB"/>
        </w:rPr>
        <w:t>)</w:t>
      </w:r>
    </w:p>
    <w:p w14:paraId="6DA25035" w14:textId="77777777" w:rsidR="001202D1" w:rsidRPr="00951DF3" w:rsidRDefault="00C15D9F" w:rsidP="00466424">
      <w:pPr>
        <w:numPr>
          <w:ilvl w:val="1"/>
          <w:numId w:val="9"/>
        </w:numPr>
        <w:jc w:val="both"/>
        <w:rPr>
          <w:lang w:val="en-GB"/>
        </w:rPr>
      </w:pPr>
      <w:r w:rsidRPr="00951DF3">
        <w:rPr>
          <w:lang w:val="en-GB"/>
        </w:rPr>
        <w:t>new onset of seizures (excluding simple febrile seizures)</w:t>
      </w:r>
    </w:p>
    <w:p w14:paraId="06EBEAFB" w14:textId="77777777" w:rsidR="001202D1" w:rsidRPr="00951DF3" w:rsidRDefault="00C15D9F" w:rsidP="00466424">
      <w:pPr>
        <w:numPr>
          <w:ilvl w:val="1"/>
          <w:numId w:val="9"/>
        </w:numPr>
        <w:jc w:val="both"/>
        <w:rPr>
          <w:lang w:val="en-GB"/>
        </w:rPr>
      </w:pPr>
      <w:r w:rsidRPr="00951DF3">
        <w:rPr>
          <w:lang w:val="en-GB"/>
        </w:rPr>
        <w:t>new onset focal neurological deficit</w:t>
      </w:r>
    </w:p>
    <w:p w14:paraId="23A25E0D" w14:textId="77777777" w:rsidR="001202D1" w:rsidRPr="00951DF3" w:rsidRDefault="00C15D9F" w:rsidP="00466424">
      <w:pPr>
        <w:numPr>
          <w:ilvl w:val="1"/>
          <w:numId w:val="9"/>
        </w:numPr>
        <w:jc w:val="both"/>
        <w:rPr>
          <w:lang w:val="en-GB"/>
        </w:rPr>
      </w:pPr>
      <w:r w:rsidRPr="00951DF3">
        <w:rPr>
          <w:lang w:val="en-GB"/>
        </w:rPr>
        <w:t>Electroencephalographic (EEG), neuroimaging or cerebrospinal fluid examination findings indicative of central nervous system infection</w:t>
      </w:r>
    </w:p>
    <w:p w14:paraId="26FEDB69" w14:textId="77777777" w:rsidR="001202D1" w:rsidRPr="00951DF3" w:rsidRDefault="00C15D9F" w:rsidP="00466424">
      <w:pPr>
        <w:pStyle w:val="FirstParagraph"/>
        <w:jc w:val="both"/>
        <w:rPr>
          <w:lang w:val="en-GB"/>
        </w:rPr>
      </w:pPr>
      <w:r w:rsidRPr="00951DF3">
        <w:rPr>
          <w:lang w:val="en-GB"/>
        </w:rPr>
        <w:t xml:space="preserve">• AND high likelihood of infection with a </w:t>
      </w:r>
      <w:proofErr w:type="spellStart"/>
      <w:r w:rsidRPr="00951DF3">
        <w:rPr>
          <w:lang w:val="en-GB"/>
        </w:rPr>
        <w:t>neuroinvasive</w:t>
      </w:r>
      <w:proofErr w:type="spellEnd"/>
      <w:r w:rsidRPr="00951DF3">
        <w:rPr>
          <w:lang w:val="en-GB"/>
        </w:rPr>
        <w:t xml:space="preserve"> pathogen of public health interest</w:t>
      </w:r>
    </w:p>
    <w:p w14:paraId="1A3417F3" w14:textId="77777777" w:rsidR="001202D1" w:rsidRPr="00951DF3" w:rsidRDefault="00C15D9F" w:rsidP="00466424">
      <w:pPr>
        <w:pStyle w:val="BodyText"/>
        <w:jc w:val="both"/>
        <w:rPr>
          <w:lang w:val="en-GB"/>
        </w:rPr>
      </w:pPr>
      <w:r w:rsidRPr="00951DF3">
        <w:rPr>
          <w:lang w:val="en-GB"/>
        </w:rPr>
        <w:t>• AND admitted to a healthcare facility</w:t>
      </w:r>
    </w:p>
    <w:p w14:paraId="5B877FB8" w14:textId="77777777" w:rsidR="001202D1" w:rsidRPr="00951DF3" w:rsidRDefault="00C15D9F" w:rsidP="00466424">
      <w:pPr>
        <w:pStyle w:val="BodyText"/>
        <w:jc w:val="both"/>
        <w:rPr>
          <w:lang w:val="en-GB"/>
        </w:rPr>
      </w:pPr>
      <w:r w:rsidRPr="00951DF3">
        <w:rPr>
          <w:lang w:val="en-GB"/>
        </w:rPr>
        <w:t>OR</w:t>
      </w:r>
    </w:p>
    <w:p w14:paraId="783BA9C1" w14:textId="77777777" w:rsidR="001202D1" w:rsidRPr="00951DF3" w:rsidRDefault="00C15D9F" w:rsidP="00466424">
      <w:pPr>
        <w:pStyle w:val="BodyText"/>
        <w:jc w:val="both"/>
        <w:rPr>
          <w:lang w:val="en-GB"/>
        </w:rPr>
      </w:pPr>
      <w:r w:rsidRPr="00951DF3">
        <w:rPr>
          <w:lang w:val="en-GB"/>
        </w:rPr>
        <w:t xml:space="preserve">• Confirmed infection with a </w:t>
      </w:r>
      <w:proofErr w:type="spellStart"/>
      <w:r w:rsidRPr="00951DF3">
        <w:rPr>
          <w:lang w:val="en-GB"/>
        </w:rPr>
        <w:t>neuroinvasive</w:t>
      </w:r>
      <w:proofErr w:type="spellEnd"/>
      <w:r w:rsidRPr="00951DF3">
        <w:rPr>
          <w:lang w:val="en-GB"/>
        </w:rPr>
        <w:t xml:space="preserve"> pathogen of public health interest</w:t>
      </w:r>
    </w:p>
    <w:p w14:paraId="23EC513E" w14:textId="77777777" w:rsidR="001202D1" w:rsidRPr="00951DF3" w:rsidRDefault="00C15D9F" w:rsidP="00466424">
      <w:pPr>
        <w:pStyle w:val="BodyText"/>
        <w:jc w:val="both"/>
        <w:rPr>
          <w:lang w:val="en-GB"/>
        </w:rPr>
      </w:pPr>
      <w:r w:rsidRPr="00951DF3">
        <w:rPr>
          <w:lang w:val="en-GB"/>
        </w:rPr>
        <w:t>• AND admitted to a healthcare facility</w:t>
      </w:r>
    </w:p>
    <w:p w14:paraId="3BF58261" w14:textId="77777777" w:rsidR="001202D1" w:rsidRPr="00951DF3" w:rsidRDefault="00C15D9F" w:rsidP="00466424">
      <w:pPr>
        <w:pStyle w:val="Heading3"/>
        <w:jc w:val="both"/>
        <w:rPr>
          <w:color w:val="auto"/>
          <w:lang w:val="en-GB"/>
        </w:rPr>
      </w:pPr>
      <w:bookmarkStart w:id="35" w:name="_Toc39488071"/>
      <w:r w:rsidRPr="00951DF3">
        <w:rPr>
          <w:color w:val="auto"/>
          <w:lang w:val="en-GB"/>
        </w:rPr>
        <w:t>Inclusion criteria for patients with infection by pathogens of public health interest</w:t>
      </w:r>
      <w:bookmarkEnd w:id="35"/>
    </w:p>
    <w:p w14:paraId="54978852" w14:textId="77777777" w:rsidR="001202D1" w:rsidRPr="00951DF3" w:rsidRDefault="00C15D9F" w:rsidP="00466424">
      <w:pPr>
        <w:jc w:val="both"/>
        <w:rPr>
          <w:bCs/>
          <w:lang w:val="en-GB"/>
        </w:rPr>
      </w:pPr>
      <w:r w:rsidRPr="00951DF3">
        <w:rPr>
          <w:bCs/>
          <w:lang w:val="en-GB"/>
        </w:rPr>
        <w:t>This study will enrol eligible patients with suspected or confirmed infection with a pathogen of public health interest. These pathogens will be listed by the investigators taking into consideration position statements issued by of World Health Organisation, Public Health England and other authorities.</w:t>
      </w:r>
    </w:p>
    <w:p w14:paraId="54559DC3" w14:textId="77777777" w:rsidR="001202D1" w:rsidRPr="00951DF3" w:rsidRDefault="00C15D9F" w:rsidP="00466424">
      <w:pPr>
        <w:pStyle w:val="Heading3"/>
        <w:jc w:val="both"/>
        <w:rPr>
          <w:color w:val="auto"/>
          <w:lang w:val="en-GB"/>
        </w:rPr>
      </w:pPr>
      <w:bookmarkStart w:id="36" w:name="_Toc39488072"/>
      <w:r w:rsidRPr="00951DF3">
        <w:rPr>
          <w:color w:val="auto"/>
          <w:lang w:val="en-GB"/>
        </w:rPr>
        <w:lastRenderedPageBreak/>
        <w:t>Exclusion criteria for all patients</w:t>
      </w:r>
      <w:bookmarkEnd w:id="36"/>
    </w:p>
    <w:p w14:paraId="739211DC" w14:textId="77777777" w:rsidR="001202D1" w:rsidRPr="00BB0F30" w:rsidRDefault="00C15D9F" w:rsidP="00466424">
      <w:pPr>
        <w:numPr>
          <w:ilvl w:val="0"/>
          <w:numId w:val="11"/>
        </w:numPr>
        <w:jc w:val="both"/>
        <w:rPr>
          <w:bCs/>
          <w:highlight w:val="yellow"/>
          <w:lang w:val="en-GB"/>
        </w:rPr>
      </w:pPr>
      <w:r w:rsidRPr="00BB0F30">
        <w:rPr>
          <w:bCs/>
          <w:highlight w:val="yellow"/>
          <w:lang w:val="en-GB"/>
        </w:rPr>
        <w:t>Confirmed diagnosis of a pathogen unrelated to the objectives of this study and no indication or likelihood of co-infection with a relevant pathogen.</w:t>
      </w:r>
    </w:p>
    <w:p w14:paraId="10C58EE4" w14:textId="77777777" w:rsidR="001202D1" w:rsidRPr="00951DF3" w:rsidRDefault="00C15D9F" w:rsidP="00466424">
      <w:pPr>
        <w:pStyle w:val="Heading1"/>
        <w:jc w:val="both"/>
        <w:rPr>
          <w:color w:val="auto"/>
          <w:lang w:val="en-GB"/>
        </w:rPr>
      </w:pPr>
      <w:bookmarkStart w:id="37" w:name="study-design"/>
      <w:bookmarkStart w:id="38" w:name="_Toc39488073"/>
      <w:r w:rsidRPr="00951DF3">
        <w:rPr>
          <w:color w:val="auto"/>
          <w:lang w:val="en-GB"/>
        </w:rPr>
        <w:t>Study Design</w:t>
      </w:r>
      <w:bookmarkEnd w:id="37"/>
      <w:bookmarkEnd w:id="38"/>
    </w:p>
    <w:p w14:paraId="06078B50" w14:textId="49771F30" w:rsidR="001202D1" w:rsidRPr="00951DF3" w:rsidRDefault="00C15D9F" w:rsidP="00466424">
      <w:pPr>
        <w:pStyle w:val="FirstParagraph"/>
        <w:jc w:val="both"/>
        <w:rPr>
          <w:lang w:val="en-GB"/>
        </w:rPr>
      </w:pPr>
      <w:r w:rsidRPr="00951DF3">
        <w:rPr>
          <w:lang w:val="en-GB"/>
        </w:rPr>
        <w:t>This protocol is for a prospective observational cohort study</w:t>
      </w:r>
      <w:r w:rsidR="002C43F2" w:rsidRPr="002C43F2">
        <w:rPr>
          <w:highlight w:val="yellow"/>
          <w:lang w:val="en-GB"/>
        </w:rPr>
        <w:t xml:space="preserve"> </w:t>
      </w:r>
      <w:r w:rsidR="002C43F2" w:rsidRPr="00D00061">
        <w:rPr>
          <w:highlight w:val="yellow"/>
          <w:lang w:val="en-GB"/>
        </w:rPr>
        <w:t>with biological sampling for research purposes.</w:t>
      </w:r>
    </w:p>
    <w:p w14:paraId="6A781E4D" w14:textId="77777777" w:rsidR="001202D1" w:rsidRPr="00951DF3" w:rsidRDefault="00C15D9F" w:rsidP="00466424">
      <w:pPr>
        <w:pStyle w:val="Heading2"/>
        <w:jc w:val="both"/>
        <w:rPr>
          <w:color w:val="auto"/>
          <w:lang w:val="en-GB"/>
        </w:rPr>
      </w:pPr>
      <w:bookmarkStart w:id="39" w:name="sample-size"/>
      <w:bookmarkStart w:id="40" w:name="_Toc39488074"/>
      <w:r w:rsidRPr="00951DF3">
        <w:rPr>
          <w:color w:val="auto"/>
          <w:lang w:val="en-GB"/>
        </w:rPr>
        <w:t>Sample Size</w:t>
      </w:r>
      <w:bookmarkEnd w:id="39"/>
      <w:bookmarkEnd w:id="40"/>
    </w:p>
    <w:p w14:paraId="1D2F708D" w14:textId="77777777" w:rsidR="001202D1" w:rsidRPr="00951DF3" w:rsidRDefault="00C15D9F" w:rsidP="00466424">
      <w:pPr>
        <w:pStyle w:val="FirstParagraph"/>
        <w:jc w:val="both"/>
        <w:rPr>
          <w:lang w:val="en-GB"/>
        </w:rPr>
      </w:pPr>
      <w:r w:rsidRPr="00951DF3">
        <w:rPr>
          <w:lang w:val="en-GB"/>
        </w:rPr>
        <w:t>This is a descriptive study of a syndrome, which may be caused by a number of different known or poorly understood pathogens. Therefore, the sample size is not prospectively determined. Recruitment of participants will depend on the emergence and spread of the various pathogens and the resources available to the recruitment centres. The sample size will vary for each location but should be as large as feasible and preferably without limit in order to capture as much clinical data as possible early in the outbreak.</w:t>
      </w:r>
    </w:p>
    <w:p w14:paraId="3FFD9F60" w14:textId="77777777" w:rsidR="001202D1" w:rsidRPr="00951DF3" w:rsidRDefault="00C15D9F" w:rsidP="00466424">
      <w:pPr>
        <w:pStyle w:val="BodyText"/>
        <w:jc w:val="both"/>
        <w:rPr>
          <w:lang w:val="en-GB"/>
        </w:rPr>
      </w:pPr>
      <w:r w:rsidRPr="00951DF3">
        <w:rPr>
          <w:lang w:val="en-GB"/>
        </w:rPr>
        <w:t>This protocol will be opened at sites with capacity and capability to recruit to any tier of study intensity. The study will hibernate in the absence of any relevant cases. The study is exempt from NIHR high-level recruitment performance targets. The study has no set end date.</w:t>
      </w:r>
    </w:p>
    <w:p w14:paraId="7FD7EAA8" w14:textId="77777777" w:rsidR="001202D1" w:rsidRPr="00951DF3" w:rsidRDefault="00C15D9F" w:rsidP="00466424">
      <w:pPr>
        <w:pStyle w:val="Heading1"/>
        <w:jc w:val="both"/>
        <w:rPr>
          <w:color w:val="auto"/>
          <w:lang w:val="en-GB"/>
        </w:rPr>
      </w:pPr>
      <w:bookmarkStart w:id="41" w:name="methods"/>
      <w:bookmarkStart w:id="42" w:name="_Toc39488075"/>
      <w:r w:rsidRPr="00951DF3">
        <w:rPr>
          <w:color w:val="auto"/>
          <w:lang w:val="en-GB"/>
        </w:rPr>
        <w:t>Methods</w:t>
      </w:r>
      <w:bookmarkEnd w:id="41"/>
      <w:bookmarkEnd w:id="42"/>
    </w:p>
    <w:p w14:paraId="1952257F" w14:textId="77777777" w:rsidR="001202D1" w:rsidRPr="00951DF3" w:rsidRDefault="00C15D9F" w:rsidP="00466424">
      <w:pPr>
        <w:pStyle w:val="Heading2"/>
        <w:jc w:val="both"/>
        <w:rPr>
          <w:color w:val="auto"/>
          <w:lang w:val="en-GB"/>
        </w:rPr>
      </w:pPr>
      <w:bookmarkStart w:id="43" w:name="identification-of-potential-patients"/>
      <w:bookmarkStart w:id="44" w:name="_Toc39488076"/>
      <w:r w:rsidRPr="00951DF3">
        <w:rPr>
          <w:color w:val="auto"/>
          <w:lang w:val="en-GB"/>
        </w:rPr>
        <w:t>Identification of Potential Patients</w:t>
      </w:r>
      <w:bookmarkEnd w:id="43"/>
      <w:bookmarkEnd w:id="44"/>
    </w:p>
    <w:p w14:paraId="7F75335A" w14:textId="77777777" w:rsidR="001202D1" w:rsidRPr="00951DF3" w:rsidRDefault="00C15D9F" w:rsidP="00466424">
      <w:pPr>
        <w:pStyle w:val="FirstParagraph"/>
        <w:jc w:val="both"/>
        <w:rPr>
          <w:lang w:val="en-GB"/>
        </w:rPr>
      </w:pPr>
      <w:r w:rsidRPr="00951DF3">
        <w:rPr>
          <w:lang w:val="en-GB"/>
        </w:rPr>
        <w:t>Approval of the responsible ethics committee and institutional authority will be obtained before patients are recruited at any site. In the UK REC approval has been given for England and Wales (</w:t>
      </w:r>
      <w:r w:rsidRPr="00951DF3">
        <w:rPr>
          <w:b/>
          <w:lang w:val="en-GB"/>
        </w:rPr>
        <w:t>Oxford C Research Ethics Committee</w:t>
      </w:r>
      <w:r w:rsidRPr="00951DF3">
        <w:rPr>
          <w:lang w:val="en-GB"/>
        </w:rPr>
        <w:t xml:space="preserve"> 13/SC/0149). Local R&amp;D approvals were required from all Acute NHS Trust in England through an expedited process driven forward at the direction of the Chief Medical Officer for England in October 2013 and managed by the Manchester hub of the NIHR Comprehensive Research Network. </w:t>
      </w:r>
      <w:r w:rsidR="001655FE">
        <w:rPr>
          <w:lang w:val="en-GB"/>
        </w:rPr>
        <w:t>E</w:t>
      </w:r>
      <w:r w:rsidRPr="00951DF3">
        <w:rPr>
          <w:lang w:val="en-GB"/>
        </w:rPr>
        <w:t xml:space="preserve">thical approval is being sought for Northern Ireland via the HSC </w:t>
      </w:r>
      <w:proofErr w:type="spellStart"/>
      <w:r w:rsidRPr="00951DF3">
        <w:rPr>
          <w:lang w:val="en-GB"/>
        </w:rPr>
        <w:t>RECs.</w:t>
      </w:r>
      <w:proofErr w:type="spellEnd"/>
    </w:p>
    <w:p w14:paraId="4E400911" w14:textId="77777777" w:rsidR="001202D1" w:rsidRPr="00951DF3" w:rsidRDefault="00C15D9F" w:rsidP="00466424">
      <w:pPr>
        <w:pStyle w:val="BodyText"/>
        <w:jc w:val="both"/>
        <w:rPr>
          <w:lang w:val="en-GB"/>
        </w:rPr>
      </w:pPr>
      <w:r w:rsidRPr="00951DF3">
        <w:rPr>
          <w:lang w:val="en-GB"/>
        </w:rPr>
        <w:t>In hospital, potential participants will be identified through hospital workers upon presentation at recruiting sites and through public health agencies. When resources limit the number of patients enrolled to less than the number of patients presenting, sites should establish procedures to minimize bias in the selection of participants.</w:t>
      </w:r>
    </w:p>
    <w:p w14:paraId="09A8B74F" w14:textId="77777777" w:rsidR="001202D1" w:rsidRPr="00951DF3" w:rsidRDefault="00C15D9F" w:rsidP="00466424">
      <w:pPr>
        <w:pStyle w:val="Heading2"/>
        <w:jc w:val="both"/>
        <w:rPr>
          <w:color w:val="auto"/>
          <w:lang w:val="en-GB"/>
        </w:rPr>
      </w:pPr>
      <w:bookmarkStart w:id="45" w:name="approach-to-potential-participants"/>
      <w:bookmarkStart w:id="46" w:name="_Toc39488077"/>
      <w:r w:rsidRPr="00951DF3">
        <w:rPr>
          <w:color w:val="auto"/>
          <w:lang w:val="en-GB"/>
        </w:rPr>
        <w:t>Approach to Potential Participants</w:t>
      </w:r>
      <w:bookmarkEnd w:id="45"/>
      <w:bookmarkEnd w:id="46"/>
    </w:p>
    <w:p w14:paraId="288CF4EB" w14:textId="77777777" w:rsidR="005E5528" w:rsidRDefault="005E5528" w:rsidP="00466424">
      <w:pPr>
        <w:pStyle w:val="Heading3"/>
        <w:jc w:val="both"/>
        <w:rPr>
          <w:lang w:val="en-GB"/>
        </w:rPr>
      </w:pPr>
      <w:bookmarkStart w:id="47" w:name="_Toc39488078"/>
      <w:r>
        <w:rPr>
          <w:lang w:val="en-GB"/>
        </w:rPr>
        <w:t>Tier Zero: data collection without consent</w:t>
      </w:r>
      <w:bookmarkEnd w:id="47"/>
    </w:p>
    <w:p w14:paraId="429C9D15" w14:textId="4A608384" w:rsidR="000F5272" w:rsidRDefault="000F5272" w:rsidP="00466424">
      <w:pPr>
        <w:pStyle w:val="FirstParagraph"/>
        <w:jc w:val="both"/>
        <w:rPr>
          <w:lang w:val="en-GB"/>
        </w:rPr>
      </w:pPr>
      <w:r w:rsidRPr="00951DF3">
        <w:rPr>
          <w:b/>
          <w:bCs/>
          <w:lang w:val="en-GB"/>
        </w:rPr>
        <w:t xml:space="preserve">Tier Zero activity, which involves </w:t>
      </w:r>
      <w:r w:rsidR="005E5528" w:rsidRPr="002C43F2">
        <w:rPr>
          <w:b/>
          <w:bCs/>
          <w:highlight w:val="yellow"/>
          <w:lang w:val="en-GB"/>
        </w:rPr>
        <w:t>only</w:t>
      </w:r>
      <w:r w:rsidR="005E5528">
        <w:rPr>
          <w:b/>
          <w:bCs/>
          <w:lang w:val="en-GB"/>
        </w:rPr>
        <w:t xml:space="preserve"> </w:t>
      </w:r>
      <w:r w:rsidRPr="00951DF3">
        <w:rPr>
          <w:b/>
          <w:bCs/>
          <w:lang w:val="en-GB"/>
        </w:rPr>
        <w:t>data collection, requires collection of limited clinical data from the routine health record in a form that does not identify the patient.  This does not require consent.</w:t>
      </w:r>
      <w:r w:rsidRPr="00951DF3">
        <w:rPr>
          <w:lang w:val="en-GB"/>
        </w:rPr>
        <w:t xml:space="preserve"> This is because the patient is not identifiable and </w:t>
      </w:r>
      <w:r w:rsidRPr="00951DF3">
        <w:rPr>
          <w:lang w:val="en-GB"/>
        </w:rPr>
        <w:lastRenderedPageBreak/>
        <w:t xml:space="preserve">the data is collected by a health care professional who has access to this information by virtue of their clinical role. </w:t>
      </w:r>
    </w:p>
    <w:p w14:paraId="0D4313EF" w14:textId="5906990C" w:rsidR="005E5528" w:rsidRPr="005E5528" w:rsidRDefault="002C43F2" w:rsidP="00466424">
      <w:pPr>
        <w:pStyle w:val="BodyText"/>
        <w:jc w:val="both"/>
        <w:rPr>
          <w:lang w:val="en-GB"/>
        </w:rPr>
      </w:pPr>
      <w:r w:rsidRPr="002438B4">
        <w:rPr>
          <w:highlight w:val="yellow"/>
          <w:lang w:val="en-GB"/>
        </w:rPr>
        <w:t xml:space="preserve">Subject to </w:t>
      </w:r>
      <w:ins w:id="48" w:author="Clark Russell" w:date="2020-05-07T09:36:00Z">
        <w:r w:rsidR="00E05553" w:rsidRPr="001D1FF6">
          <w:rPr>
            <w:highlight w:val="yellow"/>
            <w:lang w:val="en-GB"/>
          </w:rPr>
          <w:t>Public Benefit and Privacy Panel for Health and Social Care (PBPP) approval, as granted for this study on 17th April 2020</w:t>
        </w:r>
      </w:ins>
      <w:r w:rsidRPr="001D1FF6">
        <w:rPr>
          <w:highlight w:val="yellow"/>
          <w:lang w:val="en-GB"/>
        </w:rPr>
        <w:t xml:space="preserve">, </w:t>
      </w:r>
      <w:r w:rsidRPr="002438B4">
        <w:rPr>
          <w:highlight w:val="yellow"/>
          <w:lang w:val="en-GB"/>
        </w:rPr>
        <w:t>the Community Health Index</w:t>
      </w:r>
      <w:r>
        <w:rPr>
          <w:highlight w:val="yellow"/>
          <w:lang w:val="en-GB"/>
        </w:rPr>
        <w:t>, date of birth and postcode of participants</w:t>
      </w:r>
      <w:r w:rsidRPr="002438B4">
        <w:rPr>
          <w:highlight w:val="yellow"/>
          <w:lang w:val="en-GB"/>
        </w:rPr>
        <w:t xml:space="preserve"> will be collected to allow linkage with other Health and Social Care Datasets and to reduce data collection burden in support of other research activity including clinical trials.</w:t>
      </w:r>
      <w:r>
        <w:rPr>
          <w:highlight w:val="yellow"/>
          <w:lang w:val="en-GB"/>
        </w:rPr>
        <w:t xml:space="preserve"> Tier zero participants can find more information about routine data linkage on the study </w:t>
      </w:r>
      <w:r w:rsidRPr="00341289">
        <w:rPr>
          <w:highlight w:val="yellow"/>
          <w:lang w:val="en-GB"/>
        </w:rPr>
        <w:t>website ISARIC4C.net.</w:t>
      </w:r>
    </w:p>
    <w:p w14:paraId="6160817A" w14:textId="77777777" w:rsidR="000F5272" w:rsidRPr="00951DF3" w:rsidRDefault="000F5272" w:rsidP="00466424">
      <w:pPr>
        <w:pStyle w:val="Heading3"/>
        <w:jc w:val="both"/>
        <w:rPr>
          <w:lang w:val="en-GB"/>
        </w:rPr>
      </w:pPr>
      <w:bookmarkStart w:id="49" w:name="_Toc39488079"/>
      <w:r w:rsidRPr="00951DF3">
        <w:rPr>
          <w:lang w:val="en-GB"/>
        </w:rPr>
        <w:t>Tier One and Two</w:t>
      </w:r>
      <w:r w:rsidR="005E5528">
        <w:rPr>
          <w:lang w:val="en-GB"/>
        </w:rPr>
        <w:t>: data collection and biological sampling with consent</w:t>
      </w:r>
      <w:bookmarkEnd w:id="49"/>
    </w:p>
    <w:p w14:paraId="4E54145D" w14:textId="77777777" w:rsidR="001202D1" w:rsidRDefault="00C15D9F" w:rsidP="00466424">
      <w:pPr>
        <w:pStyle w:val="FirstParagraph"/>
        <w:jc w:val="both"/>
        <w:rPr>
          <w:lang w:val="en-GB"/>
        </w:rPr>
      </w:pPr>
      <w:r w:rsidRPr="00951DF3">
        <w:rPr>
          <w:lang w:val="en-GB"/>
        </w:rPr>
        <w:t>Patients will only be considered for enrolment if appropriate infection control and prevention measures are in place and can be maintained.</w:t>
      </w:r>
    </w:p>
    <w:p w14:paraId="0A9E14F9" w14:textId="48446A59" w:rsidR="005E5528" w:rsidRPr="005E5528" w:rsidRDefault="00E05553" w:rsidP="002C43F2">
      <w:pPr>
        <w:pStyle w:val="BodyText"/>
        <w:jc w:val="both"/>
        <w:rPr>
          <w:lang w:val="en-GB"/>
        </w:rPr>
      </w:pPr>
      <w:ins w:id="50" w:author="Clark Russell" w:date="2020-05-07T09:44:00Z">
        <w:r w:rsidRPr="002438B4">
          <w:rPr>
            <w:highlight w:val="yellow"/>
            <w:lang w:val="en-GB"/>
          </w:rPr>
          <w:t xml:space="preserve">Subject to </w:t>
        </w:r>
        <w:r w:rsidRPr="001D1FF6">
          <w:rPr>
            <w:highlight w:val="yellow"/>
            <w:lang w:val="en-GB"/>
          </w:rPr>
          <w:t>Public Benefit and Privacy Panel for Health and Social Care (PBPP) approval, as granted for this study on 17th April 2020, the Community Health Index</w:t>
        </w:r>
      </w:ins>
      <w:r w:rsidR="002C43F2" w:rsidRPr="001D1FF6">
        <w:rPr>
          <w:highlight w:val="yellow"/>
          <w:lang w:val="en-GB"/>
        </w:rPr>
        <w:t xml:space="preserve">, </w:t>
      </w:r>
      <w:r w:rsidR="002C43F2">
        <w:rPr>
          <w:highlight w:val="yellow"/>
          <w:lang w:val="en-GB"/>
        </w:rPr>
        <w:t>date of birth and postcode of participants</w:t>
      </w:r>
      <w:r w:rsidR="002C43F2" w:rsidRPr="002438B4">
        <w:rPr>
          <w:highlight w:val="yellow"/>
          <w:lang w:val="en-GB"/>
        </w:rPr>
        <w:t xml:space="preserve"> will be collected to allow linkage with other Health and Social Care Datasets and to reduce data collection burden in support of other research activity including clinical trials.</w:t>
      </w:r>
      <w:r w:rsidR="002C43F2">
        <w:rPr>
          <w:highlight w:val="yellow"/>
          <w:lang w:val="en-GB"/>
        </w:rPr>
        <w:t xml:space="preserve"> Tier one and two participants will be made aware of this activity via the information sheets and referred to the study website.</w:t>
      </w:r>
    </w:p>
    <w:p w14:paraId="6D97381F" w14:textId="77777777" w:rsidR="001202D1" w:rsidRPr="00951DF3" w:rsidRDefault="00C15D9F" w:rsidP="00466424">
      <w:pPr>
        <w:pStyle w:val="BodyText"/>
        <w:jc w:val="both"/>
        <w:rPr>
          <w:lang w:val="en-GB"/>
        </w:rPr>
      </w:pPr>
      <w:r w:rsidRPr="00951DF3">
        <w:rPr>
          <w:lang w:val="en-GB"/>
        </w:rPr>
        <w:t xml:space="preserve">When it has been decided that biological sampling can be performed safely and appropriate consent has been obtained, samples taken early may be most useful for identification or evaluation of risk factors for disease progression at a clinically-relevant decision point. </w:t>
      </w:r>
      <w:proofErr w:type="gramStart"/>
      <w:r w:rsidRPr="00951DF3">
        <w:rPr>
          <w:lang w:val="en-GB"/>
        </w:rPr>
        <w:t>Therefore</w:t>
      </w:r>
      <w:proofErr w:type="gramEnd"/>
      <w:r w:rsidRPr="00951DF3">
        <w:rPr>
          <w:lang w:val="en-GB"/>
        </w:rPr>
        <w:t xml:space="preserve"> it is desirable to begin sampling as early as possible during a patient's illness.</w:t>
      </w:r>
    </w:p>
    <w:p w14:paraId="5D50E8C8" w14:textId="77777777" w:rsidR="005E5528" w:rsidRDefault="00C15D9F" w:rsidP="00466424">
      <w:pPr>
        <w:pStyle w:val="BodyText"/>
        <w:jc w:val="both"/>
        <w:rPr>
          <w:lang w:val="en-GB"/>
        </w:rPr>
      </w:pPr>
      <w:r w:rsidRPr="00951DF3">
        <w:rPr>
          <w:lang w:val="en-GB"/>
        </w:rPr>
        <w:t xml:space="preserve">Where adult patients lack capacity to consent to this Clinical Characterisation Protocol, an appropriate consultee will be approached by staff trained in consent procedures that protect the rights of the patient, and adhere to the ethical principles within the Declaration of Helsinki. Staff will explain the details of the study to the consultee and allow them time to discuss and ask questions. The staff will review the informed consent form with the person giving consent and endeavour to ensure understanding of the contents, including study procedures, risks, benefits, the right to withdraw and alternatives to participation. </w:t>
      </w:r>
    </w:p>
    <w:p w14:paraId="03FF33AD" w14:textId="6D9BD5C4" w:rsidR="005E5528" w:rsidRDefault="005E5528" w:rsidP="00466424">
      <w:pPr>
        <w:pStyle w:val="BodyText"/>
        <w:jc w:val="both"/>
        <w:rPr>
          <w:highlight w:val="yellow"/>
          <w:lang w:val="en-GB"/>
        </w:rPr>
      </w:pPr>
      <w:r w:rsidRPr="00BB0F30">
        <w:rPr>
          <w:highlight w:val="yellow"/>
          <w:lang w:val="en-GB"/>
        </w:rPr>
        <w:t>In some situations, the appropriate consultee, parent or guardian may be confined to a remote location under conditions of quarantine or self-isolation. In these circumstances consent will be sought by telephone or voice-over-internet communication using a telephone/witnessed consent form.</w:t>
      </w:r>
    </w:p>
    <w:p w14:paraId="49DFEB68" w14:textId="77777777" w:rsidR="0049174B" w:rsidRPr="00BE6AC2" w:rsidRDefault="0049174B" w:rsidP="0049174B">
      <w:pPr>
        <w:pStyle w:val="BodyText"/>
        <w:jc w:val="both"/>
        <w:rPr>
          <w:highlight w:val="yellow"/>
          <w:lang w:val="en-GB"/>
        </w:rPr>
      </w:pPr>
      <w:r w:rsidRPr="00BE6AC2">
        <w:rPr>
          <w:highlight w:val="yellow"/>
          <w:lang w:val="en-GB"/>
        </w:rPr>
        <w:t>At sites working within a paperless environment (e.g. for infection control purposes) electronic consent is permitted only with prior agreement from the CCP-UK central team. Electronic consent systems must exactly mirror the content of the REC approved CCP-UK consent forms.</w:t>
      </w:r>
    </w:p>
    <w:p w14:paraId="706E205A" w14:textId="77777777" w:rsidR="001202D1" w:rsidRPr="00951DF3" w:rsidRDefault="00C15D9F" w:rsidP="00466424">
      <w:pPr>
        <w:pStyle w:val="BodyText"/>
        <w:jc w:val="both"/>
        <w:rPr>
          <w:lang w:val="en-GB"/>
        </w:rPr>
      </w:pPr>
      <w:r w:rsidRPr="00951DF3">
        <w:rPr>
          <w:lang w:val="en-GB"/>
        </w:rPr>
        <w:t xml:space="preserve">Participants who agree to participate (or their parent/guardian or consultee who declares their wishes to do so) will be asked to sign and date an informed consent form or consultee declaration form. If the patient is a child, the person with parental responsibility and the child, if competent, should both provide consent/ assent. Summary information sheets and consent forms have been produced to reduce the initial burden on patients, </w:t>
      </w:r>
      <w:r w:rsidRPr="00951DF3">
        <w:rPr>
          <w:lang w:val="en-GB"/>
        </w:rPr>
        <w:lastRenderedPageBreak/>
        <w:t>parents/guardians and consultees and these summary information sheets will be used as the basis for the consent discussion. The full study information sheets for adult patients, parents/guardians, and consultees will be provided for their information, subsequent to the initial consent discussion.</w:t>
      </w:r>
    </w:p>
    <w:p w14:paraId="4BDC18DA" w14:textId="77777777" w:rsidR="001202D1" w:rsidRPr="00951DF3" w:rsidRDefault="00C15D9F" w:rsidP="00466424">
      <w:pPr>
        <w:pStyle w:val="BodyText"/>
        <w:jc w:val="both"/>
        <w:rPr>
          <w:lang w:val="en-GB"/>
        </w:rPr>
      </w:pPr>
      <w:r w:rsidRPr="00951DF3">
        <w:rPr>
          <w:lang w:val="en-GB"/>
        </w:rPr>
        <w:t>In view of the importance of early samples, participants or their parent/guardian/consultee will be permitted to consent/give advice and begin to participate in the study immediately if they wish to do so. Those who prefer more time to consider participation will be approached again after an agreed time, normally one day, to discuss further.</w:t>
      </w:r>
    </w:p>
    <w:p w14:paraId="55B23C49" w14:textId="77777777" w:rsidR="001202D1" w:rsidRPr="00951DF3" w:rsidRDefault="00C15D9F" w:rsidP="00466424">
      <w:pPr>
        <w:pStyle w:val="BodyText"/>
        <w:jc w:val="both"/>
        <w:rPr>
          <w:lang w:val="en-GB"/>
        </w:rPr>
      </w:pPr>
      <w:r w:rsidRPr="00951DF3">
        <w:rPr>
          <w:lang w:val="en-GB"/>
        </w:rPr>
        <w:t>An outbreak involving a pathogen of public health interest or pandemic is an emergency situation. Patients who are incapable of giving consent in emergency situations are an exception to the general rule of informed consent in clinical research. This is clearly acknowledged in the Declaration of Helsinki (2008). The process of consent will comply in England and Wales with the Mental Capacity Act 2005 (MCA 2005); in Scotland, with Section 51 of the Adults with Incapacity (Scotland) Act 2000; and in Northern Ireland with the 2016 Mental capacity (Northern Ireland) Act.</w:t>
      </w:r>
    </w:p>
    <w:p w14:paraId="31BF953C" w14:textId="77777777" w:rsidR="001202D1" w:rsidRPr="00951DF3" w:rsidRDefault="00C15D9F" w:rsidP="00466424">
      <w:pPr>
        <w:pStyle w:val="BodyText"/>
        <w:jc w:val="both"/>
        <w:rPr>
          <w:lang w:val="en-GB"/>
        </w:rPr>
      </w:pPr>
      <w:r w:rsidRPr="00951DF3">
        <w:rPr>
          <w:lang w:val="en-GB"/>
        </w:rPr>
        <w:t>For studies that collect or collate only anonymised data that is normally collected, as part of routine care consent may not be required. The internal pilot study will only collate data that is being recorded or generated as part of routine clinical care (e.g. microbiology results). We will seek consent, be it proxy or assent, in order to test the processes within the overarching Clinical Characterisation Protocol, which include obtaining consent.</w:t>
      </w:r>
    </w:p>
    <w:p w14:paraId="1DCCFB09" w14:textId="77777777" w:rsidR="001202D1" w:rsidRPr="00951DF3" w:rsidRDefault="00C15D9F" w:rsidP="00466424">
      <w:pPr>
        <w:pStyle w:val="BodyText"/>
        <w:jc w:val="both"/>
        <w:rPr>
          <w:lang w:val="en-GB"/>
        </w:rPr>
      </w:pPr>
      <w:r w:rsidRPr="00951DF3">
        <w:rPr>
          <w:lang w:val="en-GB"/>
        </w:rPr>
        <w:t>All patients will be treated according to clinical requirements regardless of their participation in the study.</w:t>
      </w:r>
    </w:p>
    <w:p w14:paraId="5BC752BF" w14:textId="77777777" w:rsidR="001202D1" w:rsidRPr="00951DF3" w:rsidRDefault="00C15D9F" w:rsidP="00466424">
      <w:pPr>
        <w:pStyle w:val="Heading2"/>
        <w:jc w:val="both"/>
        <w:rPr>
          <w:color w:val="auto"/>
          <w:lang w:val="en-GB"/>
        </w:rPr>
      </w:pPr>
      <w:bookmarkStart w:id="51" w:name="standard-of-care"/>
      <w:bookmarkStart w:id="52" w:name="_Toc39488080"/>
      <w:r w:rsidRPr="00951DF3">
        <w:rPr>
          <w:color w:val="auto"/>
          <w:lang w:val="en-GB"/>
        </w:rPr>
        <w:t>Standard of Care</w:t>
      </w:r>
      <w:bookmarkEnd w:id="51"/>
      <w:bookmarkEnd w:id="52"/>
    </w:p>
    <w:p w14:paraId="08BE585C" w14:textId="77777777" w:rsidR="001202D1" w:rsidRPr="00951DF3" w:rsidRDefault="00C15D9F" w:rsidP="00466424">
      <w:pPr>
        <w:pStyle w:val="FirstParagraph"/>
        <w:jc w:val="both"/>
        <w:rPr>
          <w:lang w:val="en-GB"/>
        </w:rPr>
      </w:pPr>
      <w:r w:rsidRPr="00951DF3">
        <w:rPr>
          <w:lang w:val="en-GB"/>
        </w:rPr>
        <w:t>Provision of care will vary by site and by treating physician. It is not possible to define a single standard of care and therefore to define what samples will be taken as a part of medical management and when. Participants in this study may have samples taken in addition to those required for medical management. The results of tests performed on research samples are unlikely to benefit the health of the participants.</w:t>
      </w:r>
    </w:p>
    <w:p w14:paraId="09507547" w14:textId="77777777" w:rsidR="001202D1" w:rsidRPr="00951DF3" w:rsidRDefault="00C15D9F" w:rsidP="00466424">
      <w:pPr>
        <w:pStyle w:val="Heading2"/>
        <w:jc w:val="both"/>
        <w:rPr>
          <w:color w:val="auto"/>
          <w:lang w:val="en-GB"/>
        </w:rPr>
      </w:pPr>
      <w:bookmarkStart w:id="53" w:name="X9ca195b18ab0c246c2cf404fa0d79f4b8c6d6ea"/>
      <w:bookmarkStart w:id="54" w:name="_Toc39488081"/>
      <w:r w:rsidRPr="00951DF3">
        <w:rPr>
          <w:color w:val="auto"/>
          <w:lang w:val="en-GB"/>
        </w:rPr>
        <w:t>Data Collection and Sampling for Patients</w:t>
      </w:r>
      <w:bookmarkEnd w:id="53"/>
      <w:bookmarkEnd w:id="54"/>
    </w:p>
    <w:p w14:paraId="6EAFCC94" w14:textId="77777777" w:rsidR="001202D1" w:rsidRPr="00951DF3" w:rsidRDefault="00C15D9F" w:rsidP="00466424">
      <w:pPr>
        <w:pStyle w:val="BodyText"/>
        <w:jc w:val="both"/>
        <w:rPr>
          <w:lang w:val="en-GB"/>
        </w:rPr>
      </w:pPr>
      <w:r w:rsidRPr="00951DF3">
        <w:rPr>
          <w:lang w:val="en-GB"/>
        </w:rPr>
        <w:t>Samples required for medical management will at all times have priority over samples taken for research tests. Aliquots or samples for research purposes should never compromise the quality or quantity of samples required for medical management. Wherever practical, taking research samples should be timed to coincide with clinical sampling. The research team will be responsible for sharing the sampling protocol with health care workers supporting patient management in order to minimise disruption to routine care and avoid unnecessary procedures.</w:t>
      </w:r>
    </w:p>
    <w:p w14:paraId="11703DEA" w14:textId="77777777" w:rsidR="007C19F4" w:rsidRPr="008B4030" w:rsidRDefault="007C19F4" w:rsidP="00466424">
      <w:pPr>
        <w:pStyle w:val="BodyText"/>
        <w:jc w:val="both"/>
        <w:rPr>
          <w:lang w:val="en-GB"/>
        </w:rPr>
      </w:pPr>
      <w:r w:rsidRPr="0053271A">
        <w:rPr>
          <w:highlight w:val="yellow"/>
          <w:lang w:val="en-GB"/>
        </w:rPr>
        <w:t>Some samples should be processed according the study Laboratory Manual which is subject to change due to the nature of the pathogen of interest and as national guidance is developed.</w:t>
      </w:r>
      <w:r w:rsidRPr="008B4030">
        <w:rPr>
          <w:lang w:val="en-GB"/>
        </w:rPr>
        <w:t xml:space="preserve"> </w:t>
      </w:r>
    </w:p>
    <w:p w14:paraId="1222C542" w14:textId="77777777" w:rsidR="001202D1" w:rsidRPr="00951DF3" w:rsidRDefault="00C15D9F" w:rsidP="00466424">
      <w:pPr>
        <w:pStyle w:val="BodyText"/>
        <w:jc w:val="both"/>
        <w:rPr>
          <w:lang w:val="en-GB"/>
        </w:rPr>
      </w:pPr>
      <w:r w:rsidRPr="00951DF3">
        <w:rPr>
          <w:lang w:val="en-GB"/>
        </w:rPr>
        <w:lastRenderedPageBreak/>
        <w:t>For patients with VHF such as Ebola virus, the biological sampling will at times be limited to extra volumes of blood taken at times to coincide when blood is being taken for clinical purposes and then only at the discretion of the clinical team.</w:t>
      </w:r>
    </w:p>
    <w:p w14:paraId="5AF63D0E" w14:textId="77777777" w:rsidR="001202D1" w:rsidRPr="00951DF3" w:rsidRDefault="00C15D9F" w:rsidP="00466424">
      <w:pPr>
        <w:pStyle w:val="Heading2"/>
        <w:jc w:val="both"/>
        <w:rPr>
          <w:color w:val="auto"/>
          <w:lang w:val="en-GB"/>
        </w:rPr>
      </w:pPr>
      <w:bookmarkStart w:id="55" w:name="Xab4cdba1f68a8e6993620b47d2d72898d1d89be"/>
      <w:bookmarkStart w:id="56" w:name="_Toc39488082"/>
      <w:r w:rsidRPr="00951DF3">
        <w:rPr>
          <w:color w:val="auto"/>
          <w:lang w:val="en-GB"/>
        </w:rPr>
        <w:t>Sample and Data Collection Schedules</w:t>
      </w:r>
      <w:bookmarkEnd w:id="55"/>
      <w:bookmarkEnd w:id="56"/>
    </w:p>
    <w:p w14:paraId="33913840" w14:textId="77777777" w:rsidR="001940DE" w:rsidRPr="00951DF3" w:rsidRDefault="00915B5B" w:rsidP="00466424">
      <w:pPr>
        <w:pStyle w:val="Heading3"/>
        <w:jc w:val="both"/>
        <w:rPr>
          <w:color w:val="auto"/>
          <w:lang w:val="en-GB"/>
        </w:rPr>
      </w:pPr>
      <w:bookmarkStart w:id="57" w:name="_Toc39488083"/>
      <w:r w:rsidRPr="00951DF3">
        <w:rPr>
          <w:color w:val="auto"/>
          <w:lang w:val="en-GB"/>
        </w:rPr>
        <w:t xml:space="preserve">TIER ZERO </w:t>
      </w:r>
      <w:r w:rsidR="001940DE" w:rsidRPr="00951DF3">
        <w:rPr>
          <w:color w:val="auto"/>
          <w:lang w:val="en-GB"/>
        </w:rPr>
        <w:t>schedule</w:t>
      </w:r>
      <w:bookmarkEnd w:id="57"/>
    </w:p>
    <w:p w14:paraId="6527B3E2" w14:textId="77777777" w:rsidR="00915B5B" w:rsidRPr="00951DF3" w:rsidRDefault="00915B5B" w:rsidP="00466424">
      <w:pPr>
        <w:pStyle w:val="BodyText"/>
        <w:jc w:val="both"/>
        <w:rPr>
          <w:lang w:val="en-GB"/>
        </w:rPr>
      </w:pPr>
      <w:r w:rsidRPr="00951DF3">
        <w:rPr>
          <w:lang w:val="en-GB"/>
        </w:rPr>
        <w:t>Collect data per CRF</w:t>
      </w:r>
      <w:r w:rsidR="0025630C" w:rsidRPr="00951DF3">
        <w:rPr>
          <w:lang w:val="en-GB"/>
        </w:rPr>
        <w:t>. There must be no biological sampling for research purposes.</w:t>
      </w:r>
      <w:r w:rsidR="005E5528">
        <w:rPr>
          <w:lang w:val="en-GB"/>
        </w:rPr>
        <w:t xml:space="preserve"> </w:t>
      </w:r>
    </w:p>
    <w:p w14:paraId="3F2CCDA0" w14:textId="77777777" w:rsidR="00B75B8B" w:rsidRPr="00951DF3" w:rsidRDefault="00B75B8B" w:rsidP="00466424">
      <w:pPr>
        <w:pStyle w:val="Heading3"/>
        <w:jc w:val="both"/>
        <w:rPr>
          <w:color w:val="auto"/>
          <w:lang w:val="en-GB"/>
        </w:rPr>
      </w:pPr>
      <w:bookmarkStart w:id="58" w:name="_Toc39488084"/>
      <w:r w:rsidRPr="00951DF3">
        <w:rPr>
          <w:color w:val="auto"/>
          <w:lang w:val="en-GB"/>
        </w:rPr>
        <w:t>TIER 1 schedule</w:t>
      </w:r>
      <w:bookmarkEnd w:id="58"/>
    </w:p>
    <w:p w14:paraId="34D95BE0" w14:textId="5254B86F" w:rsidR="00B75B8B" w:rsidRPr="00951DF3" w:rsidRDefault="00B75B8B" w:rsidP="00466424">
      <w:pPr>
        <w:pStyle w:val="BodyText"/>
        <w:jc w:val="both"/>
        <w:rPr>
          <w:lang w:val="en-GB"/>
        </w:rPr>
      </w:pPr>
      <w:r w:rsidRPr="00951DF3">
        <w:rPr>
          <w:lang w:val="en-GB"/>
        </w:rPr>
        <w:t>A single sample set is obtained at, or as soon as practical after, recruitment</w:t>
      </w:r>
      <w:r w:rsidR="00887C1C" w:rsidRPr="00951DF3">
        <w:rPr>
          <w:lang w:val="en-GB"/>
        </w:rPr>
        <w:t xml:space="preserve">. </w:t>
      </w:r>
      <w:r w:rsidR="002C43F2" w:rsidRPr="00A62EBC">
        <w:rPr>
          <w:highlight w:val="yellow"/>
          <w:lang w:val="en-GB"/>
        </w:rPr>
        <w:t>Residual diagnostic material should be retained for research purposes.</w:t>
      </w:r>
      <w:r w:rsidR="002C43F2" w:rsidRPr="008B4030">
        <w:rPr>
          <w:lang w:val="en-GB"/>
        </w:rPr>
        <w:t xml:space="preserve"> </w:t>
      </w:r>
      <w:r w:rsidR="00887C1C" w:rsidRPr="00951DF3">
        <w:rPr>
          <w:lang w:val="en-GB"/>
        </w:rPr>
        <w:t>Collect data in CRF</w:t>
      </w:r>
      <w:r w:rsidR="00BC4074" w:rsidRPr="00951DF3">
        <w:rPr>
          <w:lang w:val="en-GB"/>
        </w:rPr>
        <w:t>.</w:t>
      </w:r>
      <w:r w:rsidR="005E5528">
        <w:rPr>
          <w:lang w:val="en-GB"/>
        </w:rPr>
        <w:t xml:space="preserve"> </w:t>
      </w:r>
      <w:r w:rsidR="005E5528" w:rsidRPr="00BB0F30">
        <w:rPr>
          <w:highlight w:val="yellow"/>
          <w:lang w:val="en-GB"/>
        </w:rPr>
        <w:t>To facilitate recall long-term sequelae participants who are willing to be contacted will be asked to provide their mobile phone number on the consent form.</w:t>
      </w:r>
    </w:p>
    <w:p w14:paraId="11A677AB" w14:textId="77777777" w:rsidR="00B75B8B" w:rsidRPr="00951DF3" w:rsidRDefault="00B75B8B" w:rsidP="00466424">
      <w:pPr>
        <w:pStyle w:val="Heading3"/>
        <w:jc w:val="both"/>
        <w:rPr>
          <w:color w:val="auto"/>
          <w:lang w:val="en-GB"/>
        </w:rPr>
      </w:pPr>
      <w:bookmarkStart w:id="59" w:name="_Toc39488085"/>
      <w:r w:rsidRPr="00951DF3">
        <w:rPr>
          <w:color w:val="auto"/>
          <w:lang w:val="en-GB"/>
        </w:rPr>
        <w:t>TIER 2 schedule</w:t>
      </w:r>
      <w:bookmarkEnd w:id="59"/>
    </w:p>
    <w:p w14:paraId="3A49A60D" w14:textId="0834D571" w:rsidR="008E284C" w:rsidRDefault="001128CE" w:rsidP="00466424">
      <w:pPr>
        <w:pStyle w:val="BodyText"/>
        <w:jc w:val="both"/>
        <w:rPr>
          <w:highlight w:val="yellow"/>
          <w:lang w:val="en-GB"/>
        </w:rPr>
      </w:pPr>
      <w:r w:rsidRPr="00951DF3">
        <w:rPr>
          <w:lang w:val="en-GB"/>
        </w:rPr>
        <w:t xml:space="preserve">In TIER 2, </w:t>
      </w:r>
      <w:r w:rsidR="00BC4074" w:rsidRPr="00951DF3">
        <w:rPr>
          <w:lang w:val="en-GB"/>
        </w:rPr>
        <w:t>three</w:t>
      </w:r>
      <w:r w:rsidRPr="00951DF3">
        <w:rPr>
          <w:lang w:val="en-GB"/>
        </w:rPr>
        <w:t xml:space="preserve"> acute serial sample sets and one convalescent set are obtained.</w:t>
      </w:r>
      <w:r w:rsidR="00BC4074" w:rsidRPr="00951DF3">
        <w:rPr>
          <w:lang w:val="en-GB"/>
        </w:rPr>
        <w:t xml:space="preserve"> Collect data in CRF</w:t>
      </w:r>
      <w:r w:rsidR="00BC4074" w:rsidRPr="00BB0F30">
        <w:rPr>
          <w:highlight w:val="yellow"/>
          <w:lang w:val="en-GB"/>
        </w:rPr>
        <w:t>.</w:t>
      </w:r>
      <w:r w:rsidR="00BE07E4" w:rsidRPr="00BB0F30">
        <w:rPr>
          <w:highlight w:val="yellow"/>
          <w:lang w:val="en-GB"/>
        </w:rPr>
        <w:t xml:space="preserve"> </w:t>
      </w:r>
      <w:r w:rsidR="005E5528" w:rsidRPr="00BB0F30">
        <w:rPr>
          <w:highlight w:val="yellow"/>
          <w:lang w:val="en-GB"/>
        </w:rPr>
        <w:t>To facilitate recall for convalescent sampling and follow-up studies for long-term sequelae, participants who are willing to be contacted will be asked to provide their mobile phone number on the consent form.</w:t>
      </w:r>
    </w:p>
    <w:p w14:paraId="6DECF80F" w14:textId="77777777" w:rsidR="008E284C" w:rsidRDefault="008E284C">
      <w:pPr>
        <w:rPr>
          <w:highlight w:val="yellow"/>
          <w:lang w:val="en-GB"/>
        </w:rPr>
      </w:pPr>
      <w:r>
        <w:rPr>
          <w:highlight w:val="yellow"/>
          <w:lang w:val="en-GB"/>
        </w:rPr>
        <w:br w:type="page"/>
      </w:r>
    </w:p>
    <w:p w14:paraId="2CBA755A" w14:textId="77777777" w:rsidR="006F2571" w:rsidRPr="00951DF3" w:rsidRDefault="006F2571" w:rsidP="00466424">
      <w:pPr>
        <w:pStyle w:val="BodyText"/>
        <w:jc w:val="both"/>
        <w:rPr>
          <w:lang w:val="en-GB"/>
        </w:rPr>
      </w:pPr>
    </w:p>
    <w:p w14:paraId="36740CC7" w14:textId="5B927222" w:rsidR="00B75B8B" w:rsidRPr="00951DF3" w:rsidRDefault="00B75B8B" w:rsidP="00B75B8B">
      <w:pPr>
        <w:pStyle w:val="Caption"/>
        <w:keepNext/>
        <w:rPr>
          <w:lang w:val="en-GB"/>
        </w:rPr>
      </w:pPr>
      <w:r w:rsidRPr="00951DF3">
        <w:rPr>
          <w:lang w:val="en-GB"/>
        </w:rPr>
        <w:t xml:space="preserve">Table </w:t>
      </w:r>
      <w:r w:rsidR="001040C2" w:rsidRPr="00951DF3">
        <w:rPr>
          <w:lang w:val="en-GB"/>
        </w:rPr>
        <w:fldChar w:fldCharType="begin"/>
      </w:r>
      <w:r w:rsidR="001040C2" w:rsidRPr="00951DF3">
        <w:rPr>
          <w:lang w:val="en-GB"/>
        </w:rPr>
        <w:instrText xml:space="preserve"> SEQ Table \* ARABIC </w:instrText>
      </w:r>
      <w:r w:rsidR="001040C2" w:rsidRPr="00951DF3">
        <w:rPr>
          <w:lang w:val="en-GB"/>
        </w:rPr>
        <w:fldChar w:fldCharType="separate"/>
      </w:r>
      <w:r w:rsidR="00C52A10" w:rsidRPr="00951DF3">
        <w:rPr>
          <w:noProof/>
          <w:lang w:val="en-GB"/>
        </w:rPr>
        <w:t>1</w:t>
      </w:r>
      <w:r w:rsidR="001040C2" w:rsidRPr="00951DF3">
        <w:rPr>
          <w:lang w:val="en-GB"/>
        </w:rPr>
        <w:fldChar w:fldCharType="end"/>
      </w:r>
      <w:r w:rsidRPr="00951DF3">
        <w:rPr>
          <w:lang w:val="en-GB"/>
        </w:rPr>
        <w:t>. TIER2 sampling schedule</w:t>
      </w:r>
      <w:r w:rsidR="002C43F2">
        <w:rPr>
          <w:lang w:val="en-GB"/>
        </w:rPr>
        <w:t xml:space="preserve"> </w:t>
      </w:r>
      <w:r w:rsidR="002C43F2" w:rsidRPr="00A62EBC">
        <w:rPr>
          <w:highlight w:val="yellow"/>
          <w:lang w:val="en-GB"/>
        </w:rPr>
        <w:t>4 (the primary schedule in use in the UK. See Appendix 2)</w:t>
      </w:r>
    </w:p>
    <w:tbl>
      <w:tblPr>
        <w:tblStyle w:val="Table"/>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C0" w:firstRow="0" w:lastRow="1" w:firstColumn="1" w:lastColumn="1" w:noHBand="1" w:noVBand="1"/>
      </w:tblPr>
      <w:tblGrid>
        <w:gridCol w:w="1026"/>
        <w:gridCol w:w="1606"/>
        <w:gridCol w:w="349"/>
        <w:gridCol w:w="386"/>
        <w:gridCol w:w="349"/>
        <w:gridCol w:w="349"/>
        <w:gridCol w:w="386"/>
        <w:gridCol w:w="349"/>
        <w:gridCol w:w="349"/>
        <w:gridCol w:w="386"/>
        <w:gridCol w:w="482"/>
        <w:gridCol w:w="482"/>
        <w:gridCol w:w="482"/>
        <w:gridCol w:w="482"/>
        <w:gridCol w:w="482"/>
        <w:gridCol w:w="1675"/>
      </w:tblGrid>
      <w:tr w:rsidR="00951DF3" w:rsidRPr="00951DF3" w14:paraId="68A483E3" w14:textId="77777777" w:rsidTr="00A95F64">
        <w:tc>
          <w:tcPr>
            <w:tcW w:w="533" w:type="pct"/>
            <w:vAlign w:val="center"/>
          </w:tcPr>
          <w:p w14:paraId="1D1AEFC8" w14:textId="77777777" w:rsidR="00D62373" w:rsidRPr="00951DF3" w:rsidRDefault="00D62373" w:rsidP="00C15D9F">
            <w:pPr>
              <w:jc w:val="center"/>
              <w:rPr>
                <w:lang w:val="en-GB"/>
              </w:rPr>
            </w:pPr>
          </w:p>
        </w:tc>
        <w:tc>
          <w:tcPr>
            <w:tcW w:w="835" w:type="pct"/>
            <w:vAlign w:val="center"/>
          </w:tcPr>
          <w:p w14:paraId="2D6D9C0E" w14:textId="77777777" w:rsidR="00D62373" w:rsidRPr="00951DF3" w:rsidRDefault="00D62373" w:rsidP="00C15D9F">
            <w:pPr>
              <w:jc w:val="center"/>
              <w:rPr>
                <w:lang w:val="en-GB"/>
              </w:rPr>
            </w:pPr>
            <w:r w:rsidRPr="00951DF3">
              <w:rPr>
                <w:b/>
                <w:lang w:val="en-GB"/>
              </w:rPr>
              <w:t>Recruitment</w:t>
            </w:r>
          </w:p>
        </w:tc>
        <w:tc>
          <w:tcPr>
            <w:tcW w:w="1127" w:type="pct"/>
            <w:gridSpan w:val="6"/>
            <w:vAlign w:val="center"/>
          </w:tcPr>
          <w:p w14:paraId="61089B1A" w14:textId="77777777" w:rsidR="00D62373" w:rsidRPr="00951DF3" w:rsidRDefault="00D62373" w:rsidP="00C15D9F">
            <w:pPr>
              <w:jc w:val="center"/>
              <w:rPr>
                <w:lang w:val="en-GB"/>
              </w:rPr>
            </w:pPr>
            <w:r w:rsidRPr="00951DF3">
              <w:rPr>
                <w:b/>
                <w:lang w:val="en-GB"/>
              </w:rPr>
              <w:t>Week 1</w:t>
            </w:r>
          </w:p>
        </w:tc>
        <w:tc>
          <w:tcPr>
            <w:tcW w:w="1635" w:type="pct"/>
            <w:gridSpan w:val="7"/>
            <w:vAlign w:val="center"/>
          </w:tcPr>
          <w:p w14:paraId="2233225E" w14:textId="77777777" w:rsidR="00D62373" w:rsidRPr="00951DF3" w:rsidRDefault="00D62373" w:rsidP="00C15D9F">
            <w:pPr>
              <w:jc w:val="center"/>
              <w:rPr>
                <w:lang w:val="en-GB"/>
              </w:rPr>
            </w:pPr>
            <w:r w:rsidRPr="00951DF3">
              <w:rPr>
                <w:b/>
                <w:lang w:val="en-GB"/>
              </w:rPr>
              <w:t>Week 2</w:t>
            </w:r>
          </w:p>
        </w:tc>
        <w:tc>
          <w:tcPr>
            <w:tcW w:w="871" w:type="pct"/>
            <w:vAlign w:val="center"/>
          </w:tcPr>
          <w:p w14:paraId="1EBA3589" w14:textId="77777777" w:rsidR="00D62373" w:rsidRPr="00951DF3" w:rsidRDefault="00D62373" w:rsidP="00C15D9F">
            <w:pPr>
              <w:jc w:val="center"/>
              <w:rPr>
                <w:lang w:val="en-GB"/>
              </w:rPr>
            </w:pPr>
            <w:r w:rsidRPr="00951DF3">
              <w:rPr>
                <w:b/>
                <w:lang w:val="en-GB"/>
              </w:rPr>
              <w:t>Convalescent sample</w:t>
            </w:r>
          </w:p>
        </w:tc>
      </w:tr>
      <w:tr w:rsidR="00951DF3" w:rsidRPr="00951DF3" w14:paraId="2EC1C48A" w14:textId="77777777" w:rsidTr="00A95F64">
        <w:tc>
          <w:tcPr>
            <w:tcW w:w="533" w:type="pct"/>
            <w:vAlign w:val="center"/>
          </w:tcPr>
          <w:p w14:paraId="0A64815F" w14:textId="77777777" w:rsidR="001202D1" w:rsidRPr="00951DF3" w:rsidRDefault="00C15D9F" w:rsidP="00C15D9F">
            <w:pPr>
              <w:pStyle w:val="Compact"/>
              <w:jc w:val="center"/>
              <w:rPr>
                <w:lang w:val="en-GB"/>
              </w:rPr>
            </w:pPr>
            <w:r w:rsidRPr="00951DF3">
              <w:rPr>
                <w:lang w:val="en-GB"/>
              </w:rPr>
              <w:t>Day</w:t>
            </w:r>
          </w:p>
        </w:tc>
        <w:tc>
          <w:tcPr>
            <w:tcW w:w="835" w:type="pct"/>
            <w:vAlign w:val="center"/>
          </w:tcPr>
          <w:p w14:paraId="4CC3CE30" w14:textId="77777777" w:rsidR="001202D1" w:rsidRPr="00951DF3" w:rsidRDefault="00C15D9F" w:rsidP="00C15D9F">
            <w:pPr>
              <w:pStyle w:val="Compact"/>
              <w:jc w:val="center"/>
              <w:rPr>
                <w:lang w:val="en-GB"/>
              </w:rPr>
            </w:pPr>
            <w:r w:rsidRPr="00951DF3">
              <w:rPr>
                <w:lang w:val="en-GB"/>
              </w:rPr>
              <w:t>1</w:t>
            </w:r>
          </w:p>
        </w:tc>
        <w:tc>
          <w:tcPr>
            <w:tcW w:w="181" w:type="pct"/>
            <w:vAlign w:val="center"/>
          </w:tcPr>
          <w:p w14:paraId="0EC9D584" w14:textId="77777777" w:rsidR="001202D1" w:rsidRPr="00951DF3" w:rsidRDefault="00C15D9F" w:rsidP="00C15D9F">
            <w:pPr>
              <w:pStyle w:val="Compact"/>
              <w:jc w:val="center"/>
              <w:rPr>
                <w:lang w:val="en-GB"/>
              </w:rPr>
            </w:pPr>
            <w:r w:rsidRPr="00951DF3">
              <w:rPr>
                <w:lang w:val="en-GB"/>
              </w:rPr>
              <w:t>2</w:t>
            </w:r>
          </w:p>
        </w:tc>
        <w:tc>
          <w:tcPr>
            <w:tcW w:w="201" w:type="pct"/>
            <w:vAlign w:val="center"/>
          </w:tcPr>
          <w:p w14:paraId="7010E6C4" w14:textId="77777777" w:rsidR="001202D1" w:rsidRPr="00951DF3" w:rsidRDefault="00C15D9F" w:rsidP="00C15D9F">
            <w:pPr>
              <w:pStyle w:val="Compact"/>
              <w:jc w:val="center"/>
              <w:rPr>
                <w:lang w:val="en-GB"/>
              </w:rPr>
            </w:pPr>
            <w:r w:rsidRPr="00951DF3">
              <w:rPr>
                <w:lang w:val="en-GB"/>
              </w:rPr>
              <w:t>3</w:t>
            </w:r>
          </w:p>
        </w:tc>
        <w:tc>
          <w:tcPr>
            <w:tcW w:w="181" w:type="pct"/>
            <w:vAlign w:val="center"/>
          </w:tcPr>
          <w:p w14:paraId="5371E7C9" w14:textId="77777777" w:rsidR="001202D1" w:rsidRPr="00951DF3" w:rsidRDefault="00C15D9F" w:rsidP="00C15D9F">
            <w:pPr>
              <w:pStyle w:val="Compact"/>
              <w:jc w:val="center"/>
              <w:rPr>
                <w:lang w:val="en-GB"/>
              </w:rPr>
            </w:pPr>
            <w:r w:rsidRPr="00951DF3">
              <w:rPr>
                <w:lang w:val="en-GB"/>
              </w:rPr>
              <w:t>4</w:t>
            </w:r>
          </w:p>
        </w:tc>
        <w:tc>
          <w:tcPr>
            <w:tcW w:w="181" w:type="pct"/>
            <w:vAlign w:val="center"/>
          </w:tcPr>
          <w:p w14:paraId="53D5EA27" w14:textId="77777777" w:rsidR="001202D1" w:rsidRPr="00951DF3" w:rsidRDefault="00C15D9F" w:rsidP="00C15D9F">
            <w:pPr>
              <w:pStyle w:val="Compact"/>
              <w:jc w:val="center"/>
              <w:rPr>
                <w:lang w:val="en-GB"/>
              </w:rPr>
            </w:pPr>
            <w:r w:rsidRPr="00951DF3">
              <w:rPr>
                <w:lang w:val="en-GB"/>
              </w:rPr>
              <w:t>5</w:t>
            </w:r>
          </w:p>
        </w:tc>
        <w:tc>
          <w:tcPr>
            <w:tcW w:w="201" w:type="pct"/>
            <w:vAlign w:val="center"/>
          </w:tcPr>
          <w:p w14:paraId="5084B5BB" w14:textId="77777777" w:rsidR="001202D1" w:rsidRPr="00951DF3" w:rsidRDefault="00C15D9F" w:rsidP="00C15D9F">
            <w:pPr>
              <w:pStyle w:val="Compact"/>
              <w:jc w:val="center"/>
              <w:rPr>
                <w:lang w:val="en-GB"/>
              </w:rPr>
            </w:pPr>
            <w:r w:rsidRPr="00951DF3">
              <w:rPr>
                <w:lang w:val="en-GB"/>
              </w:rPr>
              <w:t>6</w:t>
            </w:r>
          </w:p>
        </w:tc>
        <w:tc>
          <w:tcPr>
            <w:tcW w:w="181" w:type="pct"/>
            <w:vAlign w:val="center"/>
          </w:tcPr>
          <w:p w14:paraId="0E3C9F6D" w14:textId="77777777" w:rsidR="001202D1" w:rsidRPr="00951DF3" w:rsidRDefault="00C15D9F" w:rsidP="00C15D9F">
            <w:pPr>
              <w:pStyle w:val="Compact"/>
              <w:jc w:val="center"/>
              <w:rPr>
                <w:lang w:val="en-GB"/>
              </w:rPr>
            </w:pPr>
            <w:r w:rsidRPr="00951DF3">
              <w:rPr>
                <w:lang w:val="en-GB"/>
              </w:rPr>
              <w:t>7</w:t>
            </w:r>
          </w:p>
        </w:tc>
        <w:tc>
          <w:tcPr>
            <w:tcW w:w="181" w:type="pct"/>
            <w:vAlign w:val="center"/>
          </w:tcPr>
          <w:p w14:paraId="46BCDFEE" w14:textId="77777777" w:rsidR="001202D1" w:rsidRPr="00951DF3" w:rsidRDefault="00C15D9F" w:rsidP="00C15D9F">
            <w:pPr>
              <w:pStyle w:val="Compact"/>
              <w:jc w:val="center"/>
              <w:rPr>
                <w:lang w:val="en-GB"/>
              </w:rPr>
            </w:pPr>
            <w:r w:rsidRPr="00951DF3">
              <w:rPr>
                <w:lang w:val="en-GB"/>
              </w:rPr>
              <w:t>8</w:t>
            </w:r>
          </w:p>
        </w:tc>
        <w:tc>
          <w:tcPr>
            <w:tcW w:w="201" w:type="pct"/>
            <w:vAlign w:val="center"/>
          </w:tcPr>
          <w:p w14:paraId="56E7844D" w14:textId="77777777" w:rsidR="001202D1" w:rsidRPr="00951DF3" w:rsidRDefault="00C15D9F" w:rsidP="00C15D9F">
            <w:pPr>
              <w:pStyle w:val="Compact"/>
              <w:jc w:val="center"/>
              <w:rPr>
                <w:lang w:val="en-GB"/>
              </w:rPr>
            </w:pPr>
            <w:r w:rsidRPr="00951DF3">
              <w:rPr>
                <w:lang w:val="en-GB"/>
              </w:rPr>
              <w:t>9</w:t>
            </w:r>
          </w:p>
        </w:tc>
        <w:tc>
          <w:tcPr>
            <w:tcW w:w="251" w:type="pct"/>
            <w:vAlign w:val="center"/>
          </w:tcPr>
          <w:p w14:paraId="0ACB6BD2" w14:textId="77777777" w:rsidR="001202D1" w:rsidRPr="00951DF3" w:rsidRDefault="00C15D9F" w:rsidP="00C15D9F">
            <w:pPr>
              <w:pStyle w:val="Compact"/>
              <w:jc w:val="center"/>
              <w:rPr>
                <w:lang w:val="en-GB"/>
              </w:rPr>
            </w:pPr>
            <w:r w:rsidRPr="00951DF3">
              <w:rPr>
                <w:lang w:val="en-GB"/>
              </w:rPr>
              <w:t>10</w:t>
            </w:r>
          </w:p>
        </w:tc>
        <w:tc>
          <w:tcPr>
            <w:tcW w:w="251" w:type="pct"/>
            <w:vAlign w:val="center"/>
          </w:tcPr>
          <w:p w14:paraId="38F415B5" w14:textId="77777777" w:rsidR="001202D1" w:rsidRPr="00951DF3" w:rsidRDefault="00C15D9F" w:rsidP="00C15D9F">
            <w:pPr>
              <w:pStyle w:val="Compact"/>
              <w:jc w:val="center"/>
              <w:rPr>
                <w:lang w:val="en-GB"/>
              </w:rPr>
            </w:pPr>
            <w:r w:rsidRPr="00951DF3">
              <w:rPr>
                <w:lang w:val="en-GB"/>
              </w:rPr>
              <w:t>11</w:t>
            </w:r>
          </w:p>
        </w:tc>
        <w:tc>
          <w:tcPr>
            <w:tcW w:w="251" w:type="pct"/>
            <w:vAlign w:val="center"/>
          </w:tcPr>
          <w:p w14:paraId="06F17FFF" w14:textId="77777777" w:rsidR="001202D1" w:rsidRPr="00951DF3" w:rsidRDefault="00C15D9F" w:rsidP="00C15D9F">
            <w:pPr>
              <w:pStyle w:val="Compact"/>
              <w:jc w:val="center"/>
              <w:rPr>
                <w:lang w:val="en-GB"/>
              </w:rPr>
            </w:pPr>
            <w:r w:rsidRPr="00951DF3">
              <w:rPr>
                <w:lang w:val="en-GB"/>
              </w:rPr>
              <w:t>12</w:t>
            </w:r>
          </w:p>
        </w:tc>
        <w:tc>
          <w:tcPr>
            <w:tcW w:w="251" w:type="pct"/>
            <w:vAlign w:val="center"/>
          </w:tcPr>
          <w:p w14:paraId="79C818CC" w14:textId="77777777" w:rsidR="001202D1" w:rsidRPr="00951DF3" w:rsidRDefault="00C15D9F" w:rsidP="00C15D9F">
            <w:pPr>
              <w:pStyle w:val="Compact"/>
              <w:jc w:val="center"/>
              <w:rPr>
                <w:lang w:val="en-GB"/>
              </w:rPr>
            </w:pPr>
            <w:r w:rsidRPr="00951DF3">
              <w:rPr>
                <w:lang w:val="en-GB"/>
              </w:rPr>
              <w:t>13</w:t>
            </w:r>
          </w:p>
        </w:tc>
        <w:tc>
          <w:tcPr>
            <w:tcW w:w="251" w:type="pct"/>
            <w:vAlign w:val="center"/>
          </w:tcPr>
          <w:p w14:paraId="0C6C4F09" w14:textId="77777777" w:rsidR="001202D1" w:rsidRPr="00951DF3" w:rsidRDefault="00C15D9F" w:rsidP="00C15D9F">
            <w:pPr>
              <w:pStyle w:val="Compact"/>
              <w:jc w:val="center"/>
              <w:rPr>
                <w:lang w:val="en-GB"/>
              </w:rPr>
            </w:pPr>
            <w:r w:rsidRPr="00951DF3">
              <w:rPr>
                <w:lang w:val="en-GB"/>
              </w:rPr>
              <w:t>14</w:t>
            </w:r>
          </w:p>
        </w:tc>
        <w:tc>
          <w:tcPr>
            <w:tcW w:w="871" w:type="pct"/>
            <w:vAlign w:val="center"/>
          </w:tcPr>
          <w:p w14:paraId="3220C8BD" w14:textId="77777777" w:rsidR="001202D1" w:rsidRPr="00951DF3" w:rsidRDefault="00011A6D" w:rsidP="00C15D9F">
            <w:pPr>
              <w:pStyle w:val="Compact"/>
              <w:jc w:val="center"/>
              <w:rPr>
                <w:lang w:val="en-GB"/>
              </w:rPr>
            </w:pPr>
            <w:r w:rsidRPr="00951DF3">
              <w:rPr>
                <w:lang w:val="en-GB"/>
              </w:rPr>
              <w:t>&gt;28 days after hospital discharge</w:t>
            </w:r>
          </w:p>
        </w:tc>
      </w:tr>
      <w:tr w:rsidR="00951DF3" w:rsidRPr="00951DF3" w14:paraId="651A8773" w14:textId="77777777" w:rsidTr="00A95F64">
        <w:tc>
          <w:tcPr>
            <w:tcW w:w="533" w:type="pct"/>
            <w:vAlign w:val="center"/>
          </w:tcPr>
          <w:p w14:paraId="5A9DBFB8" w14:textId="77777777" w:rsidR="00933D59" w:rsidRPr="00951DF3" w:rsidRDefault="00933D59" w:rsidP="00C15D9F">
            <w:pPr>
              <w:pStyle w:val="Compact"/>
              <w:jc w:val="center"/>
              <w:rPr>
                <w:b/>
                <w:bCs/>
                <w:lang w:val="en-GB"/>
              </w:rPr>
            </w:pPr>
            <w:r w:rsidRPr="00951DF3">
              <w:rPr>
                <w:b/>
                <w:bCs/>
                <w:lang w:val="en-GB"/>
              </w:rPr>
              <w:t>Sample set</w:t>
            </w:r>
          </w:p>
        </w:tc>
        <w:tc>
          <w:tcPr>
            <w:tcW w:w="835" w:type="pct"/>
            <w:vAlign w:val="center"/>
          </w:tcPr>
          <w:p w14:paraId="70D0CAA9" w14:textId="77777777" w:rsidR="00933D59" w:rsidRPr="00951DF3" w:rsidRDefault="00933D59" w:rsidP="00C15D9F">
            <w:pPr>
              <w:pStyle w:val="Compact"/>
              <w:jc w:val="center"/>
              <w:rPr>
                <w:b/>
                <w:bCs/>
                <w:lang w:val="en-GB"/>
              </w:rPr>
            </w:pPr>
            <w:r w:rsidRPr="00951DF3">
              <w:rPr>
                <w:b/>
                <w:bCs/>
                <w:lang w:val="en-GB"/>
              </w:rPr>
              <w:t>R</w:t>
            </w:r>
          </w:p>
        </w:tc>
        <w:tc>
          <w:tcPr>
            <w:tcW w:w="181" w:type="pct"/>
            <w:vAlign w:val="center"/>
          </w:tcPr>
          <w:p w14:paraId="14FBA6EA" w14:textId="77777777" w:rsidR="00933D59" w:rsidRPr="00951DF3" w:rsidRDefault="00933D59" w:rsidP="00C15D9F">
            <w:pPr>
              <w:jc w:val="center"/>
              <w:rPr>
                <w:b/>
                <w:bCs/>
                <w:lang w:val="en-GB"/>
              </w:rPr>
            </w:pPr>
          </w:p>
        </w:tc>
        <w:tc>
          <w:tcPr>
            <w:tcW w:w="201" w:type="pct"/>
            <w:vAlign w:val="center"/>
          </w:tcPr>
          <w:p w14:paraId="153F19AE" w14:textId="77777777" w:rsidR="00933D59" w:rsidRPr="00951DF3" w:rsidRDefault="00933D59" w:rsidP="00C15D9F">
            <w:pPr>
              <w:pStyle w:val="Compact"/>
              <w:jc w:val="center"/>
              <w:rPr>
                <w:b/>
                <w:bCs/>
                <w:lang w:val="en-GB"/>
              </w:rPr>
            </w:pPr>
            <w:r w:rsidRPr="00951DF3">
              <w:rPr>
                <w:b/>
                <w:bCs/>
                <w:lang w:val="en-GB"/>
              </w:rPr>
              <w:t>S</w:t>
            </w:r>
          </w:p>
        </w:tc>
        <w:tc>
          <w:tcPr>
            <w:tcW w:w="181" w:type="pct"/>
            <w:vAlign w:val="center"/>
          </w:tcPr>
          <w:p w14:paraId="30C8E44E" w14:textId="77777777" w:rsidR="00933D59" w:rsidRPr="00951DF3" w:rsidRDefault="00933D59" w:rsidP="00C15D9F">
            <w:pPr>
              <w:jc w:val="center"/>
              <w:rPr>
                <w:b/>
                <w:bCs/>
                <w:lang w:val="en-GB"/>
              </w:rPr>
            </w:pPr>
          </w:p>
        </w:tc>
        <w:tc>
          <w:tcPr>
            <w:tcW w:w="181" w:type="pct"/>
            <w:vAlign w:val="center"/>
          </w:tcPr>
          <w:p w14:paraId="25EB51BD" w14:textId="77777777" w:rsidR="00933D59" w:rsidRPr="00951DF3" w:rsidRDefault="00933D59" w:rsidP="00C15D9F">
            <w:pPr>
              <w:jc w:val="center"/>
              <w:rPr>
                <w:b/>
                <w:bCs/>
                <w:lang w:val="en-GB"/>
              </w:rPr>
            </w:pPr>
          </w:p>
        </w:tc>
        <w:tc>
          <w:tcPr>
            <w:tcW w:w="201" w:type="pct"/>
            <w:vAlign w:val="center"/>
          </w:tcPr>
          <w:p w14:paraId="4FAB8B7D" w14:textId="77777777" w:rsidR="00933D59" w:rsidRPr="00951DF3" w:rsidRDefault="00933D59" w:rsidP="00C15D9F">
            <w:pPr>
              <w:jc w:val="center"/>
              <w:rPr>
                <w:b/>
                <w:bCs/>
                <w:lang w:val="en-GB"/>
              </w:rPr>
            </w:pPr>
          </w:p>
        </w:tc>
        <w:tc>
          <w:tcPr>
            <w:tcW w:w="181" w:type="pct"/>
            <w:vAlign w:val="center"/>
          </w:tcPr>
          <w:p w14:paraId="03130D5C" w14:textId="77777777" w:rsidR="00933D59" w:rsidRPr="00951DF3" w:rsidRDefault="00933D59" w:rsidP="00C15D9F">
            <w:pPr>
              <w:jc w:val="center"/>
              <w:rPr>
                <w:b/>
                <w:bCs/>
                <w:lang w:val="en-GB"/>
              </w:rPr>
            </w:pPr>
          </w:p>
        </w:tc>
        <w:tc>
          <w:tcPr>
            <w:tcW w:w="181" w:type="pct"/>
            <w:vAlign w:val="center"/>
          </w:tcPr>
          <w:p w14:paraId="0CF438D3" w14:textId="77777777" w:rsidR="00933D59" w:rsidRPr="00951DF3" w:rsidRDefault="00933D59" w:rsidP="00C15D9F">
            <w:pPr>
              <w:jc w:val="center"/>
              <w:rPr>
                <w:b/>
                <w:bCs/>
                <w:lang w:val="en-GB"/>
              </w:rPr>
            </w:pPr>
          </w:p>
        </w:tc>
        <w:tc>
          <w:tcPr>
            <w:tcW w:w="201" w:type="pct"/>
            <w:vAlign w:val="center"/>
          </w:tcPr>
          <w:p w14:paraId="1034A530" w14:textId="77777777" w:rsidR="00933D59" w:rsidRPr="00951DF3" w:rsidRDefault="00933D59" w:rsidP="00C15D9F">
            <w:pPr>
              <w:pStyle w:val="Compact"/>
              <w:jc w:val="center"/>
              <w:rPr>
                <w:b/>
                <w:bCs/>
                <w:lang w:val="en-GB"/>
              </w:rPr>
            </w:pPr>
            <w:r w:rsidRPr="00951DF3">
              <w:rPr>
                <w:b/>
                <w:bCs/>
                <w:lang w:val="en-GB"/>
              </w:rPr>
              <w:t>S</w:t>
            </w:r>
          </w:p>
        </w:tc>
        <w:tc>
          <w:tcPr>
            <w:tcW w:w="251" w:type="pct"/>
            <w:vAlign w:val="center"/>
          </w:tcPr>
          <w:p w14:paraId="4EB1E530" w14:textId="77777777" w:rsidR="00933D59" w:rsidRPr="00951DF3" w:rsidRDefault="00933D59" w:rsidP="00C15D9F">
            <w:pPr>
              <w:jc w:val="center"/>
              <w:rPr>
                <w:b/>
                <w:bCs/>
                <w:lang w:val="en-GB"/>
              </w:rPr>
            </w:pPr>
          </w:p>
        </w:tc>
        <w:tc>
          <w:tcPr>
            <w:tcW w:w="251" w:type="pct"/>
            <w:vAlign w:val="center"/>
          </w:tcPr>
          <w:p w14:paraId="19B24D53" w14:textId="77777777" w:rsidR="00933D59" w:rsidRPr="00951DF3" w:rsidRDefault="00933D59" w:rsidP="00C15D9F">
            <w:pPr>
              <w:jc w:val="center"/>
              <w:rPr>
                <w:b/>
                <w:bCs/>
                <w:lang w:val="en-GB"/>
              </w:rPr>
            </w:pPr>
          </w:p>
        </w:tc>
        <w:tc>
          <w:tcPr>
            <w:tcW w:w="251" w:type="pct"/>
            <w:vAlign w:val="center"/>
          </w:tcPr>
          <w:p w14:paraId="684D3414" w14:textId="77777777" w:rsidR="00933D59" w:rsidRPr="00951DF3" w:rsidRDefault="00933D59" w:rsidP="00C15D9F">
            <w:pPr>
              <w:jc w:val="center"/>
              <w:rPr>
                <w:b/>
                <w:bCs/>
                <w:lang w:val="en-GB"/>
              </w:rPr>
            </w:pPr>
          </w:p>
        </w:tc>
        <w:tc>
          <w:tcPr>
            <w:tcW w:w="251" w:type="pct"/>
            <w:vAlign w:val="center"/>
          </w:tcPr>
          <w:p w14:paraId="74D3D5AE" w14:textId="77777777" w:rsidR="00933D59" w:rsidRPr="00951DF3" w:rsidRDefault="00933D59" w:rsidP="00C15D9F">
            <w:pPr>
              <w:jc w:val="center"/>
              <w:rPr>
                <w:b/>
                <w:bCs/>
                <w:lang w:val="en-GB"/>
              </w:rPr>
            </w:pPr>
          </w:p>
        </w:tc>
        <w:tc>
          <w:tcPr>
            <w:tcW w:w="251" w:type="pct"/>
            <w:vAlign w:val="center"/>
          </w:tcPr>
          <w:p w14:paraId="7DB95C0F" w14:textId="77777777" w:rsidR="00933D59" w:rsidRPr="00951DF3" w:rsidRDefault="00933D59" w:rsidP="00C15D9F">
            <w:pPr>
              <w:jc w:val="center"/>
              <w:rPr>
                <w:b/>
                <w:bCs/>
                <w:lang w:val="en-GB"/>
              </w:rPr>
            </w:pPr>
          </w:p>
        </w:tc>
        <w:tc>
          <w:tcPr>
            <w:tcW w:w="871" w:type="pct"/>
            <w:vAlign w:val="center"/>
          </w:tcPr>
          <w:p w14:paraId="4B0DA25C" w14:textId="77777777" w:rsidR="00933D59" w:rsidRPr="00951DF3" w:rsidRDefault="00933D59" w:rsidP="00C15D9F">
            <w:pPr>
              <w:pStyle w:val="Compact"/>
              <w:jc w:val="center"/>
              <w:rPr>
                <w:b/>
                <w:bCs/>
                <w:lang w:val="en-GB"/>
              </w:rPr>
            </w:pPr>
            <w:r w:rsidRPr="00951DF3">
              <w:rPr>
                <w:b/>
                <w:bCs/>
                <w:lang w:val="en-GB"/>
              </w:rPr>
              <w:t>C</w:t>
            </w:r>
          </w:p>
        </w:tc>
      </w:tr>
      <w:tr w:rsidR="00951DF3" w:rsidRPr="00951DF3" w14:paraId="233AB006" w14:textId="77777777" w:rsidTr="00A95F64">
        <w:tc>
          <w:tcPr>
            <w:tcW w:w="533" w:type="pct"/>
            <w:vAlign w:val="center"/>
          </w:tcPr>
          <w:p w14:paraId="45CB336C" w14:textId="77777777" w:rsidR="001202D1" w:rsidRPr="00951DF3" w:rsidRDefault="00933D59" w:rsidP="00C15D9F">
            <w:pPr>
              <w:pStyle w:val="Compact"/>
              <w:jc w:val="center"/>
              <w:rPr>
                <w:lang w:val="en-GB"/>
              </w:rPr>
            </w:pPr>
            <w:r w:rsidRPr="00951DF3">
              <w:rPr>
                <w:lang w:val="en-GB"/>
              </w:rPr>
              <w:t>P</w:t>
            </w:r>
            <w:r w:rsidR="00C15D9F" w:rsidRPr="00951DF3">
              <w:rPr>
                <w:lang w:val="en-GB"/>
              </w:rPr>
              <w:t>riority</w:t>
            </w:r>
          </w:p>
        </w:tc>
        <w:tc>
          <w:tcPr>
            <w:tcW w:w="835" w:type="pct"/>
            <w:vAlign w:val="center"/>
          </w:tcPr>
          <w:p w14:paraId="1F809E9D" w14:textId="77777777" w:rsidR="001202D1" w:rsidRPr="00951DF3" w:rsidRDefault="00C15D9F" w:rsidP="00C15D9F">
            <w:pPr>
              <w:pStyle w:val="Compact"/>
              <w:jc w:val="center"/>
              <w:rPr>
                <w:lang w:val="en-GB"/>
              </w:rPr>
            </w:pPr>
            <w:r w:rsidRPr="00951DF3">
              <w:rPr>
                <w:lang w:val="en-GB"/>
              </w:rPr>
              <w:t>1</w:t>
            </w:r>
          </w:p>
        </w:tc>
        <w:tc>
          <w:tcPr>
            <w:tcW w:w="181" w:type="pct"/>
            <w:vAlign w:val="center"/>
          </w:tcPr>
          <w:p w14:paraId="2451A17D" w14:textId="77777777" w:rsidR="001202D1" w:rsidRPr="00951DF3" w:rsidRDefault="001202D1" w:rsidP="00C15D9F">
            <w:pPr>
              <w:jc w:val="center"/>
              <w:rPr>
                <w:lang w:val="en-GB"/>
              </w:rPr>
            </w:pPr>
          </w:p>
        </w:tc>
        <w:tc>
          <w:tcPr>
            <w:tcW w:w="201" w:type="pct"/>
            <w:vAlign w:val="center"/>
          </w:tcPr>
          <w:p w14:paraId="6AACF194" w14:textId="77777777" w:rsidR="001202D1" w:rsidRPr="00951DF3" w:rsidRDefault="00C15D9F" w:rsidP="00C15D9F">
            <w:pPr>
              <w:pStyle w:val="Compact"/>
              <w:jc w:val="center"/>
              <w:rPr>
                <w:lang w:val="en-GB"/>
              </w:rPr>
            </w:pPr>
            <w:r w:rsidRPr="00951DF3">
              <w:rPr>
                <w:lang w:val="en-GB"/>
              </w:rPr>
              <w:t>2</w:t>
            </w:r>
          </w:p>
        </w:tc>
        <w:tc>
          <w:tcPr>
            <w:tcW w:w="181" w:type="pct"/>
            <w:vAlign w:val="center"/>
          </w:tcPr>
          <w:p w14:paraId="07BCAB50" w14:textId="77777777" w:rsidR="001202D1" w:rsidRPr="00951DF3" w:rsidRDefault="001202D1" w:rsidP="00C15D9F">
            <w:pPr>
              <w:jc w:val="center"/>
              <w:rPr>
                <w:lang w:val="en-GB"/>
              </w:rPr>
            </w:pPr>
          </w:p>
        </w:tc>
        <w:tc>
          <w:tcPr>
            <w:tcW w:w="181" w:type="pct"/>
            <w:vAlign w:val="center"/>
          </w:tcPr>
          <w:p w14:paraId="6C04C8CB" w14:textId="77777777" w:rsidR="001202D1" w:rsidRPr="00951DF3" w:rsidRDefault="001202D1" w:rsidP="00C15D9F">
            <w:pPr>
              <w:jc w:val="center"/>
              <w:rPr>
                <w:lang w:val="en-GB"/>
              </w:rPr>
            </w:pPr>
          </w:p>
        </w:tc>
        <w:tc>
          <w:tcPr>
            <w:tcW w:w="201" w:type="pct"/>
            <w:vAlign w:val="center"/>
          </w:tcPr>
          <w:p w14:paraId="0E97FE73" w14:textId="77777777" w:rsidR="001202D1" w:rsidRPr="00951DF3" w:rsidRDefault="001202D1" w:rsidP="00C15D9F">
            <w:pPr>
              <w:jc w:val="center"/>
              <w:rPr>
                <w:lang w:val="en-GB"/>
              </w:rPr>
            </w:pPr>
          </w:p>
        </w:tc>
        <w:tc>
          <w:tcPr>
            <w:tcW w:w="181" w:type="pct"/>
            <w:vAlign w:val="center"/>
          </w:tcPr>
          <w:p w14:paraId="78092810" w14:textId="77777777" w:rsidR="001202D1" w:rsidRPr="00951DF3" w:rsidRDefault="001202D1" w:rsidP="00C15D9F">
            <w:pPr>
              <w:jc w:val="center"/>
              <w:rPr>
                <w:lang w:val="en-GB"/>
              </w:rPr>
            </w:pPr>
          </w:p>
        </w:tc>
        <w:tc>
          <w:tcPr>
            <w:tcW w:w="181" w:type="pct"/>
            <w:vAlign w:val="center"/>
          </w:tcPr>
          <w:p w14:paraId="1252E70D" w14:textId="77777777" w:rsidR="001202D1" w:rsidRPr="00951DF3" w:rsidRDefault="001202D1" w:rsidP="00C15D9F">
            <w:pPr>
              <w:jc w:val="center"/>
              <w:rPr>
                <w:lang w:val="en-GB"/>
              </w:rPr>
            </w:pPr>
          </w:p>
        </w:tc>
        <w:tc>
          <w:tcPr>
            <w:tcW w:w="201" w:type="pct"/>
            <w:vAlign w:val="center"/>
          </w:tcPr>
          <w:p w14:paraId="11768D4E" w14:textId="77777777" w:rsidR="001202D1" w:rsidRPr="00951DF3" w:rsidRDefault="00C15D9F" w:rsidP="00C15D9F">
            <w:pPr>
              <w:pStyle w:val="Compact"/>
              <w:jc w:val="center"/>
              <w:rPr>
                <w:lang w:val="en-GB"/>
              </w:rPr>
            </w:pPr>
            <w:r w:rsidRPr="00951DF3">
              <w:rPr>
                <w:lang w:val="en-GB"/>
              </w:rPr>
              <w:t>3</w:t>
            </w:r>
          </w:p>
        </w:tc>
        <w:tc>
          <w:tcPr>
            <w:tcW w:w="251" w:type="pct"/>
            <w:vAlign w:val="center"/>
          </w:tcPr>
          <w:p w14:paraId="0C17A9ED" w14:textId="77777777" w:rsidR="001202D1" w:rsidRPr="00951DF3" w:rsidRDefault="001202D1" w:rsidP="00C15D9F">
            <w:pPr>
              <w:jc w:val="center"/>
              <w:rPr>
                <w:lang w:val="en-GB"/>
              </w:rPr>
            </w:pPr>
          </w:p>
        </w:tc>
        <w:tc>
          <w:tcPr>
            <w:tcW w:w="251" w:type="pct"/>
            <w:vAlign w:val="center"/>
          </w:tcPr>
          <w:p w14:paraId="02DEB29B" w14:textId="77777777" w:rsidR="001202D1" w:rsidRPr="00951DF3" w:rsidRDefault="001202D1" w:rsidP="00C15D9F">
            <w:pPr>
              <w:jc w:val="center"/>
              <w:rPr>
                <w:lang w:val="en-GB"/>
              </w:rPr>
            </w:pPr>
          </w:p>
        </w:tc>
        <w:tc>
          <w:tcPr>
            <w:tcW w:w="251" w:type="pct"/>
            <w:vAlign w:val="center"/>
          </w:tcPr>
          <w:p w14:paraId="34769F0E" w14:textId="77777777" w:rsidR="001202D1" w:rsidRPr="00951DF3" w:rsidRDefault="001202D1" w:rsidP="00C15D9F">
            <w:pPr>
              <w:jc w:val="center"/>
              <w:rPr>
                <w:lang w:val="en-GB"/>
              </w:rPr>
            </w:pPr>
          </w:p>
        </w:tc>
        <w:tc>
          <w:tcPr>
            <w:tcW w:w="251" w:type="pct"/>
            <w:vAlign w:val="center"/>
          </w:tcPr>
          <w:p w14:paraId="45C09F26" w14:textId="77777777" w:rsidR="001202D1" w:rsidRPr="00951DF3" w:rsidRDefault="001202D1" w:rsidP="00C15D9F">
            <w:pPr>
              <w:jc w:val="center"/>
              <w:rPr>
                <w:lang w:val="en-GB"/>
              </w:rPr>
            </w:pPr>
          </w:p>
        </w:tc>
        <w:tc>
          <w:tcPr>
            <w:tcW w:w="251" w:type="pct"/>
            <w:vAlign w:val="center"/>
          </w:tcPr>
          <w:p w14:paraId="09A65517" w14:textId="77777777" w:rsidR="001202D1" w:rsidRPr="00951DF3" w:rsidRDefault="001202D1" w:rsidP="00C15D9F">
            <w:pPr>
              <w:jc w:val="center"/>
              <w:rPr>
                <w:lang w:val="en-GB"/>
              </w:rPr>
            </w:pPr>
          </w:p>
        </w:tc>
        <w:tc>
          <w:tcPr>
            <w:tcW w:w="871" w:type="pct"/>
            <w:vAlign w:val="center"/>
          </w:tcPr>
          <w:p w14:paraId="4D1B167E" w14:textId="77777777" w:rsidR="001202D1" w:rsidRPr="00951DF3" w:rsidRDefault="00C15D9F" w:rsidP="00C15D9F">
            <w:pPr>
              <w:pStyle w:val="Compact"/>
              <w:jc w:val="center"/>
              <w:rPr>
                <w:lang w:val="en-GB"/>
              </w:rPr>
            </w:pPr>
            <w:r w:rsidRPr="00951DF3">
              <w:rPr>
                <w:lang w:val="en-GB"/>
              </w:rPr>
              <w:t>4</w:t>
            </w:r>
          </w:p>
        </w:tc>
      </w:tr>
    </w:tbl>
    <w:p w14:paraId="1D7F9E43" w14:textId="77777777" w:rsidR="00534E76" w:rsidRPr="00951DF3" w:rsidRDefault="00C15D9F">
      <w:pPr>
        <w:pStyle w:val="BodyText"/>
        <w:rPr>
          <w:lang w:val="en-GB"/>
        </w:rPr>
      </w:pPr>
      <w:r w:rsidRPr="00951DF3">
        <w:rPr>
          <w:lang w:val="en-GB"/>
        </w:rPr>
        <w:t xml:space="preserve">In the event that local resource limitations require sampling frequency to decrease, samples will be prioritised as shown (1=highest priority). </w:t>
      </w:r>
      <w:r w:rsidR="00E45155" w:rsidRPr="00951DF3">
        <w:rPr>
          <w:lang w:val="en-GB"/>
        </w:rPr>
        <w:t>Sample sets refer to the tables below: R – Recruitment samples; S- Serial samples; C – convalescent samples.</w:t>
      </w:r>
    </w:p>
    <w:p w14:paraId="6DA853A4" w14:textId="77777777" w:rsidR="00B75B8B" w:rsidRPr="00951DF3" w:rsidRDefault="00B75B8B" w:rsidP="00B75B8B">
      <w:pPr>
        <w:pStyle w:val="Caption"/>
        <w:keepNext/>
        <w:rPr>
          <w:lang w:val="en-GB"/>
        </w:rPr>
      </w:pPr>
      <w:r w:rsidRPr="00951DF3">
        <w:rPr>
          <w:lang w:val="en-GB"/>
        </w:rPr>
        <w:t xml:space="preserve">Table </w:t>
      </w:r>
      <w:r w:rsidR="001040C2" w:rsidRPr="00951DF3">
        <w:rPr>
          <w:lang w:val="en-GB"/>
        </w:rPr>
        <w:fldChar w:fldCharType="begin"/>
      </w:r>
      <w:r w:rsidR="001040C2" w:rsidRPr="00951DF3">
        <w:rPr>
          <w:lang w:val="en-GB"/>
        </w:rPr>
        <w:instrText xml:space="preserve"> SEQ Table \* ARABIC </w:instrText>
      </w:r>
      <w:r w:rsidR="001040C2" w:rsidRPr="00951DF3">
        <w:rPr>
          <w:lang w:val="en-GB"/>
        </w:rPr>
        <w:fldChar w:fldCharType="separate"/>
      </w:r>
      <w:r w:rsidR="00C52A10" w:rsidRPr="00951DF3">
        <w:rPr>
          <w:noProof/>
          <w:lang w:val="en-GB"/>
        </w:rPr>
        <w:t>2</w:t>
      </w:r>
      <w:r w:rsidR="001040C2" w:rsidRPr="00951DF3">
        <w:rPr>
          <w:lang w:val="en-GB"/>
        </w:rPr>
        <w:fldChar w:fldCharType="end"/>
      </w:r>
      <w:r w:rsidRPr="00951DF3">
        <w:rPr>
          <w:lang w:val="en-GB"/>
        </w:rPr>
        <w:t xml:space="preserve">. </w:t>
      </w:r>
      <w:r w:rsidR="00F54124" w:rsidRPr="00951DF3">
        <w:rPr>
          <w:lang w:val="en-GB"/>
        </w:rPr>
        <w:t>Core s</w:t>
      </w:r>
      <w:r w:rsidRPr="00951DF3">
        <w:rPr>
          <w:lang w:val="en-GB"/>
        </w:rPr>
        <w:t>ample</w:t>
      </w:r>
      <w:r w:rsidR="0015192C" w:rsidRPr="00951DF3">
        <w:rPr>
          <w:lang w:val="en-GB"/>
        </w:rPr>
        <w:t xml:space="preserve"> set</w:t>
      </w:r>
      <w:r w:rsidR="00815DAF" w:rsidRPr="00951DF3">
        <w:rPr>
          <w:lang w:val="en-GB"/>
        </w:rPr>
        <w:t xml:space="preserve"> – to be obtained at all sampling points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5069"/>
        <w:gridCol w:w="2126"/>
        <w:gridCol w:w="2381"/>
      </w:tblGrid>
      <w:tr w:rsidR="00951DF3" w:rsidRPr="00951DF3" w14:paraId="5B47C5B1" w14:textId="77777777" w:rsidTr="00362871">
        <w:tc>
          <w:tcPr>
            <w:tcW w:w="2647" w:type="pct"/>
            <w:vAlign w:val="center"/>
          </w:tcPr>
          <w:p w14:paraId="6D9DA353" w14:textId="77777777" w:rsidR="00DE4413" w:rsidRPr="00951DF3" w:rsidRDefault="00F4032A" w:rsidP="001B0B1C">
            <w:pPr>
              <w:pStyle w:val="Compact"/>
              <w:spacing w:before="0" w:after="0"/>
              <w:jc w:val="center"/>
              <w:rPr>
                <w:sz w:val="22"/>
                <w:szCs w:val="22"/>
                <w:lang w:val="en-GB"/>
              </w:rPr>
            </w:pPr>
            <w:r w:rsidRPr="00951DF3">
              <w:rPr>
                <w:b/>
                <w:sz w:val="22"/>
                <w:szCs w:val="22"/>
                <w:lang w:val="en-GB"/>
              </w:rPr>
              <w:t>CORE SAMPLE SET</w:t>
            </w:r>
          </w:p>
        </w:tc>
        <w:tc>
          <w:tcPr>
            <w:tcW w:w="1110" w:type="pct"/>
            <w:vAlign w:val="center"/>
          </w:tcPr>
          <w:p w14:paraId="538FA4F5" w14:textId="77777777" w:rsidR="00DE4413" w:rsidRPr="00951DF3" w:rsidRDefault="00DE4413" w:rsidP="001B0B1C">
            <w:pPr>
              <w:pStyle w:val="Compact"/>
              <w:spacing w:before="0" w:after="0"/>
              <w:jc w:val="center"/>
              <w:rPr>
                <w:sz w:val="22"/>
                <w:szCs w:val="22"/>
                <w:lang w:val="en-GB"/>
              </w:rPr>
            </w:pPr>
            <w:r w:rsidRPr="00951DF3">
              <w:rPr>
                <w:b/>
                <w:sz w:val="22"/>
                <w:szCs w:val="22"/>
                <w:lang w:val="en-GB"/>
              </w:rPr>
              <w:t>Processing/ storage</w:t>
            </w:r>
          </w:p>
        </w:tc>
        <w:tc>
          <w:tcPr>
            <w:tcW w:w="1243" w:type="pct"/>
            <w:vAlign w:val="center"/>
          </w:tcPr>
          <w:p w14:paraId="48B823F2" w14:textId="77777777" w:rsidR="00DE4413" w:rsidRPr="00951DF3" w:rsidRDefault="00DE4413" w:rsidP="001B0B1C">
            <w:pPr>
              <w:pStyle w:val="Compact"/>
              <w:spacing w:before="0" w:after="0"/>
              <w:jc w:val="center"/>
              <w:rPr>
                <w:sz w:val="22"/>
                <w:szCs w:val="22"/>
                <w:lang w:val="en-GB"/>
              </w:rPr>
            </w:pPr>
            <w:r w:rsidRPr="00951DF3">
              <w:rPr>
                <w:b/>
                <w:sz w:val="22"/>
                <w:szCs w:val="22"/>
                <w:lang w:val="en-GB"/>
              </w:rPr>
              <w:t>Purpose</w:t>
            </w:r>
          </w:p>
        </w:tc>
      </w:tr>
      <w:tr w:rsidR="00951DF3" w:rsidRPr="00951DF3" w14:paraId="15D41CFD" w14:textId="77777777" w:rsidTr="00362871">
        <w:tc>
          <w:tcPr>
            <w:tcW w:w="2647" w:type="pct"/>
            <w:vAlign w:val="center"/>
          </w:tcPr>
          <w:p w14:paraId="6B77FBC7" w14:textId="77777777" w:rsidR="00F0191B" w:rsidRPr="00951DF3" w:rsidRDefault="00DE4413" w:rsidP="00611263">
            <w:pPr>
              <w:pStyle w:val="Compact"/>
              <w:spacing w:before="0" w:after="0"/>
              <w:ind w:left="360"/>
              <w:jc w:val="center"/>
              <w:rPr>
                <w:sz w:val="22"/>
                <w:szCs w:val="22"/>
                <w:lang w:val="en-GB"/>
              </w:rPr>
            </w:pPr>
            <w:r w:rsidRPr="00951DF3">
              <w:rPr>
                <w:b/>
                <w:sz w:val="22"/>
                <w:szCs w:val="22"/>
                <w:lang w:val="en-GB"/>
              </w:rPr>
              <w:t>Pathogen samples</w:t>
            </w:r>
            <w:r w:rsidRPr="00951DF3">
              <w:rPr>
                <w:sz w:val="22"/>
                <w:szCs w:val="22"/>
                <w:lang w:val="en-GB"/>
              </w:rPr>
              <w:t>:</w:t>
            </w:r>
          </w:p>
          <w:p w14:paraId="7502F162" w14:textId="77777777" w:rsidR="000435CD" w:rsidRPr="00951DF3" w:rsidRDefault="00F0191B" w:rsidP="0015192C">
            <w:pPr>
              <w:pStyle w:val="Compact"/>
              <w:numPr>
                <w:ilvl w:val="0"/>
                <w:numId w:val="15"/>
              </w:numPr>
              <w:spacing w:before="0" w:after="0"/>
              <w:rPr>
                <w:sz w:val="22"/>
                <w:szCs w:val="22"/>
                <w:lang w:val="en-GB"/>
              </w:rPr>
            </w:pPr>
            <w:r w:rsidRPr="00951DF3">
              <w:rPr>
                <w:sz w:val="22"/>
                <w:szCs w:val="22"/>
                <w:lang w:val="en-GB"/>
              </w:rPr>
              <w:t>R</w:t>
            </w:r>
            <w:r w:rsidR="00DE4413" w:rsidRPr="00951DF3">
              <w:rPr>
                <w:sz w:val="22"/>
                <w:szCs w:val="22"/>
                <w:lang w:val="en-GB"/>
              </w:rPr>
              <w:t>espiratory samples</w:t>
            </w:r>
            <w:r w:rsidR="000435CD" w:rsidRPr="00951DF3">
              <w:rPr>
                <w:sz w:val="22"/>
                <w:szCs w:val="22"/>
                <w:lang w:val="en-GB"/>
              </w:rPr>
              <w:t>:</w:t>
            </w:r>
          </w:p>
          <w:p w14:paraId="0CF3329E" w14:textId="77777777" w:rsidR="0035756E" w:rsidRPr="00951DF3" w:rsidRDefault="0035756E" w:rsidP="0035756E">
            <w:pPr>
              <w:pStyle w:val="Compact"/>
              <w:numPr>
                <w:ilvl w:val="1"/>
                <w:numId w:val="15"/>
              </w:numPr>
              <w:spacing w:before="0" w:after="0"/>
              <w:rPr>
                <w:sz w:val="22"/>
                <w:szCs w:val="22"/>
                <w:lang w:val="en-GB"/>
              </w:rPr>
            </w:pPr>
            <w:r w:rsidRPr="00951DF3">
              <w:rPr>
                <w:sz w:val="22"/>
                <w:szCs w:val="22"/>
                <w:lang w:val="en-GB"/>
              </w:rPr>
              <w:t xml:space="preserve">nasal </w:t>
            </w:r>
            <w:r w:rsidRPr="00951DF3">
              <w:rPr>
                <w:b/>
                <w:sz w:val="22"/>
                <w:szCs w:val="22"/>
                <w:lang w:val="en-GB"/>
              </w:rPr>
              <w:t>SAM</w:t>
            </w:r>
            <w:r w:rsidRPr="00951DF3">
              <w:rPr>
                <w:sz w:val="22"/>
                <w:szCs w:val="22"/>
                <w:lang w:val="en-GB"/>
              </w:rPr>
              <w:t xml:space="preserve"> strip, </w:t>
            </w:r>
          </w:p>
          <w:p w14:paraId="68E98E2B" w14:textId="77777777" w:rsidR="00917472" w:rsidRDefault="00DE4413" w:rsidP="0015192C">
            <w:pPr>
              <w:pStyle w:val="Compact"/>
              <w:numPr>
                <w:ilvl w:val="1"/>
                <w:numId w:val="15"/>
              </w:numPr>
              <w:spacing w:before="0" w:after="0"/>
              <w:rPr>
                <w:sz w:val="22"/>
                <w:szCs w:val="22"/>
                <w:lang w:val="en-GB"/>
              </w:rPr>
            </w:pPr>
            <w:r w:rsidRPr="00951DF3">
              <w:rPr>
                <w:sz w:val="22"/>
                <w:szCs w:val="22"/>
                <w:lang w:val="en-GB"/>
              </w:rPr>
              <w:t xml:space="preserve"> throat swab</w:t>
            </w:r>
            <w:r w:rsidR="007841EB" w:rsidRPr="00951DF3">
              <w:rPr>
                <w:sz w:val="22"/>
                <w:szCs w:val="22"/>
                <w:lang w:val="en-GB"/>
              </w:rPr>
              <w:t xml:space="preserve"> </w:t>
            </w:r>
            <w:r w:rsidR="007841EB" w:rsidRPr="00BB0F30">
              <w:rPr>
                <w:i/>
                <w:iCs/>
                <w:sz w:val="22"/>
                <w:szCs w:val="22"/>
                <w:lang w:val="en-GB"/>
              </w:rPr>
              <w:t>in virus transport medium</w:t>
            </w:r>
            <w:r w:rsidRPr="00951DF3">
              <w:rPr>
                <w:sz w:val="22"/>
                <w:szCs w:val="22"/>
                <w:lang w:val="en-GB"/>
              </w:rPr>
              <w:t>,</w:t>
            </w:r>
          </w:p>
          <w:p w14:paraId="62FFFF5B" w14:textId="77777777" w:rsidR="00953208" w:rsidRPr="00BB0F30" w:rsidRDefault="00953208" w:rsidP="00953208">
            <w:pPr>
              <w:pStyle w:val="Compact"/>
              <w:numPr>
                <w:ilvl w:val="1"/>
                <w:numId w:val="15"/>
              </w:numPr>
              <w:spacing w:before="0" w:after="0"/>
              <w:rPr>
                <w:sz w:val="22"/>
                <w:szCs w:val="22"/>
                <w:highlight w:val="yellow"/>
                <w:lang w:val="en-GB"/>
              </w:rPr>
            </w:pPr>
            <w:r w:rsidRPr="00BB0F30">
              <w:rPr>
                <w:sz w:val="22"/>
                <w:szCs w:val="22"/>
                <w:highlight w:val="yellow"/>
                <w:lang w:val="en-GB"/>
              </w:rPr>
              <w:t xml:space="preserve">nose swab </w:t>
            </w:r>
            <w:r w:rsidRPr="00BB0F30">
              <w:rPr>
                <w:i/>
                <w:iCs/>
                <w:sz w:val="22"/>
                <w:szCs w:val="22"/>
                <w:highlight w:val="yellow"/>
                <w:lang w:val="en-GB"/>
              </w:rPr>
              <w:t>in virus transport medium</w:t>
            </w:r>
            <w:r w:rsidRPr="00BB0F30">
              <w:rPr>
                <w:sz w:val="22"/>
                <w:szCs w:val="22"/>
                <w:highlight w:val="yellow"/>
                <w:lang w:val="en-GB"/>
              </w:rPr>
              <w:t>,</w:t>
            </w:r>
          </w:p>
          <w:p w14:paraId="11F429F1" w14:textId="77777777" w:rsidR="00917472" w:rsidRDefault="00DE4413" w:rsidP="0015192C">
            <w:pPr>
              <w:pStyle w:val="Compact"/>
              <w:numPr>
                <w:ilvl w:val="1"/>
                <w:numId w:val="15"/>
              </w:numPr>
              <w:spacing w:before="0" w:after="0"/>
              <w:rPr>
                <w:sz w:val="22"/>
                <w:szCs w:val="22"/>
                <w:lang w:val="en-GB"/>
              </w:rPr>
            </w:pPr>
            <w:r w:rsidRPr="00951DF3">
              <w:rPr>
                <w:sz w:val="22"/>
                <w:szCs w:val="22"/>
                <w:lang w:val="en-GB"/>
              </w:rPr>
              <w:t xml:space="preserve">endotracheal aspirate if intubated, </w:t>
            </w:r>
          </w:p>
          <w:p w14:paraId="5EF9BAE5" w14:textId="77777777" w:rsidR="00953208" w:rsidRPr="00BB0F30" w:rsidRDefault="00953208" w:rsidP="0015192C">
            <w:pPr>
              <w:pStyle w:val="Compact"/>
              <w:numPr>
                <w:ilvl w:val="1"/>
                <w:numId w:val="15"/>
              </w:numPr>
              <w:spacing w:before="0" w:after="0"/>
              <w:rPr>
                <w:sz w:val="22"/>
                <w:szCs w:val="22"/>
                <w:highlight w:val="yellow"/>
                <w:lang w:val="en-GB"/>
              </w:rPr>
            </w:pPr>
            <w:r w:rsidRPr="00BB0F30">
              <w:rPr>
                <w:sz w:val="22"/>
                <w:szCs w:val="22"/>
                <w:highlight w:val="yellow"/>
                <w:lang w:val="en-GB"/>
              </w:rPr>
              <w:t xml:space="preserve">flocked nose swab </w:t>
            </w:r>
            <w:r w:rsidRPr="00BB0F30">
              <w:rPr>
                <w:i/>
                <w:iCs/>
                <w:sz w:val="22"/>
                <w:szCs w:val="22"/>
                <w:highlight w:val="yellow"/>
                <w:lang w:val="en-GB"/>
              </w:rPr>
              <w:t>in virus transport medium</w:t>
            </w:r>
            <w:r w:rsidRPr="00BB0F30">
              <w:rPr>
                <w:sz w:val="22"/>
                <w:szCs w:val="22"/>
                <w:highlight w:val="yellow"/>
                <w:lang w:val="en-GB"/>
              </w:rPr>
              <w:t>,</w:t>
            </w:r>
          </w:p>
          <w:p w14:paraId="2D83D3CF" w14:textId="77777777" w:rsidR="00953208" w:rsidRPr="00BB0F30" w:rsidRDefault="00953208" w:rsidP="00953208">
            <w:pPr>
              <w:pStyle w:val="Compact"/>
              <w:numPr>
                <w:ilvl w:val="1"/>
                <w:numId w:val="15"/>
              </w:numPr>
              <w:spacing w:before="0" w:after="0"/>
              <w:rPr>
                <w:sz w:val="22"/>
                <w:szCs w:val="22"/>
                <w:highlight w:val="yellow"/>
                <w:lang w:val="en-GB"/>
              </w:rPr>
            </w:pPr>
            <w:r w:rsidRPr="00BB0F30">
              <w:rPr>
                <w:sz w:val="22"/>
                <w:szCs w:val="22"/>
                <w:highlight w:val="yellow"/>
                <w:lang w:val="en-GB"/>
              </w:rPr>
              <w:t>in infants/children who cannot tolerate a SAM strip take a nasopharyngeal aspirate</w:t>
            </w:r>
          </w:p>
          <w:p w14:paraId="79689EEA" w14:textId="77777777" w:rsidR="00A12078" w:rsidRPr="00951DF3" w:rsidRDefault="00A12078" w:rsidP="00A12078">
            <w:pPr>
              <w:pStyle w:val="Compact"/>
              <w:numPr>
                <w:ilvl w:val="0"/>
                <w:numId w:val="15"/>
              </w:numPr>
              <w:spacing w:before="0" w:after="0"/>
              <w:rPr>
                <w:sz w:val="22"/>
                <w:szCs w:val="22"/>
                <w:lang w:val="en-GB"/>
              </w:rPr>
            </w:pPr>
            <w:r w:rsidRPr="00951DF3">
              <w:rPr>
                <w:sz w:val="22"/>
                <w:szCs w:val="22"/>
                <w:lang w:val="en-GB"/>
              </w:rPr>
              <w:t>Urine (up to 10ml);</w:t>
            </w:r>
          </w:p>
          <w:p w14:paraId="3DA56A66" w14:textId="77777777" w:rsidR="00A12078" w:rsidRPr="00951DF3" w:rsidRDefault="00A12078" w:rsidP="00A12078">
            <w:pPr>
              <w:pStyle w:val="Compact"/>
              <w:numPr>
                <w:ilvl w:val="0"/>
                <w:numId w:val="15"/>
              </w:numPr>
              <w:spacing w:before="0" w:after="0"/>
              <w:rPr>
                <w:sz w:val="22"/>
                <w:szCs w:val="22"/>
                <w:lang w:val="en-GB"/>
              </w:rPr>
            </w:pPr>
            <w:r w:rsidRPr="00951DF3">
              <w:rPr>
                <w:sz w:val="22"/>
                <w:szCs w:val="22"/>
                <w:lang w:val="en-GB"/>
              </w:rPr>
              <w:t>Stool (up to 10ml) or rectal swab;</w:t>
            </w:r>
          </w:p>
          <w:p w14:paraId="0DEF9A68" w14:textId="77777777" w:rsidR="000435CD" w:rsidRPr="00951DF3" w:rsidRDefault="00DE4413" w:rsidP="0015192C">
            <w:pPr>
              <w:pStyle w:val="Compact"/>
              <w:numPr>
                <w:ilvl w:val="0"/>
                <w:numId w:val="15"/>
              </w:numPr>
              <w:spacing w:before="0" w:after="0"/>
              <w:rPr>
                <w:sz w:val="22"/>
                <w:szCs w:val="22"/>
                <w:lang w:val="en-GB"/>
              </w:rPr>
            </w:pPr>
            <w:r w:rsidRPr="00951DF3">
              <w:rPr>
                <w:sz w:val="22"/>
                <w:szCs w:val="22"/>
                <w:lang w:val="en-GB"/>
              </w:rPr>
              <w:t>samples from infected sites/sores.</w:t>
            </w:r>
          </w:p>
          <w:p w14:paraId="3C0348F8" w14:textId="1C7B2F23" w:rsidR="00DE4413" w:rsidRPr="00951DF3" w:rsidRDefault="00DE4413" w:rsidP="0015192C">
            <w:pPr>
              <w:pStyle w:val="Compact"/>
              <w:numPr>
                <w:ilvl w:val="0"/>
                <w:numId w:val="15"/>
              </w:numPr>
              <w:spacing w:before="0" w:after="0"/>
              <w:rPr>
                <w:sz w:val="22"/>
                <w:szCs w:val="22"/>
                <w:lang w:val="en-GB"/>
              </w:rPr>
            </w:pPr>
            <w:r w:rsidRPr="00951DF3">
              <w:rPr>
                <w:sz w:val="22"/>
                <w:szCs w:val="22"/>
                <w:lang w:val="en-GB"/>
              </w:rPr>
              <w:t>Also store any residual from samples taken for clinical care</w:t>
            </w:r>
            <w:r w:rsidR="00953208">
              <w:rPr>
                <w:sz w:val="22"/>
                <w:szCs w:val="22"/>
                <w:lang w:val="en-GB"/>
              </w:rPr>
              <w:t xml:space="preserve"> </w:t>
            </w:r>
            <w:r w:rsidR="00953208" w:rsidRPr="00BB0F30">
              <w:rPr>
                <w:sz w:val="22"/>
                <w:szCs w:val="22"/>
                <w:highlight w:val="yellow"/>
                <w:lang w:val="en-GB"/>
              </w:rPr>
              <w:t>including bronchoalveolar lavage fluid.</w:t>
            </w:r>
          </w:p>
        </w:tc>
        <w:tc>
          <w:tcPr>
            <w:tcW w:w="1110" w:type="pct"/>
            <w:vAlign w:val="center"/>
          </w:tcPr>
          <w:p w14:paraId="65132CFB" w14:textId="77777777" w:rsidR="005B536D" w:rsidRPr="00951DF3" w:rsidRDefault="005B536D" w:rsidP="001B0B1C">
            <w:pPr>
              <w:pStyle w:val="Compact"/>
              <w:spacing w:before="0" w:after="0"/>
              <w:jc w:val="center"/>
              <w:rPr>
                <w:b/>
                <w:bCs/>
                <w:sz w:val="22"/>
                <w:szCs w:val="22"/>
                <w:lang w:val="en-GB"/>
              </w:rPr>
            </w:pPr>
            <w:r w:rsidRPr="00951DF3">
              <w:rPr>
                <w:b/>
                <w:bCs/>
                <w:sz w:val="22"/>
                <w:szCs w:val="22"/>
                <w:lang w:val="en-GB"/>
              </w:rPr>
              <w:t xml:space="preserve">Do not process at site. </w:t>
            </w:r>
          </w:p>
          <w:p w14:paraId="2BB17FB0" w14:textId="77777777" w:rsidR="00D62946" w:rsidRPr="00951DF3" w:rsidRDefault="00D62946" w:rsidP="001B0B1C">
            <w:pPr>
              <w:pStyle w:val="Compact"/>
              <w:spacing w:before="0" w:after="0"/>
              <w:jc w:val="center"/>
              <w:rPr>
                <w:sz w:val="22"/>
                <w:szCs w:val="22"/>
                <w:lang w:val="en-GB"/>
              </w:rPr>
            </w:pPr>
            <w:r w:rsidRPr="00951DF3">
              <w:rPr>
                <w:sz w:val="22"/>
                <w:szCs w:val="22"/>
                <w:lang w:val="en-GB"/>
              </w:rPr>
              <w:t>Keep double-bagged.</w:t>
            </w:r>
          </w:p>
          <w:p w14:paraId="537C48FF" w14:textId="77777777" w:rsidR="00DE4413" w:rsidRPr="00951DF3" w:rsidRDefault="005B536D" w:rsidP="001B0B1C">
            <w:pPr>
              <w:pStyle w:val="Compact"/>
              <w:spacing w:before="0" w:after="0"/>
              <w:jc w:val="center"/>
              <w:rPr>
                <w:sz w:val="22"/>
                <w:szCs w:val="22"/>
                <w:lang w:val="en-GB"/>
              </w:rPr>
            </w:pPr>
            <w:r w:rsidRPr="00951DF3">
              <w:rPr>
                <w:sz w:val="22"/>
                <w:szCs w:val="22"/>
                <w:lang w:val="en-GB"/>
              </w:rPr>
              <w:t>S</w:t>
            </w:r>
            <w:r w:rsidR="00DE4413" w:rsidRPr="00951DF3">
              <w:rPr>
                <w:sz w:val="22"/>
                <w:szCs w:val="22"/>
                <w:lang w:val="en-GB"/>
              </w:rPr>
              <w:t>tore at</w:t>
            </w:r>
            <w:r w:rsidR="00DE4413" w:rsidRPr="00951DF3">
              <w:rPr>
                <w:sz w:val="22"/>
                <w:szCs w:val="22"/>
                <w:lang w:val="en-GB"/>
              </w:rPr>
              <w:br/>
              <w:t>-80°C*</w:t>
            </w:r>
          </w:p>
        </w:tc>
        <w:tc>
          <w:tcPr>
            <w:tcW w:w="1243" w:type="pct"/>
            <w:vAlign w:val="center"/>
          </w:tcPr>
          <w:p w14:paraId="6209321B" w14:textId="77777777" w:rsidR="00DE4413" w:rsidRPr="00951DF3" w:rsidRDefault="00DE4413" w:rsidP="001B0B1C">
            <w:pPr>
              <w:pStyle w:val="Compact"/>
              <w:spacing w:before="0" w:after="0"/>
              <w:jc w:val="center"/>
              <w:rPr>
                <w:sz w:val="22"/>
                <w:szCs w:val="22"/>
                <w:lang w:val="en-GB"/>
              </w:rPr>
            </w:pPr>
            <w:r w:rsidRPr="00951DF3">
              <w:rPr>
                <w:sz w:val="22"/>
                <w:szCs w:val="22"/>
                <w:lang w:val="en-GB"/>
              </w:rPr>
              <w:t>Pathogen studies to reveal changes in pathogen during infection and during spread between individuals, detect development of resistance.</w:t>
            </w:r>
          </w:p>
        </w:tc>
      </w:tr>
      <w:tr w:rsidR="00951DF3" w:rsidRPr="00951DF3" w14:paraId="38569EE7" w14:textId="77777777" w:rsidTr="00362871">
        <w:tc>
          <w:tcPr>
            <w:tcW w:w="2647" w:type="pct"/>
            <w:vAlign w:val="center"/>
          </w:tcPr>
          <w:p w14:paraId="0568CDF6" w14:textId="77777777" w:rsidR="008B70FC" w:rsidRPr="00951DF3" w:rsidRDefault="008B70FC" w:rsidP="008B70FC">
            <w:pPr>
              <w:spacing w:after="0"/>
              <w:jc w:val="center"/>
              <w:rPr>
                <w:sz w:val="22"/>
                <w:szCs w:val="22"/>
                <w:lang w:val="en-GB"/>
              </w:rPr>
            </w:pPr>
            <w:r w:rsidRPr="00951DF3">
              <w:rPr>
                <w:sz w:val="22"/>
                <w:szCs w:val="22"/>
                <w:lang w:val="en-GB"/>
              </w:rPr>
              <w:t>Oral fluid (Crevicular fluid)</w:t>
            </w:r>
          </w:p>
        </w:tc>
        <w:tc>
          <w:tcPr>
            <w:tcW w:w="1110" w:type="pct"/>
            <w:vAlign w:val="center"/>
          </w:tcPr>
          <w:p w14:paraId="20B204C0" w14:textId="77777777" w:rsidR="008B70FC" w:rsidRPr="00951DF3" w:rsidRDefault="008B70FC" w:rsidP="008B70FC">
            <w:pPr>
              <w:spacing w:after="0" w:line="240" w:lineRule="exact"/>
              <w:jc w:val="center"/>
              <w:rPr>
                <w:rFonts w:eastAsia="Times New Roman" w:cs="Arial"/>
                <w:sz w:val="22"/>
                <w:szCs w:val="22"/>
                <w:lang w:val="en-GB" w:eastAsia="en-GB"/>
              </w:rPr>
            </w:pPr>
            <w:r w:rsidRPr="00951DF3">
              <w:rPr>
                <w:rFonts w:eastAsia="Times New Roman" w:cs="Arial"/>
                <w:sz w:val="22"/>
                <w:szCs w:val="22"/>
                <w:lang w:val="en-GB" w:eastAsia="en-GB"/>
              </w:rPr>
              <w:t>Store at</w:t>
            </w:r>
            <w:r w:rsidRPr="00951DF3">
              <w:rPr>
                <w:rFonts w:eastAsia="Times New Roman" w:cs="Arial"/>
                <w:sz w:val="22"/>
                <w:szCs w:val="22"/>
                <w:lang w:val="en-GB" w:eastAsia="en-GB"/>
              </w:rPr>
              <w:br/>
              <w:t xml:space="preserve"> -80°C*</w:t>
            </w:r>
          </w:p>
        </w:tc>
        <w:tc>
          <w:tcPr>
            <w:tcW w:w="1243" w:type="pct"/>
            <w:vAlign w:val="center"/>
          </w:tcPr>
          <w:p w14:paraId="686CFDEF" w14:textId="77777777" w:rsidR="008B70FC" w:rsidRPr="00951DF3" w:rsidRDefault="008B70FC" w:rsidP="008B70FC">
            <w:pPr>
              <w:spacing w:after="0" w:line="240" w:lineRule="exact"/>
              <w:jc w:val="center"/>
              <w:rPr>
                <w:rFonts w:eastAsia="Times New Roman" w:cs="Arial"/>
                <w:sz w:val="22"/>
                <w:szCs w:val="22"/>
                <w:lang w:val="en-GB" w:eastAsia="en-GB"/>
              </w:rPr>
            </w:pPr>
            <w:r w:rsidRPr="00951DF3">
              <w:rPr>
                <w:rFonts w:eastAsia="Times New Roman" w:cs="Arial"/>
                <w:sz w:val="22"/>
                <w:szCs w:val="22"/>
                <w:lang w:val="en-GB" w:eastAsia="en-GB"/>
              </w:rPr>
              <w:t>Non-invasive determination of humoral immune response</w:t>
            </w:r>
          </w:p>
        </w:tc>
      </w:tr>
      <w:tr w:rsidR="00951DF3" w:rsidRPr="00951DF3" w14:paraId="7BB11F3E" w14:textId="77777777" w:rsidTr="00362871">
        <w:tc>
          <w:tcPr>
            <w:tcW w:w="2647" w:type="pct"/>
            <w:vMerge w:val="restart"/>
            <w:vAlign w:val="center"/>
          </w:tcPr>
          <w:p w14:paraId="6E1ADF07" w14:textId="77777777" w:rsidR="008B70FC" w:rsidRPr="00951DF3" w:rsidRDefault="008B70FC" w:rsidP="008B70FC">
            <w:pPr>
              <w:pStyle w:val="Compact"/>
              <w:spacing w:before="0" w:after="0"/>
              <w:jc w:val="center"/>
              <w:rPr>
                <w:sz w:val="22"/>
                <w:szCs w:val="22"/>
                <w:lang w:val="en-GB"/>
              </w:rPr>
            </w:pPr>
            <w:r w:rsidRPr="00951DF3">
              <w:rPr>
                <w:b/>
                <w:sz w:val="22"/>
                <w:szCs w:val="22"/>
                <w:lang w:val="en-GB"/>
              </w:rPr>
              <w:t>Blood</w:t>
            </w:r>
            <w:r w:rsidRPr="00951DF3">
              <w:rPr>
                <w:sz w:val="22"/>
                <w:szCs w:val="22"/>
                <w:lang w:val="en-GB"/>
              </w:rPr>
              <w:t xml:space="preserve"> sample in serum (clotted) tube </w:t>
            </w:r>
          </w:p>
        </w:tc>
        <w:tc>
          <w:tcPr>
            <w:tcW w:w="1110" w:type="pct"/>
            <w:vMerge w:val="restart"/>
            <w:vAlign w:val="center"/>
          </w:tcPr>
          <w:p w14:paraId="17EB0AF4" w14:textId="77777777" w:rsidR="008B70FC" w:rsidRPr="00951DF3" w:rsidRDefault="008B70FC" w:rsidP="008B70FC">
            <w:pPr>
              <w:pStyle w:val="Compact"/>
              <w:spacing w:before="0" w:after="0"/>
              <w:jc w:val="center"/>
              <w:rPr>
                <w:sz w:val="22"/>
                <w:szCs w:val="22"/>
                <w:lang w:val="en-GB"/>
              </w:rPr>
            </w:pPr>
            <w:r w:rsidRPr="00951DF3">
              <w:rPr>
                <w:sz w:val="22"/>
                <w:szCs w:val="22"/>
                <w:lang w:val="en-GB"/>
              </w:rPr>
              <w:t xml:space="preserve">Serum </w:t>
            </w:r>
          </w:p>
          <w:p w14:paraId="2F0FEC69" w14:textId="77777777" w:rsidR="008B70FC" w:rsidRPr="00951DF3" w:rsidRDefault="008B70FC" w:rsidP="008B70FC">
            <w:pPr>
              <w:pStyle w:val="Compact"/>
              <w:spacing w:before="0" w:after="0"/>
              <w:jc w:val="center"/>
              <w:rPr>
                <w:sz w:val="22"/>
                <w:szCs w:val="22"/>
                <w:lang w:val="en-GB"/>
              </w:rPr>
            </w:pPr>
            <w:r w:rsidRPr="00951DF3">
              <w:rPr>
                <w:sz w:val="22"/>
                <w:szCs w:val="22"/>
                <w:lang w:val="en-GB"/>
              </w:rPr>
              <w:t>(3 aliquots</w:t>
            </w:r>
            <w:r w:rsidRPr="00951DF3">
              <w:rPr>
                <w:sz w:val="22"/>
                <w:szCs w:val="22"/>
                <w:lang w:val="en-GB"/>
              </w:rPr>
              <w:br/>
              <w:t>-80°C*)</w:t>
            </w:r>
          </w:p>
        </w:tc>
        <w:tc>
          <w:tcPr>
            <w:tcW w:w="1243" w:type="pct"/>
            <w:vAlign w:val="center"/>
          </w:tcPr>
          <w:p w14:paraId="10ED53B6" w14:textId="77777777" w:rsidR="008B70FC" w:rsidRPr="00951DF3" w:rsidRDefault="008B70FC" w:rsidP="008B70FC">
            <w:pPr>
              <w:pStyle w:val="Compact"/>
              <w:spacing w:before="0" w:after="0"/>
              <w:jc w:val="center"/>
              <w:rPr>
                <w:sz w:val="22"/>
                <w:szCs w:val="22"/>
                <w:lang w:val="en-GB"/>
              </w:rPr>
            </w:pPr>
            <w:r w:rsidRPr="00951DF3">
              <w:rPr>
                <w:sz w:val="22"/>
                <w:szCs w:val="22"/>
                <w:lang w:val="en-GB"/>
              </w:rPr>
              <w:t>Mediators/biomarkers</w:t>
            </w:r>
          </w:p>
        </w:tc>
      </w:tr>
      <w:tr w:rsidR="00951DF3" w:rsidRPr="00951DF3" w14:paraId="07BDEE27" w14:textId="77777777" w:rsidTr="00362871">
        <w:tc>
          <w:tcPr>
            <w:tcW w:w="2647" w:type="pct"/>
            <w:vMerge/>
            <w:vAlign w:val="center"/>
          </w:tcPr>
          <w:p w14:paraId="55087B38" w14:textId="77777777" w:rsidR="008B70FC" w:rsidRPr="00951DF3" w:rsidRDefault="008B70FC" w:rsidP="008B70FC">
            <w:pPr>
              <w:spacing w:after="0"/>
              <w:jc w:val="center"/>
              <w:rPr>
                <w:sz w:val="22"/>
                <w:szCs w:val="22"/>
                <w:lang w:val="en-GB"/>
              </w:rPr>
            </w:pPr>
          </w:p>
        </w:tc>
        <w:tc>
          <w:tcPr>
            <w:tcW w:w="1110" w:type="pct"/>
            <w:vMerge/>
            <w:vAlign w:val="center"/>
          </w:tcPr>
          <w:p w14:paraId="416BEA30" w14:textId="77777777" w:rsidR="008B70FC" w:rsidRPr="00951DF3" w:rsidRDefault="008B70FC" w:rsidP="008B70FC">
            <w:pPr>
              <w:spacing w:after="0"/>
              <w:jc w:val="center"/>
              <w:rPr>
                <w:sz w:val="22"/>
                <w:szCs w:val="22"/>
                <w:lang w:val="en-GB"/>
              </w:rPr>
            </w:pPr>
          </w:p>
        </w:tc>
        <w:tc>
          <w:tcPr>
            <w:tcW w:w="1243" w:type="pct"/>
            <w:vAlign w:val="center"/>
          </w:tcPr>
          <w:p w14:paraId="6403FAEB" w14:textId="77777777" w:rsidR="008B70FC" w:rsidRPr="00951DF3" w:rsidRDefault="008B70FC" w:rsidP="008B70FC">
            <w:pPr>
              <w:pStyle w:val="Compact"/>
              <w:spacing w:before="0" w:after="0"/>
              <w:jc w:val="center"/>
              <w:rPr>
                <w:sz w:val="22"/>
                <w:szCs w:val="22"/>
                <w:lang w:val="en-GB"/>
              </w:rPr>
            </w:pPr>
            <w:r w:rsidRPr="00951DF3">
              <w:rPr>
                <w:sz w:val="22"/>
                <w:szCs w:val="22"/>
                <w:lang w:val="en-GB"/>
              </w:rPr>
              <w:t xml:space="preserve">Serology </w:t>
            </w:r>
          </w:p>
        </w:tc>
      </w:tr>
      <w:tr w:rsidR="00951DF3" w:rsidRPr="00951DF3" w14:paraId="7ADDAF11" w14:textId="77777777" w:rsidTr="00362871">
        <w:tc>
          <w:tcPr>
            <w:tcW w:w="2647" w:type="pct"/>
            <w:vMerge w:val="restart"/>
            <w:vAlign w:val="center"/>
          </w:tcPr>
          <w:p w14:paraId="1C660D69" w14:textId="77777777" w:rsidR="008B70FC" w:rsidRPr="00951DF3" w:rsidRDefault="008B70FC" w:rsidP="008B70FC">
            <w:pPr>
              <w:pStyle w:val="Compact"/>
              <w:spacing w:before="0" w:after="0"/>
              <w:jc w:val="center"/>
              <w:rPr>
                <w:sz w:val="22"/>
                <w:szCs w:val="22"/>
                <w:lang w:val="en-GB"/>
              </w:rPr>
            </w:pPr>
            <w:r w:rsidRPr="00951DF3">
              <w:rPr>
                <w:b/>
                <w:sz w:val="22"/>
                <w:szCs w:val="22"/>
                <w:lang w:val="en-GB"/>
              </w:rPr>
              <w:t>Blood</w:t>
            </w:r>
            <w:r w:rsidRPr="00951DF3">
              <w:rPr>
                <w:sz w:val="22"/>
                <w:szCs w:val="22"/>
                <w:lang w:val="en-GB"/>
              </w:rPr>
              <w:t xml:space="preserve"> sample in EDTA tube</w:t>
            </w:r>
          </w:p>
          <w:p w14:paraId="121D3450" w14:textId="77777777" w:rsidR="0005580E" w:rsidRPr="00951DF3" w:rsidRDefault="0005580E" w:rsidP="008B70FC">
            <w:pPr>
              <w:pStyle w:val="Compact"/>
              <w:spacing w:before="0" w:after="0"/>
              <w:jc w:val="center"/>
              <w:rPr>
                <w:sz w:val="22"/>
                <w:szCs w:val="22"/>
                <w:lang w:val="en-GB"/>
              </w:rPr>
            </w:pPr>
            <w:r w:rsidRPr="00951DF3">
              <w:rPr>
                <w:sz w:val="22"/>
                <w:szCs w:val="22"/>
                <w:lang w:val="en-GB"/>
              </w:rPr>
              <w:t xml:space="preserve">(Note – large </w:t>
            </w:r>
            <w:r w:rsidR="001C1AC1" w:rsidRPr="00951DF3">
              <w:rPr>
                <w:sz w:val="22"/>
                <w:szCs w:val="22"/>
                <w:lang w:val="en-GB"/>
              </w:rPr>
              <w:t>volume</w:t>
            </w:r>
            <w:r w:rsidRPr="00951DF3">
              <w:rPr>
                <w:sz w:val="22"/>
                <w:szCs w:val="22"/>
                <w:lang w:val="en-GB"/>
              </w:rPr>
              <w:t xml:space="preserve"> at </w:t>
            </w:r>
            <w:r w:rsidR="00621E7E" w:rsidRPr="00951DF3">
              <w:rPr>
                <w:sz w:val="22"/>
                <w:szCs w:val="22"/>
                <w:lang w:val="en-GB"/>
              </w:rPr>
              <w:t>r</w:t>
            </w:r>
            <w:r w:rsidRPr="00951DF3">
              <w:rPr>
                <w:sz w:val="22"/>
                <w:szCs w:val="22"/>
                <w:lang w:val="en-GB"/>
              </w:rPr>
              <w:t>ecruitment)</w:t>
            </w:r>
          </w:p>
        </w:tc>
        <w:tc>
          <w:tcPr>
            <w:tcW w:w="1110" w:type="pct"/>
            <w:vMerge w:val="restart"/>
            <w:vAlign w:val="center"/>
          </w:tcPr>
          <w:p w14:paraId="056C9943" w14:textId="77777777" w:rsidR="008B70FC" w:rsidRPr="00951DF3" w:rsidRDefault="008B70FC" w:rsidP="008B70FC">
            <w:pPr>
              <w:pStyle w:val="Compact"/>
              <w:spacing w:before="0" w:after="0"/>
              <w:jc w:val="center"/>
              <w:rPr>
                <w:sz w:val="22"/>
                <w:szCs w:val="22"/>
                <w:lang w:val="en-GB"/>
              </w:rPr>
            </w:pPr>
            <w:r w:rsidRPr="00951DF3">
              <w:rPr>
                <w:sz w:val="22"/>
                <w:szCs w:val="22"/>
                <w:lang w:val="en-GB"/>
              </w:rPr>
              <w:t xml:space="preserve">Plasma </w:t>
            </w:r>
          </w:p>
          <w:p w14:paraId="32405BA9" w14:textId="77777777" w:rsidR="008B70FC" w:rsidRPr="00951DF3" w:rsidRDefault="008B70FC" w:rsidP="008B70FC">
            <w:pPr>
              <w:pStyle w:val="Compact"/>
              <w:spacing w:before="0" w:after="0"/>
              <w:jc w:val="center"/>
              <w:rPr>
                <w:sz w:val="22"/>
                <w:szCs w:val="22"/>
                <w:lang w:val="en-GB"/>
              </w:rPr>
            </w:pPr>
            <w:r w:rsidRPr="00951DF3">
              <w:rPr>
                <w:sz w:val="22"/>
                <w:szCs w:val="22"/>
                <w:lang w:val="en-GB"/>
              </w:rPr>
              <w:t>(3 aliquots</w:t>
            </w:r>
            <w:r w:rsidRPr="00951DF3">
              <w:rPr>
                <w:sz w:val="22"/>
                <w:szCs w:val="22"/>
                <w:lang w:val="en-GB"/>
              </w:rPr>
              <w:br/>
              <w:t>-80°C*)</w:t>
            </w:r>
          </w:p>
        </w:tc>
        <w:tc>
          <w:tcPr>
            <w:tcW w:w="1243" w:type="pct"/>
            <w:vAlign w:val="center"/>
          </w:tcPr>
          <w:p w14:paraId="6A091E56" w14:textId="77777777" w:rsidR="008B70FC" w:rsidRPr="00951DF3" w:rsidRDefault="008B70FC" w:rsidP="008B70FC">
            <w:pPr>
              <w:spacing w:after="0"/>
              <w:jc w:val="center"/>
              <w:rPr>
                <w:sz w:val="22"/>
                <w:szCs w:val="22"/>
                <w:lang w:val="en-GB"/>
              </w:rPr>
            </w:pPr>
            <w:r w:rsidRPr="00951DF3">
              <w:rPr>
                <w:sz w:val="22"/>
                <w:szCs w:val="22"/>
                <w:lang w:val="en-GB"/>
              </w:rPr>
              <w:t>Mediators/ metabolites/ biomarkers</w:t>
            </w:r>
          </w:p>
        </w:tc>
      </w:tr>
      <w:tr w:rsidR="00951DF3" w:rsidRPr="00951DF3" w14:paraId="021754D1" w14:textId="77777777" w:rsidTr="00362871">
        <w:tc>
          <w:tcPr>
            <w:tcW w:w="2647" w:type="pct"/>
            <w:vMerge/>
            <w:vAlign w:val="center"/>
          </w:tcPr>
          <w:p w14:paraId="2592199C" w14:textId="77777777" w:rsidR="008B70FC" w:rsidRPr="00951DF3" w:rsidRDefault="008B70FC" w:rsidP="008B70FC">
            <w:pPr>
              <w:spacing w:after="0"/>
              <w:jc w:val="center"/>
              <w:rPr>
                <w:sz w:val="22"/>
                <w:szCs w:val="22"/>
                <w:lang w:val="en-GB"/>
              </w:rPr>
            </w:pPr>
          </w:p>
        </w:tc>
        <w:tc>
          <w:tcPr>
            <w:tcW w:w="1110" w:type="pct"/>
            <w:vMerge/>
            <w:vAlign w:val="center"/>
          </w:tcPr>
          <w:p w14:paraId="70ED4804" w14:textId="77777777" w:rsidR="008B70FC" w:rsidRPr="00951DF3" w:rsidRDefault="008B70FC" w:rsidP="008B70FC">
            <w:pPr>
              <w:spacing w:after="0"/>
              <w:jc w:val="center"/>
              <w:rPr>
                <w:sz w:val="22"/>
                <w:szCs w:val="22"/>
                <w:lang w:val="en-GB"/>
              </w:rPr>
            </w:pPr>
          </w:p>
        </w:tc>
        <w:tc>
          <w:tcPr>
            <w:tcW w:w="1243" w:type="pct"/>
            <w:vAlign w:val="center"/>
          </w:tcPr>
          <w:p w14:paraId="59F0B331" w14:textId="77777777" w:rsidR="008B70FC" w:rsidRPr="00951DF3" w:rsidRDefault="008B70FC" w:rsidP="008B70FC">
            <w:pPr>
              <w:pStyle w:val="Compact"/>
              <w:spacing w:before="0" w:after="0"/>
              <w:jc w:val="center"/>
              <w:rPr>
                <w:sz w:val="22"/>
                <w:szCs w:val="22"/>
                <w:lang w:val="en-GB"/>
              </w:rPr>
            </w:pPr>
            <w:r w:rsidRPr="00951DF3">
              <w:rPr>
                <w:sz w:val="22"/>
                <w:szCs w:val="22"/>
                <w:lang w:val="en-GB"/>
              </w:rPr>
              <w:t>Detect RNA/DNA from pathogens.</w:t>
            </w:r>
          </w:p>
        </w:tc>
      </w:tr>
      <w:tr w:rsidR="00951DF3" w:rsidRPr="00951DF3" w14:paraId="128F1617" w14:textId="77777777" w:rsidTr="00362871">
        <w:tc>
          <w:tcPr>
            <w:tcW w:w="2647" w:type="pct"/>
            <w:vMerge/>
            <w:vAlign w:val="center"/>
          </w:tcPr>
          <w:p w14:paraId="541D8C9F" w14:textId="77777777" w:rsidR="008B70FC" w:rsidRPr="00951DF3" w:rsidRDefault="008B70FC" w:rsidP="008B70FC">
            <w:pPr>
              <w:spacing w:after="0"/>
              <w:jc w:val="center"/>
              <w:rPr>
                <w:sz w:val="22"/>
                <w:szCs w:val="22"/>
                <w:lang w:val="en-GB"/>
              </w:rPr>
            </w:pPr>
          </w:p>
        </w:tc>
        <w:tc>
          <w:tcPr>
            <w:tcW w:w="1110" w:type="pct"/>
            <w:vMerge w:val="restart"/>
            <w:vAlign w:val="center"/>
          </w:tcPr>
          <w:p w14:paraId="0CA8A089" w14:textId="77777777" w:rsidR="008B70FC" w:rsidRPr="00951DF3" w:rsidRDefault="008B70FC" w:rsidP="008B70FC">
            <w:pPr>
              <w:pStyle w:val="Compact"/>
              <w:spacing w:before="0" w:after="0"/>
              <w:jc w:val="center"/>
              <w:rPr>
                <w:sz w:val="22"/>
                <w:szCs w:val="22"/>
                <w:lang w:val="en-GB"/>
              </w:rPr>
            </w:pPr>
            <w:r w:rsidRPr="00951DF3">
              <w:rPr>
                <w:sz w:val="22"/>
                <w:szCs w:val="22"/>
                <w:lang w:val="en-GB"/>
              </w:rPr>
              <w:t xml:space="preserve">Cell fraction </w:t>
            </w:r>
          </w:p>
          <w:p w14:paraId="3C235A0C" w14:textId="77777777" w:rsidR="008B70FC" w:rsidRPr="00951DF3" w:rsidRDefault="008B70FC" w:rsidP="008B70FC">
            <w:pPr>
              <w:pStyle w:val="Compact"/>
              <w:spacing w:before="0" w:after="0"/>
              <w:jc w:val="center"/>
              <w:rPr>
                <w:sz w:val="22"/>
                <w:szCs w:val="22"/>
                <w:lang w:val="en-GB"/>
              </w:rPr>
            </w:pPr>
            <w:r w:rsidRPr="00951DF3">
              <w:rPr>
                <w:sz w:val="22"/>
                <w:szCs w:val="22"/>
                <w:lang w:val="en-GB"/>
              </w:rPr>
              <w:t>(1 aliquot -80°C*)</w:t>
            </w:r>
          </w:p>
        </w:tc>
        <w:tc>
          <w:tcPr>
            <w:tcW w:w="1243" w:type="pct"/>
            <w:vAlign w:val="center"/>
          </w:tcPr>
          <w:p w14:paraId="334253A1" w14:textId="77777777" w:rsidR="008B70FC" w:rsidRPr="00951DF3" w:rsidRDefault="008B70FC" w:rsidP="008B70FC">
            <w:pPr>
              <w:pStyle w:val="Compact"/>
              <w:spacing w:before="0" w:after="0"/>
              <w:jc w:val="center"/>
              <w:rPr>
                <w:sz w:val="22"/>
                <w:szCs w:val="22"/>
                <w:lang w:val="en-GB"/>
              </w:rPr>
            </w:pPr>
            <w:r w:rsidRPr="00951DF3">
              <w:rPr>
                <w:sz w:val="22"/>
                <w:szCs w:val="22"/>
                <w:lang w:val="en-GB"/>
              </w:rPr>
              <w:t>Extract host DNA for genomic studies</w:t>
            </w:r>
          </w:p>
        </w:tc>
      </w:tr>
      <w:tr w:rsidR="00951DF3" w:rsidRPr="00951DF3" w14:paraId="2FD91F14" w14:textId="77777777" w:rsidTr="00362871">
        <w:tc>
          <w:tcPr>
            <w:tcW w:w="2647" w:type="pct"/>
            <w:vMerge/>
            <w:vAlign w:val="center"/>
          </w:tcPr>
          <w:p w14:paraId="164F3897" w14:textId="77777777" w:rsidR="008B70FC" w:rsidRPr="00951DF3" w:rsidRDefault="008B70FC" w:rsidP="008B70FC">
            <w:pPr>
              <w:spacing w:after="0"/>
              <w:jc w:val="center"/>
              <w:rPr>
                <w:sz w:val="22"/>
                <w:szCs w:val="22"/>
                <w:lang w:val="en-GB"/>
              </w:rPr>
            </w:pPr>
          </w:p>
        </w:tc>
        <w:tc>
          <w:tcPr>
            <w:tcW w:w="1110" w:type="pct"/>
            <w:vMerge/>
            <w:vAlign w:val="center"/>
          </w:tcPr>
          <w:p w14:paraId="783AB039" w14:textId="77777777" w:rsidR="008B70FC" w:rsidRPr="00951DF3" w:rsidRDefault="008B70FC" w:rsidP="008B70FC">
            <w:pPr>
              <w:spacing w:after="0"/>
              <w:jc w:val="center"/>
              <w:rPr>
                <w:sz w:val="22"/>
                <w:szCs w:val="22"/>
                <w:lang w:val="en-GB"/>
              </w:rPr>
            </w:pPr>
          </w:p>
        </w:tc>
        <w:tc>
          <w:tcPr>
            <w:tcW w:w="1243" w:type="pct"/>
            <w:vAlign w:val="center"/>
          </w:tcPr>
          <w:p w14:paraId="7E8783D3" w14:textId="77777777" w:rsidR="008B70FC" w:rsidRPr="00951DF3" w:rsidRDefault="008B70FC" w:rsidP="008B70FC">
            <w:pPr>
              <w:pStyle w:val="Compact"/>
              <w:spacing w:before="0" w:after="0"/>
              <w:jc w:val="center"/>
              <w:rPr>
                <w:sz w:val="22"/>
                <w:szCs w:val="22"/>
                <w:lang w:val="en-GB"/>
              </w:rPr>
            </w:pPr>
            <w:r w:rsidRPr="00951DF3">
              <w:rPr>
                <w:sz w:val="22"/>
                <w:szCs w:val="22"/>
                <w:lang w:val="en-GB"/>
              </w:rPr>
              <w:t>RNA/DNA from pathogen, cellular immunology.</w:t>
            </w:r>
          </w:p>
        </w:tc>
      </w:tr>
      <w:tr w:rsidR="002C43F2" w:rsidRPr="00951DF3" w14:paraId="76B0B3F8" w14:textId="77777777" w:rsidTr="00362871">
        <w:tc>
          <w:tcPr>
            <w:tcW w:w="2647" w:type="pct"/>
            <w:vAlign w:val="center"/>
          </w:tcPr>
          <w:p w14:paraId="194DE9F7" w14:textId="7DA6E7A5" w:rsidR="002C43F2" w:rsidRPr="00951DF3" w:rsidRDefault="002C43F2" w:rsidP="002C43F2">
            <w:pPr>
              <w:pStyle w:val="Compact"/>
              <w:spacing w:before="0" w:after="0"/>
              <w:jc w:val="center"/>
              <w:rPr>
                <w:b/>
                <w:sz w:val="22"/>
                <w:szCs w:val="22"/>
                <w:lang w:val="en-GB"/>
              </w:rPr>
            </w:pPr>
            <w:r w:rsidRPr="002E46FD">
              <w:rPr>
                <w:b/>
                <w:sz w:val="22"/>
                <w:szCs w:val="22"/>
                <w:highlight w:val="yellow"/>
                <w:lang w:val="en-GB"/>
              </w:rPr>
              <w:t xml:space="preserve">Blood </w:t>
            </w:r>
            <w:r w:rsidRPr="002E46FD">
              <w:rPr>
                <w:bCs/>
                <w:sz w:val="22"/>
                <w:szCs w:val="22"/>
                <w:highlight w:val="yellow"/>
                <w:lang w:val="en-GB"/>
              </w:rPr>
              <w:t>sample in 3.2% sodium citrate tube</w:t>
            </w:r>
          </w:p>
        </w:tc>
        <w:tc>
          <w:tcPr>
            <w:tcW w:w="1110" w:type="pct"/>
            <w:vAlign w:val="center"/>
          </w:tcPr>
          <w:p w14:paraId="0711920A" w14:textId="77777777" w:rsidR="002C43F2" w:rsidRPr="002E46FD" w:rsidRDefault="002C43F2" w:rsidP="002C43F2">
            <w:pPr>
              <w:pStyle w:val="Compact"/>
              <w:spacing w:before="0" w:after="0"/>
              <w:jc w:val="center"/>
              <w:rPr>
                <w:sz w:val="22"/>
                <w:szCs w:val="22"/>
                <w:highlight w:val="yellow"/>
                <w:lang w:val="en-GB"/>
              </w:rPr>
            </w:pPr>
            <w:r w:rsidRPr="002E46FD">
              <w:rPr>
                <w:sz w:val="22"/>
                <w:szCs w:val="22"/>
                <w:highlight w:val="yellow"/>
                <w:lang w:val="en-GB"/>
              </w:rPr>
              <w:t>Citrated plasma</w:t>
            </w:r>
          </w:p>
          <w:p w14:paraId="5D157A07" w14:textId="481C4F17" w:rsidR="002C43F2" w:rsidRPr="00951DF3" w:rsidRDefault="002C43F2" w:rsidP="002C43F2">
            <w:pPr>
              <w:pStyle w:val="Compact"/>
              <w:spacing w:before="0" w:after="0"/>
              <w:jc w:val="center"/>
              <w:rPr>
                <w:sz w:val="22"/>
                <w:szCs w:val="22"/>
                <w:lang w:val="en-GB"/>
              </w:rPr>
            </w:pPr>
            <w:r w:rsidRPr="002E46FD">
              <w:rPr>
                <w:sz w:val="22"/>
                <w:szCs w:val="22"/>
                <w:highlight w:val="yellow"/>
                <w:lang w:val="en-GB"/>
              </w:rPr>
              <w:t>(2 aliquots -80°C*)</w:t>
            </w:r>
          </w:p>
        </w:tc>
        <w:tc>
          <w:tcPr>
            <w:tcW w:w="1243" w:type="pct"/>
            <w:vAlign w:val="center"/>
          </w:tcPr>
          <w:p w14:paraId="1BF73B75" w14:textId="01130DCF" w:rsidR="002C43F2" w:rsidRPr="00951DF3" w:rsidRDefault="002C43F2" w:rsidP="002C43F2">
            <w:pPr>
              <w:pStyle w:val="Compact"/>
              <w:spacing w:before="0" w:after="0"/>
              <w:jc w:val="center"/>
              <w:rPr>
                <w:sz w:val="22"/>
                <w:szCs w:val="22"/>
                <w:lang w:val="en-GB"/>
              </w:rPr>
            </w:pPr>
            <w:r w:rsidRPr="002E46FD">
              <w:rPr>
                <w:sz w:val="22"/>
                <w:szCs w:val="22"/>
                <w:highlight w:val="yellow"/>
                <w:lang w:val="en-GB"/>
              </w:rPr>
              <w:t>Coagulation function</w:t>
            </w:r>
          </w:p>
        </w:tc>
      </w:tr>
      <w:tr w:rsidR="00951DF3" w:rsidRPr="00951DF3" w14:paraId="6A80F384" w14:textId="77777777" w:rsidTr="00362871">
        <w:tc>
          <w:tcPr>
            <w:tcW w:w="2647" w:type="pct"/>
            <w:vAlign w:val="center"/>
          </w:tcPr>
          <w:p w14:paraId="378A0B9F" w14:textId="77777777" w:rsidR="008B70FC" w:rsidRPr="00951DF3" w:rsidRDefault="008B70FC" w:rsidP="008B70FC">
            <w:pPr>
              <w:pStyle w:val="Compact"/>
              <w:spacing w:before="0" w:after="0"/>
              <w:jc w:val="center"/>
              <w:rPr>
                <w:sz w:val="22"/>
                <w:szCs w:val="22"/>
                <w:lang w:val="en-GB"/>
              </w:rPr>
            </w:pPr>
            <w:r w:rsidRPr="00951DF3">
              <w:rPr>
                <w:b/>
                <w:sz w:val="22"/>
                <w:szCs w:val="22"/>
                <w:lang w:val="en-GB"/>
              </w:rPr>
              <w:t>Blood</w:t>
            </w:r>
            <w:r w:rsidRPr="00951DF3">
              <w:rPr>
                <w:sz w:val="22"/>
                <w:szCs w:val="22"/>
                <w:lang w:val="en-GB"/>
              </w:rPr>
              <w:t xml:space="preserve"> sample in blood RNA tube </w:t>
            </w:r>
            <w:proofErr w:type="spellStart"/>
            <w:r w:rsidRPr="00951DF3">
              <w:rPr>
                <w:sz w:val="22"/>
                <w:szCs w:val="22"/>
                <w:lang w:val="en-GB"/>
              </w:rPr>
              <w:t>Tempus</w:t>
            </w:r>
            <w:r w:rsidRPr="00951DF3">
              <w:rPr>
                <w:sz w:val="22"/>
                <w:szCs w:val="22"/>
                <w:vertAlign w:val="superscript"/>
                <w:lang w:val="en-GB"/>
              </w:rPr>
              <w:t>TM</w:t>
            </w:r>
            <w:proofErr w:type="spellEnd"/>
            <w:r w:rsidRPr="00951DF3">
              <w:rPr>
                <w:sz w:val="22"/>
                <w:szCs w:val="22"/>
                <w:lang w:val="en-GB"/>
              </w:rPr>
              <w:t xml:space="preserve"> (or </w:t>
            </w:r>
            <w:proofErr w:type="spellStart"/>
            <w:r w:rsidRPr="00951DF3">
              <w:rPr>
                <w:sz w:val="22"/>
                <w:szCs w:val="22"/>
                <w:lang w:val="en-GB"/>
              </w:rPr>
              <w:t>PAXgene</w:t>
            </w:r>
            <w:proofErr w:type="spellEnd"/>
            <w:r w:rsidRPr="00951DF3">
              <w:rPr>
                <w:sz w:val="22"/>
                <w:szCs w:val="22"/>
                <w:lang w:val="en-GB"/>
              </w:rPr>
              <w:t>®)</w:t>
            </w:r>
          </w:p>
        </w:tc>
        <w:tc>
          <w:tcPr>
            <w:tcW w:w="1110" w:type="pct"/>
            <w:vAlign w:val="center"/>
          </w:tcPr>
          <w:p w14:paraId="45ECA5EF" w14:textId="77777777" w:rsidR="008B70FC" w:rsidRPr="00951DF3" w:rsidRDefault="008B70FC" w:rsidP="008B70FC">
            <w:pPr>
              <w:pStyle w:val="Compact"/>
              <w:spacing w:before="0" w:after="0"/>
              <w:jc w:val="center"/>
              <w:rPr>
                <w:sz w:val="22"/>
                <w:szCs w:val="22"/>
                <w:lang w:val="en-GB"/>
              </w:rPr>
            </w:pPr>
            <w:r w:rsidRPr="00951DF3">
              <w:rPr>
                <w:sz w:val="22"/>
                <w:szCs w:val="22"/>
                <w:lang w:val="en-GB"/>
              </w:rPr>
              <w:t>Freeze at -20°C; transfer to -80°C after 24h where possible</w:t>
            </w:r>
          </w:p>
        </w:tc>
        <w:tc>
          <w:tcPr>
            <w:tcW w:w="1243" w:type="pct"/>
            <w:vAlign w:val="center"/>
          </w:tcPr>
          <w:p w14:paraId="22A68D21" w14:textId="77777777" w:rsidR="008B70FC" w:rsidRPr="00951DF3" w:rsidRDefault="008B70FC" w:rsidP="008B70FC">
            <w:pPr>
              <w:pStyle w:val="Compact"/>
              <w:spacing w:before="0" w:after="0"/>
              <w:jc w:val="center"/>
              <w:rPr>
                <w:sz w:val="22"/>
                <w:szCs w:val="22"/>
                <w:lang w:val="en-GB"/>
              </w:rPr>
            </w:pPr>
            <w:r w:rsidRPr="00951DF3">
              <w:rPr>
                <w:sz w:val="22"/>
                <w:szCs w:val="22"/>
                <w:lang w:val="en-GB"/>
              </w:rPr>
              <w:t>Microarray/RNA sequencing pathogen &amp; host transcriptome</w:t>
            </w:r>
          </w:p>
        </w:tc>
      </w:tr>
    </w:tbl>
    <w:p w14:paraId="700B088F" w14:textId="77777777" w:rsidR="00C2772A" w:rsidRPr="00951DF3" w:rsidRDefault="00C15D9F">
      <w:pPr>
        <w:pStyle w:val="BodyText"/>
        <w:rPr>
          <w:lang w:val="en-GB"/>
        </w:rPr>
      </w:pPr>
      <w:r w:rsidRPr="00951DF3">
        <w:rPr>
          <w:lang w:val="en-GB"/>
        </w:rPr>
        <w:t>*freeze at -80°C where possible, or at least at -20°C.</w:t>
      </w:r>
      <w:r w:rsidR="00FA087C" w:rsidRPr="00951DF3">
        <w:rPr>
          <w:lang w:val="en-GB"/>
        </w:rPr>
        <w:t xml:space="preserve"> If necessary (</w:t>
      </w:r>
      <w:proofErr w:type="spellStart"/>
      <w:r w:rsidR="00FA087C" w:rsidRPr="00951DF3">
        <w:rPr>
          <w:lang w:val="en-GB"/>
        </w:rPr>
        <w:t>eg.</w:t>
      </w:r>
      <w:proofErr w:type="spellEnd"/>
      <w:r w:rsidR="00FA087C" w:rsidRPr="00951DF3">
        <w:rPr>
          <w:lang w:val="en-GB"/>
        </w:rPr>
        <w:t xml:space="preserve"> </w:t>
      </w:r>
      <w:r w:rsidR="002B22D1" w:rsidRPr="00951DF3">
        <w:rPr>
          <w:lang w:val="en-GB"/>
        </w:rPr>
        <w:t>w</w:t>
      </w:r>
      <w:r w:rsidR="00FA087C" w:rsidRPr="00951DF3">
        <w:rPr>
          <w:lang w:val="en-GB"/>
        </w:rPr>
        <w:t>eekends/public holidays) store in refrigerator until processing.</w:t>
      </w:r>
      <w:r w:rsidR="005B536D" w:rsidRPr="00951DF3">
        <w:rPr>
          <w:lang w:val="en-GB"/>
        </w:rPr>
        <w:t xml:space="preserve"> </w:t>
      </w:r>
      <w:r w:rsidR="002831BB" w:rsidRPr="00951DF3">
        <w:rPr>
          <w:lang w:val="en-GB"/>
        </w:rPr>
        <w:t>For details, see Sample processing section, below.</w:t>
      </w:r>
    </w:p>
    <w:p w14:paraId="72544E95" w14:textId="77777777" w:rsidR="00C2772A" w:rsidRPr="00951DF3" w:rsidRDefault="00C2772A">
      <w:pPr>
        <w:rPr>
          <w:lang w:val="en-GB"/>
        </w:rPr>
      </w:pPr>
      <w:r w:rsidRPr="00951DF3">
        <w:rPr>
          <w:lang w:val="en-GB"/>
        </w:rPr>
        <w:br w:type="page"/>
      </w:r>
    </w:p>
    <w:p w14:paraId="2757950E" w14:textId="77777777" w:rsidR="00DE4413" w:rsidRPr="00951DF3" w:rsidRDefault="00DE4413" w:rsidP="00DE4413">
      <w:pPr>
        <w:pStyle w:val="Caption"/>
        <w:keepNext/>
        <w:rPr>
          <w:lang w:val="en-GB"/>
        </w:rPr>
      </w:pPr>
      <w:r w:rsidRPr="00951DF3">
        <w:rPr>
          <w:lang w:val="en-GB"/>
        </w:rPr>
        <w:lastRenderedPageBreak/>
        <w:t xml:space="preserve">Table </w:t>
      </w:r>
      <w:r w:rsidR="001040C2" w:rsidRPr="00951DF3">
        <w:rPr>
          <w:lang w:val="en-GB"/>
        </w:rPr>
        <w:fldChar w:fldCharType="begin"/>
      </w:r>
      <w:r w:rsidR="001040C2" w:rsidRPr="00951DF3">
        <w:rPr>
          <w:lang w:val="en-GB"/>
        </w:rPr>
        <w:instrText xml:space="preserve"> SEQ Table \* ARABIC </w:instrText>
      </w:r>
      <w:r w:rsidR="001040C2" w:rsidRPr="00951DF3">
        <w:rPr>
          <w:lang w:val="en-GB"/>
        </w:rPr>
        <w:fldChar w:fldCharType="separate"/>
      </w:r>
      <w:r w:rsidR="00C52A10" w:rsidRPr="00951DF3">
        <w:rPr>
          <w:noProof/>
          <w:lang w:val="en-GB"/>
        </w:rPr>
        <w:t>3</w:t>
      </w:r>
      <w:r w:rsidR="001040C2" w:rsidRPr="00951DF3">
        <w:rPr>
          <w:lang w:val="en-GB"/>
        </w:rPr>
        <w:fldChar w:fldCharType="end"/>
      </w:r>
      <w:r w:rsidRPr="00951DF3">
        <w:rPr>
          <w:lang w:val="en-GB"/>
        </w:rPr>
        <w:t>. Blood sampl</w:t>
      </w:r>
      <w:r w:rsidR="00D7440B" w:rsidRPr="00951DF3">
        <w:rPr>
          <w:lang w:val="en-GB"/>
        </w:rPr>
        <w:t>e</w:t>
      </w:r>
      <w:r w:rsidRPr="00951DF3">
        <w:rPr>
          <w:lang w:val="en-GB"/>
        </w:rPr>
        <w:t xml:space="preserve"> volumes</w:t>
      </w:r>
    </w:p>
    <w:tbl>
      <w:tblPr>
        <w:tblStyle w:val="Table"/>
        <w:tblW w:w="51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806"/>
        <w:gridCol w:w="2422"/>
        <w:gridCol w:w="2422"/>
        <w:gridCol w:w="2423"/>
        <w:gridCol w:w="1815"/>
      </w:tblGrid>
      <w:tr w:rsidR="00951DF3" w:rsidRPr="00951DF3" w14:paraId="3551D197" w14:textId="77777777" w:rsidTr="00DB45BF">
        <w:tc>
          <w:tcPr>
            <w:tcW w:w="408" w:type="pct"/>
            <w:vAlign w:val="center"/>
          </w:tcPr>
          <w:p w14:paraId="65FDF55A" w14:textId="77777777" w:rsidR="001202D1" w:rsidRPr="00951DF3" w:rsidRDefault="001202D1" w:rsidP="006C4600">
            <w:pPr>
              <w:pStyle w:val="Compact"/>
              <w:spacing w:before="0" w:after="0"/>
              <w:jc w:val="center"/>
              <w:rPr>
                <w:sz w:val="22"/>
                <w:szCs w:val="22"/>
                <w:lang w:val="en-GB"/>
              </w:rPr>
            </w:pPr>
          </w:p>
        </w:tc>
        <w:tc>
          <w:tcPr>
            <w:tcW w:w="1225" w:type="pct"/>
            <w:vAlign w:val="center"/>
          </w:tcPr>
          <w:p w14:paraId="5ABA7188" w14:textId="77777777" w:rsidR="001202D1" w:rsidRPr="00951DF3" w:rsidRDefault="00C15D9F" w:rsidP="00B669B8">
            <w:pPr>
              <w:pStyle w:val="Compact"/>
              <w:spacing w:before="0" w:after="0"/>
              <w:rPr>
                <w:sz w:val="22"/>
                <w:szCs w:val="22"/>
                <w:lang w:val="en-GB"/>
              </w:rPr>
            </w:pPr>
            <w:r w:rsidRPr="00951DF3">
              <w:rPr>
                <w:b/>
                <w:sz w:val="22"/>
                <w:szCs w:val="22"/>
                <w:lang w:val="en-GB"/>
              </w:rPr>
              <w:t>Samples at recruitment (R)</w:t>
            </w:r>
          </w:p>
        </w:tc>
        <w:tc>
          <w:tcPr>
            <w:tcW w:w="1225" w:type="pct"/>
            <w:vAlign w:val="center"/>
          </w:tcPr>
          <w:p w14:paraId="3DA26791" w14:textId="77777777" w:rsidR="001202D1" w:rsidRPr="00951DF3" w:rsidRDefault="00C15D9F" w:rsidP="00B669B8">
            <w:pPr>
              <w:pStyle w:val="Compact"/>
              <w:spacing w:before="0" w:after="0"/>
              <w:rPr>
                <w:sz w:val="22"/>
                <w:szCs w:val="22"/>
                <w:lang w:val="en-GB"/>
              </w:rPr>
            </w:pPr>
            <w:r w:rsidRPr="00951DF3">
              <w:rPr>
                <w:b/>
                <w:sz w:val="22"/>
                <w:szCs w:val="22"/>
                <w:lang w:val="en-GB"/>
              </w:rPr>
              <w:t>Serial samples (S)</w:t>
            </w:r>
          </w:p>
        </w:tc>
        <w:tc>
          <w:tcPr>
            <w:tcW w:w="1225" w:type="pct"/>
            <w:vAlign w:val="center"/>
          </w:tcPr>
          <w:p w14:paraId="1A6BF481" w14:textId="77777777" w:rsidR="001202D1" w:rsidRPr="00951DF3" w:rsidRDefault="00C15D9F" w:rsidP="00B669B8">
            <w:pPr>
              <w:pStyle w:val="Compact"/>
              <w:spacing w:before="0" w:after="0"/>
              <w:rPr>
                <w:sz w:val="22"/>
                <w:szCs w:val="22"/>
                <w:lang w:val="en-GB"/>
              </w:rPr>
            </w:pPr>
            <w:r w:rsidRPr="00951DF3">
              <w:rPr>
                <w:b/>
                <w:sz w:val="22"/>
                <w:szCs w:val="22"/>
                <w:lang w:val="en-GB"/>
              </w:rPr>
              <w:t>Convalescent samples</w:t>
            </w:r>
            <w:r w:rsidR="00487C6D" w:rsidRPr="00951DF3">
              <w:rPr>
                <w:b/>
                <w:sz w:val="22"/>
                <w:szCs w:val="22"/>
                <w:lang w:val="en-GB"/>
              </w:rPr>
              <w:t xml:space="preserve"> (C)</w:t>
            </w:r>
          </w:p>
        </w:tc>
        <w:tc>
          <w:tcPr>
            <w:tcW w:w="918" w:type="pct"/>
            <w:vAlign w:val="center"/>
          </w:tcPr>
          <w:p w14:paraId="3A8FAFA3" w14:textId="77777777" w:rsidR="001202D1" w:rsidRPr="00951DF3" w:rsidRDefault="00C15D9F" w:rsidP="006C4600">
            <w:pPr>
              <w:pStyle w:val="Compact"/>
              <w:spacing w:before="0" w:after="0"/>
              <w:jc w:val="center"/>
              <w:rPr>
                <w:sz w:val="22"/>
                <w:szCs w:val="22"/>
                <w:lang w:val="en-GB"/>
              </w:rPr>
            </w:pPr>
            <w:r w:rsidRPr="00951DF3">
              <w:rPr>
                <w:b/>
                <w:sz w:val="22"/>
                <w:szCs w:val="22"/>
                <w:lang w:val="en-GB"/>
              </w:rPr>
              <w:t xml:space="preserve">Total </w:t>
            </w:r>
            <w:r w:rsidR="00725CE8" w:rsidRPr="00951DF3">
              <w:rPr>
                <w:b/>
                <w:sz w:val="22"/>
                <w:szCs w:val="22"/>
                <w:lang w:val="en-GB"/>
              </w:rPr>
              <w:t>v</w:t>
            </w:r>
            <w:r w:rsidRPr="00951DF3">
              <w:rPr>
                <w:b/>
                <w:sz w:val="22"/>
                <w:szCs w:val="22"/>
                <w:lang w:val="en-GB"/>
              </w:rPr>
              <w:t xml:space="preserve">olume of blood </w:t>
            </w:r>
          </w:p>
        </w:tc>
      </w:tr>
      <w:tr w:rsidR="00951DF3" w:rsidRPr="00951DF3" w14:paraId="68051BB6" w14:textId="77777777" w:rsidTr="00DB45BF">
        <w:tc>
          <w:tcPr>
            <w:tcW w:w="408" w:type="pct"/>
            <w:vAlign w:val="center"/>
          </w:tcPr>
          <w:p w14:paraId="1EE24B60" w14:textId="77777777" w:rsidR="001202D1" w:rsidRPr="00951DF3" w:rsidRDefault="00C15D9F" w:rsidP="006C4600">
            <w:pPr>
              <w:pStyle w:val="Compact"/>
              <w:spacing w:before="0" w:after="0"/>
              <w:jc w:val="center"/>
              <w:rPr>
                <w:sz w:val="22"/>
                <w:szCs w:val="22"/>
                <w:lang w:val="en-GB"/>
              </w:rPr>
            </w:pPr>
            <w:r w:rsidRPr="00951DF3">
              <w:rPr>
                <w:sz w:val="22"/>
                <w:szCs w:val="22"/>
                <w:lang w:val="en-GB"/>
              </w:rPr>
              <w:t>&gt;40kg</w:t>
            </w:r>
          </w:p>
        </w:tc>
        <w:tc>
          <w:tcPr>
            <w:tcW w:w="1225" w:type="pct"/>
            <w:vAlign w:val="center"/>
          </w:tcPr>
          <w:p w14:paraId="6A725A38" w14:textId="77777777" w:rsidR="001202D1" w:rsidRPr="00951DF3" w:rsidRDefault="00C15D9F" w:rsidP="00B669B8">
            <w:pPr>
              <w:spacing w:after="0"/>
              <w:rPr>
                <w:sz w:val="22"/>
                <w:szCs w:val="22"/>
                <w:lang w:val="en-GB"/>
              </w:rPr>
            </w:pPr>
            <w:r w:rsidRPr="00951DF3">
              <w:rPr>
                <w:b/>
                <w:bCs/>
                <w:sz w:val="22"/>
                <w:szCs w:val="22"/>
                <w:lang w:val="en-GB"/>
              </w:rPr>
              <w:t>9ml</w:t>
            </w:r>
            <w:r w:rsidRPr="00951DF3">
              <w:rPr>
                <w:sz w:val="22"/>
                <w:szCs w:val="22"/>
                <w:lang w:val="en-GB"/>
              </w:rPr>
              <w:t xml:space="preserve"> (3x3ml) EDTA blood</w:t>
            </w:r>
          </w:p>
          <w:p w14:paraId="3FFC06F6" w14:textId="77777777" w:rsidR="001202D1" w:rsidRPr="00951DF3" w:rsidRDefault="00C15D9F" w:rsidP="00B669B8">
            <w:pPr>
              <w:spacing w:after="0"/>
              <w:rPr>
                <w:sz w:val="22"/>
                <w:szCs w:val="22"/>
                <w:lang w:val="en-GB"/>
              </w:rPr>
            </w:pPr>
            <w:r w:rsidRPr="00951DF3">
              <w:rPr>
                <w:b/>
                <w:bCs/>
                <w:sz w:val="22"/>
                <w:szCs w:val="22"/>
                <w:lang w:val="en-GB"/>
              </w:rPr>
              <w:t>3ml</w:t>
            </w:r>
            <w:r w:rsidR="00935818" w:rsidRPr="00951DF3">
              <w:rPr>
                <w:sz w:val="22"/>
                <w:szCs w:val="22"/>
                <w:lang w:val="en-GB"/>
              </w:rPr>
              <w:t xml:space="preserve"> blood in</w:t>
            </w:r>
            <w:r w:rsidRPr="00951DF3">
              <w:rPr>
                <w:sz w:val="22"/>
                <w:szCs w:val="22"/>
                <w:lang w:val="en-GB"/>
              </w:rPr>
              <w:t xml:space="preserve"> serum(clotted) </w:t>
            </w:r>
            <w:r w:rsidR="00F036BD" w:rsidRPr="00951DF3">
              <w:rPr>
                <w:sz w:val="22"/>
                <w:szCs w:val="22"/>
                <w:lang w:val="en-GB"/>
              </w:rPr>
              <w:t>tube</w:t>
            </w:r>
          </w:p>
          <w:p w14:paraId="42A3E56E" w14:textId="64426A94" w:rsidR="001202D1"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blood in blood RNA tube</w:t>
            </w:r>
          </w:p>
          <w:p w14:paraId="62FF9DAF" w14:textId="2BC23938" w:rsidR="002C43F2" w:rsidRPr="00951DF3" w:rsidRDefault="002C43F2" w:rsidP="00B669B8">
            <w:pPr>
              <w:spacing w:after="0"/>
              <w:rPr>
                <w:b/>
                <w:bCs/>
                <w:sz w:val="22"/>
                <w:szCs w:val="22"/>
                <w:lang w:val="en-GB"/>
              </w:rPr>
            </w:pPr>
            <w:r w:rsidRPr="001E0816">
              <w:rPr>
                <w:b/>
                <w:bCs/>
                <w:sz w:val="22"/>
                <w:szCs w:val="22"/>
                <w:highlight w:val="yellow"/>
                <w:lang w:val="en-GB"/>
              </w:rPr>
              <w:t xml:space="preserve">3.5ml </w:t>
            </w:r>
            <w:r w:rsidRPr="001E0816">
              <w:rPr>
                <w:sz w:val="22"/>
                <w:szCs w:val="22"/>
                <w:highlight w:val="yellow"/>
                <w:lang w:val="en-GB"/>
              </w:rPr>
              <w:t>blood in sodium citrate tube</w:t>
            </w:r>
          </w:p>
          <w:p w14:paraId="24A5938A" w14:textId="77777777"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14:paraId="7F19E228" w14:textId="77777777"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EDTA blood</w:t>
            </w:r>
          </w:p>
          <w:p w14:paraId="1F060E3F" w14:textId="77777777"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blood in serum(clotted) tube</w:t>
            </w:r>
          </w:p>
          <w:p w14:paraId="465D4826" w14:textId="3C929123" w:rsidR="001202D1"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blood in blood RNA tube</w:t>
            </w:r>
          </w:p>
          <w:p w14:paraId="5DD6B0B9" w14:textId="3C3DD932" w:rsidR="002C43F2" w:rsidRPr="002C43F2" w:rsidRDefault="002C43F2" w:rsidP="00B669B8">
            <w:pPr>
              <w:spacing w:after="0"/>
              <w:rPr>
                <w:b/>
                <w:bCs/>
                <w:sz w:val="22"/>
                <w:szCs w:val="22"/>
                <w:lang w:val="en-GB"/>
              </w:rPr>
            </w:pPr>
            <w:r w:rsidRPr="001E0816">
              <w:rPr>
                <w:b/>
                <w:bCs/>
                <w:sz w:val="22"/>
                <w:szCs w:val="22"/>
                <w:highlight w:val="yellow"/>
                <w:lang w:val="en-GB"/>
              </w:rPr>
              <w:t xml:space="preserve">3.5ml </w:t>
            </w:r>
            <w:r w:rsidRPr="001E0816">
              <w:rPr>
                <w:sz w:val="22"/>
                <w:szCs w:val="22"/>
                <w:highlight w:val="yellow"/>
                <w:lang w:val="en-GB"/>
              </w:rPr>
              <w:t>blood in sodium citrate tube</w:t>
            </w:r>
          </w:p>
          <w:p w14:paraId="03A5BBAA" w14:textId="77777777"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14:paraId="081D24C7" w14:textId="77777777"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EDTA blood</w:t>
            </w:r>
          </w:p>
          <w:p w14:paraId="6118ACB9" w14:textId="77777777"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blood in serum(clotted) tube</w:t>
            </w:r>
          </w:p>
          <w:p w14:paraId="0AA72B86" w14:textId="5519DBF4" w:rsidR="001202D1"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blood in blood RNA tube</w:t>
            </w:r>
          </w:p>
          <w:p w14:paraId="5C180BD6" w14:textId="42159698" w:rsidR="002C43F2" w:rsidRPr="002C43F2" w:rsidRDefault="002C43F2" w:rsidP="00B669B8">
            <w:pPr>
              <w:spacing w:after="0"/>
              <w:rPr>
                <w:b/>
                <w:bCs/>
                <w:sz w:val="22"/>
                <w:szCs w:val="22"/>
                <w:lang w:val="en-GB"/>
              </w:rPr>
            </w:pPr>
            <w:r w:rsidRPr="001E0816">
              <w:rPr>
                <w:b/>
                <w:bCs/>
                <w:sz w:val="22"/>
                <w:szCs w:val="22"/>
                <w:highlight w:val="yellow"/>
                <w:lang w:val="en-GB"/>
              </w:rPr>
              <w:t xml:space="preserve">3.5ml </w:t>
            </w:r>
            <w:r w:rsidRPr="001E0816">
              <w:rPr>
                <w:sz w:val="22"/>
                <w:szCs w:val="22"/>
                <w:highlight w:val="yellow"/>
                <w:lang w:val="en-GB"/>
              </w:rPr>
              <w:t>blood in sodium citrate tube</w:t>
            </w:r>
          </w:p>
          <w:p w14:paraId="4A3D5FE3" w14:textId="77777777" w:rsidR="001202D1" w:rsidRPr="00951DF3" w:rsidRDefault="00C15D9F" w:rsidP="00B669B8">
            <w:pPr>
              <w:spacing w:after="0"/>
              <w:rPr>
                <w:sz w:val="22"/>
                <w:szCs w:val="22"/>
                <w:lang w:val="en-GB"/>
              </w:rPr>
            </w:pPr>
            <w:r w:rsidRPr="00951DF3">
              <w:rPr>
                <w:sz w:val="22"/>
                <w:szCs w:val="22"/>
                <w:lang w:val="en-GB"/>
              </w:rPr>
              <w:t>Research pathogen samples</w:t>
            </w:r>
          </w:p>
        </w:tc>
        <w:tc>
          <w:tcPr>
            <w:tcW w:w="918" w:type="pct"/>
            <w:vAlign w:val="center"/>
          </w:tcPr>
          <w:p w14:paraId="2F9467C0" w14:textId="196A8105" w:rsidR="001202D1" w:rsidRPr="00951DF3" w:rsidRDefault="00C15D9F" w:rsidP="006C4600">
            <w:pPr>
              <w:spacing w:after="0"/>
              <w:jc w:val="center"/>
              <w:rPr>
                <w:sz w:val="22"/>
                <w:szCs w:val="22"/>
                <w:lang w:val="en-GB"/>
              </w:rPr>
            </w:pPr>
            <w:r w:rsidRPr="00951DF3">
              <w:rPr>
                <w:sz w:val="22"/>
                <w:szCs w:val="22"/>
                <w:lang w:val="en-GB"/>
              </w:rPr>
              <w:t xml:space="preserve">Maximum any day: </w:t>
            </w:r>
            <w:r w:rsidR="002C43F2" w:rsidRPr="002C43F2">
              <w:rPr>
                <w:sz w:val="22"/>
                <w:szCs w:val="22"/>
                <w:highlight w:val="yellow"/>
                <w:lang w:val="en-GB"/>
              </w:rPr>
              <w:t>18.5</w:t>
            </w:r>
            <w:r w:rsidRPr="002C43F2">
              <w:rPr>
                <w:sz w:val="22"/>
                <w:szCs w:val="22"/>
                <w:highlight w:val="yellow"/>
                <w:lang w:val="en-GB"/>
              </w:rPr>
              <w:t>ml</w:t>
            </w:r>
            <w:r w:rsidRPr="00951DF3">
              <w:rPr>
                <w:sz w:val="22"/>
                <w:szCs w:val="22"/>
                <w:lang w:val="en-GB"/>
              </w:rPr>
              <w:t xml:space="preserve"> (</w:t>
            </w:r>
            <w:r w:rsidRPr="002C43F2">
              <w:rPr>
                <w:sz w:val="22"/>
                <w:szCs w:val="22"/>
                <w:highlight w:val="yellow"/>
                <w:lang w:val="en-GB"/>
              </w:rPr>
              <w:t>0.</w:t>
            </w:r>
            <w:r w:rsidR="002C43F2" w:rsidRPr="002C43F2">
              <w:rPr>
                <w:sz w:val="22"/>
                <w:szCs w:val="22"/>
                <w:highlight w:val="yellow"/>
                <w:lang w:val="en-GB"/>
              </w:rPr>
              <w:t>46</w:t>
            </w:r>
            <w:r w:rsidRPr="002C43F2">
              <w:rPr>
                <w:sz w:val="22"/>
                <w:szCs w:val="22"/>
                <w:highlight w:val="yellow"/>
                <w:lang w:val="en-GB"/>
              </w:rPr>
              <w:t>ml</w:t>
            </w:r>
            <w:r w:rsidRPr="00951DF3">
              <w:rPr>
                <w:sz w:val="22"/>
                <w:szCs w:val="22"/>
                <w:lang w:val="en-GB"/>
              </w:rPr>
              <w:t>/kg)</w:t>
            </w:r>
          </w:p>
          <w:p w14:paraId="6B5CF3E2" w14:textId="77777777" w:rsidR="001202D1" w:rsidRPr="00951DF3" w:rsidRDefault="00C15D9F" w:rsidP="006C4600">
            <w:pPr>
              <w:spacing w:after="0"/>
              <w:jc w:val="center"/>
              <w:rPr>
                <w:sz w:val="22"/>
                <w:szCs w:val="22"/>
                <w:lang w:val="en-GB"/>
              </w:rPr>
            </w:pPr>
            <w:r w:rsidRPr="00951DF3">
              <w:rPr>
                <w:sz w:val="22"/>
                <w:szCs w:val="22"/>
                <w:lang w:val="en-GB"/>
              </w:rPr>
              <w:t>Maximum any 4 weeks: 96ml (max 2.4ml/kg)</w:t>
            </w:r>
          </w:p>
        </w:tc>
      </w:tr>
      <w:tr w:rsidR="00951DF3" w:rsidRPr="00951DF3" w14:paraId="1370FA18" w14:textId="77777777" w:rsidTr="00DB45BF">
        <w:tc>
          <w:tcPr>
            <w:tcW w:w="408" w:type="pct"/>
            <w:vAlign w:val="center"/>
          </w:tcPr>
          <w:p w14:paraId="270503A3" w14:textId="77777777" w:rsidR="001202D1" w:rsidRPr="00951DF3" w:rsidRDefault="00C15D9F" w:rsidP="006C4600">
            <w:pPr>
              <w:pStyle w:val="Compact"/>
              <w:spacing w:before="0" w:after="0"/>
              <w:jc w:val="center"/>
              <w:rPr>
                <w:sz w:val="22"/>
                <w:szCs w:val="22"/>
                <w:lang w:val="en-GB"/>
              </w:rPr>
            </w:pPr>
            <w:r w:rsidRPr="00951DF3">
              <w:rPr>
                <w:sz w:val="22"/>
                <w:szCs w:val="22"/>
                <w:lang w:val="en-GB"/>
              </w:rPr>
              <w:t>20 to 40kg</w:t>
            </w:r>
          </w:p>
        </w:tc>
        <w:tc>
          <w:tcPr>
            <w:tcW w:w="1225" w:type="pct"/>
            <w:vAlign w:val="center"/>
          </w:tcPr>
          <w:p w14:paraId="06695AFC" w14:textId="77777777" w:rsidR="001202D1" w:rsidRPr="00951DF3" w:rsidRDefault="00C15D9F" w:rsidP="00B669B8">
            <w:pPr>
              <w:spacing w:after="0"/>
              <w:rPr>
                <w:sz w:val="22"/>
                <w:szCs w:val="22"/>
                <w:lang w:val="en-GB"/>
              </w:rPr>
            </w:pPr>
            <w:r w:rsidRPr="00951DF3">
              <w:rPr>
                <w:b/>
                <w:bCs/>
                <w:sz w:val="22"/>
                <w:szCs w:val="22"/>
                <w:lang w:val="en-GB"/>
              </w:rPr>
              <w:t>6ml</w:t>
            </w:r>
            <w:r w:rsidRPr="00951DF3">
              <w:rPr>
                <w:sz w:val="22"/>
                <w:szCs w:val="22"/>
                <w:lang w:val="en-GB"/>
              </w:rPr>
              <w:t xml:space="preserve"> (3x2ml) EDTA blood</w:t>
            </w:r>
          </w:p>
          <w:p w14:paraId="12D43610" w14:textId="77777777"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blood in serum(clotted) tube</w:t>
            </w:r>
          </w:p>
          <w:p w14:paraId="722AC659" w14:textId="77777777"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blood in blood RNA tube</w:t>
            </w:r>
          </w:p>
          <w:p w14:paraId="6E08298F" w14:textId="77777777"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14:paraId="4A2F3C13" w14:textId="77777777"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EDTA blood</w:t>
            </w:r>
          </w:p>
          <w:p w14:paraId="112078C0" w14:textId="77777777" w:rsidR="001202D1" w:rsidRPr="00951DF3" w:rsidRDefault="00C15D9F" w:rsidP="00B669B8">
            <w:pPr>
              <w:spacing w:after="0"/>
              <w:rPr>
                <w:sz w:val="22"/>
                <w:szCs w:val="22"/>
                <w:lang w:val="en-GB"/>
              </w:rPr>
            </w:pPr>
            <w:r w:rsidRPr="00951DF3">
              <w:rPr>
                <w:b/>
                <w:bCs/>
                <w:sz w:val="22"/>
                <w:szCs w:val="22"/>
                <w:lang w:val="en-GB"/>
              </w:rPr>
              <w:t>2ml</w:t>
            </w:r>
            <w:r w:rsidRPr="00951DF3">
              <w:rPr>
                <w:sz w:val="22"/>
                <w:szCs w:val="22"/>
                <w:lang w:val="en-GB"/>
              </w:rPr>
              <w:t xml:space="preserve"> blood in blood RNA tube</w:t>
            </w:r>
          </w:p>
          <w:p w14:paraId="25C51B0B" w14:textId="77777777"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14:paraId="15AB3ECE" w14:textId="77777777"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EDTA blood</w:t>
            </w:r>
          </w:p>
          <w:p w14:paraId="65951516" w14:textId="77777777"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blood in serum(clotted) tube</w:t>
            </w:r>
          </w:p>
          <w:p w14:paraId="2356EC4C" w14:textId="77777777" w:rsidR="001202D1" w:rsidRPr="00951DF3" w:rsidRDefault="00C15D9F" w:rsidP="00B669B8">
            <w:pPr>
              <w:spacing w:after="0"/>
              <w:rPr>
                <w:sz w:val="22"/>
                <w:szCs w:val="22"/>
                <w:lang w:val="en-GB"/>
              </w:rPr>
            </w:pPr>
            <w:r w:rsidRPr="00951DF3">
              <w:rPr>
                <w:b/>
                <w:bCs/>
                <w:sz w:val="22"/>
                <w:szCs w:val="22"/>
                <w:lang w:val="en-GB"/>
              </w:rPr>
              <w:t>2ml</w:t>
            </w:r>
            <w:r w:rsidRPr="00951DF3">
              <w:rPr>
                <w:sz w:val="22"/>
                <w:szCs w:val="22"/>
                <w:lang w:val="en-GB"/>
              </w:rPr>
              <w:t xml:space="preserve"> blood in blood RNA tube</w:t>
            </w:r>
          </w:p>
          <w:p w14:paraId="58B3EA63" w14:textId="77777777" w:rsidR="001202D1" w:rsidRPr="00951DF3" w:rsidRDefault="00C15D9F" w:rsidP="00B669B8">
            <w:pPr>
              <w:spacing w:after="0"/>
              <w:rPr>
                <w:sz w:val="22"/>
                <w:szCs w:val="22"/>
                <w:lang w:val="en-GB"/>
              </w:rPr>
            </w:pPr>
            <w:r w:rsidRPr="00951DF3">
              <w:rPr>
                <w:sz w:val="22"/>
                <w:szCs w:val="22"/>
                <w:lang w:val="en-GB"/>
              </w:rPr>
              <w:t>Research pathogen samples</w:t>
            </w:r>
          </w:p>
        </w:tc>
        <w:tc>
          <w:tcPr>
            <w:tcW w:w="918" w:type="pct"/>
            <w:vAlign w:val="center"/>
          </w:tcPr>
          <w:p w14:paraId="0933BC73" w14:textId="77777777" w:rsidR="001202D1" w:rsidRPr="00951DF3" w:rsidRDefault="00C15D9F" w:rsidP="006C4600">
            <w:pPr>
              <w:spacing w:after="0"/>
              <w:jc w:val="center"/>
              <w:rPr>
                <w:sz w:val="22"/>
                <w:szCs w:val="22"/>
                <w:lang w:val="en-GB"/>
              </w:rPr>
            </w:pPr>
            <w:r w:rsidRPr="00951DF3">
              <w:rPr>
                <w:sz w:val="22"/>
                <w:szCs w:val="22"/>
                <w:lang w:val="en-GB"/>
              </w:rPr>
              <w:t>Maximum any day: 12ml (0.6ml/kg)</w:t>
            </w:r>
          </w:p>
          <w:p w14:paraId="20D12B25" w14:textId="77777777" w:rsidR="001202D1" w:rsidRPr="00951DF3" w:rsidRDefault="00C15D9F" w:rsidP="006C4600">
            <w:pPr>
              <w:spacing w:after="0"/>
              <w:jc w:val="center"/>
              <w:rPr>
                <w:sz w:val="22"/>
                <w:szCs w:val="22"/>
                <w:lang w:val="en-GB"/>
              </w:rPr>
            </w:pPr>
            <w:r w:rsidRPr="00951DF3">
              <w:rPr>
                <w:sz w:val="22"/>
                <w:szCs w:val="22"/>
                <w:lang w:val="en-GB"/>
              </w:rPr>
              <w:t>Maximum any 4 weeks: 42ml (max 2.1ml/kg)</w:t>
            </w:r>
          </w:p>
        </w:tc>
      </w:tr>
      <w:tr w:rsidR="00951DF3" w:rsidRPr="00951DF3" w14:paraId="654EADE8" w14:textId="77777777" w:rsidTr="00DB45BF">
        <w:tc>
          <w:tcPr>
            <w:tcW w:w="408" w:type="pct"/>
            <w:vAlign w:val="center"/>
          </w:tcPr>
          <w:p w14:paraId="7037216A" w14:textId="77777777" w:rsidR="001202D1" w:rsidRPr="00951DF3" w:rsidRDefault="00C15D9F" w:rsidP="006C4600">
            <w:pPr>
              <w:pStyle w:val="Compact"/>
              <w:spacing w:before="0" w:after="0"/>
              <w:jc w:val="center"/>
              <w:rPr>
                <w:sz w:val="22"/>
                <w:szCs w:val="22"/>
                <w:lang w:val="en-GB"/>
              </w:rPr>
            </w:pPr>
            <w:r w:rsidRPr="00951DF3">
              <w:rPr>
                <w:sz w:val="22"/>
                <w:szCs w:val="22"/>
                <w:lang w:val="en-GB"/>
              </w:rPr>
              <w:t>10 to 20kg</w:t>
            </w:r>
          </w:p>
        </w:tc>
        <w:tc>
          <w:tcPr>
            <w:tcW w:w="1225" w:type="pct"/>
            <w:vAlign w:val="center"/>
          </w:tcPr>
          <w:p w14:paraId="0E09D047" w14:textId="77777777" w:rsidR="001202D1" w:rsidRPr="00951DF3" w:rsidRDefault="00C15D9F" w:rsidP="00B669B8">
            <w:pPr>
              <w:spacing w:after="0"/>
              <w:rPr>
                <w:sz w:val="22"/>
                <w:szCs w:val="22"/>
                <w:lang w:val="en-GB"/>
              </w:rPr>
            </w:pPr>
            <w:r w:rsidRPr="00951DF3">
              <w:rPr>
                <w:b/>
                <w:bCs/>
                <w:sz w:val="22"/>
                <w:szCs w:val="22"/>
                <w:lang w:val="en-GB"/>
              </w:rPr>
              <w:t>2ml</w:t>
            </w:r>
            <w:r w:rsidRPr="00951DF3">
              <w:rPr>
                <w:sz w:val="22"/>
                <w:szCs w:val="22"/>
                <w:lang w:val="en-GB"/>
              </w:rPr>
              <w:t xml:space="preserve"> (2x1ml) EDTA blood</w:t>
            </w:r>
          </w:p>
          <w:p w14:paraId="2987F582" w14:textId="77777777" w:rsidR="001202D1" w:rsidRPr="00951DF3" w:rsidRDefault="00C15D9F" w:rsidP="00B669B8">
            <w:pPr>
              <w:spacing w:after="0"/>
              <w:rPr>
                <w:sz w:val="22"/>
                <w:szCs w:val="22"/>
                <w:lang w:val="en-GB"/>
              </w:rPr>
            </w:pPr>
            <w:r w:rsidRPr="00951DF3">
              <w:rPr>
                <w:b/>
                <w:bCs/>
                <w:sz w:val="22"/>
                <w:szCs w:val="22"/>
                <w:lang w:val="en-GB"/>
              </w:rPr>
              <w:t>2ml</w:t>
            </w:r>
            <w:r w:rsidRPr="00951DF3">
              <w:rPr>
                <w:sz w:val="22"/>
                <w:szCs w:val="22"/>
                <w:lang w:val="en-GB"/>
              </w:rPr>
              <w:t xml:space="preserve"> blood in serum(clotted) tube</w:t>
            </w:r>
          </w:p>
          <w:p w14:paraId="5FE23B2A" w14:textId="77777777" w:rsidR="001202D1" w:rsidRPr="00951DF3" w:rsidRDefault="00C15D9F" w:rsidP="00B669B8">
            <w:pPr>
              <w:spacing w:after="0"/>
              <w:rPr>
                <w:sz w:val="22"/>
                <w:szCs w:val="22"/>
                <w:lang w:val="en-GB"/>
              </w:rPr>
            </w:pPr>
            <w:r w:rsidRPr="00951DF3">
              <w:rPr>
                <w:b/>
                <w:bCs/>
                <w:sz w:val="22"/>
                <w:szCs w:val="22"/>
                <w:lang w:val="en-GB"/>
              </w:rPr>
              <w:t>2ml</w:t>
            </w:r>
            <w:r w:rsidRPr="00951DF3">
              <w:rPr>
                <w:sz w:val="22"/>
                <w:szCs w:val="22"/>
                <w:lang w:val="en-GB"/>
              </w:rPr>
              <w:t xml:space="preserve"> blood in blood RNA tube</w:t>
            </w:r>
          </w:p>
          <w:p w14:paraId="0504AA48" w14:textId="77777777"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14:paraId="1F052E7A" w14:textId="77777777"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EDTA blood</w:t>
            </w:r>
          </w:p>
          <w:p w14:paraId="24D4B924" w14:textId="77777777"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blood in blood RNA tube</w:t>
            </w:r>
          </w:p>
          <w:p w14:paraId="0FCF641C" w14:textId="77777777"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14:paraId="22404B55" w14:textId="77777777"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EDTA blood</w:t>
            </w:r>
          </w:p>
          <w:p w14:paraId="1796C875" w14:textId="77777777"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blood in serum(clotted) tube</w:t>
            </w:r>
          </w:p>
          <w:p w14:paraId="0E94FC69" w14:textId="77777777"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blood in blood RNA tube</w:t>
            </w:r>
          </w:p>
          <w:p w14:paraId="04A3FBB3" w14:textId="77777777" w:rsidR="001202D1" w:rsidRPr="00951DF3" w:rsidRDefault="00C15D9F" w:rsidP="00B669B8">
            <w:pPr>
              <w:spacing w:after="0"/>
              <w:rPr>
                <w:sz w:val="22"/>
                <w:szCs w:val="22"/>
                <w:lang w:val="en-GB"/>
              </w:rPr>
            </w:pPr>
            <w:r w:rsidRPr="00951DF3">
              <w:rPr>
                <w:sz w:val="22"/>
                <w:szCs w:val="22"/>
                <w:lang w:val="en-GB"/>
              </w:rPr>
              <w:t>Research pathogen samples</w:t>
            </w:r>
          </w:p>
        </w:tc>
        <w:tc>
          <w:tcPr>
            <w:tcW w:w="918" w:type="pct"/>
            <w:vAlign w:val="center"/>
          </w:tcPr>
          <w:p w14:paraId="21FBB44E" w14:textId="77777777" w:rsidR="001202D1" w:rsidRPr="00951DF3" w:rsidRDefault="00C15D9F" w:rsidP="006C4600">
            <w:pPr>
              <w:spacing w:after="0"/>
              <w:jc w:val="center"/>
              <w:rPr>
                <w:sz w:val="22"/>
                <w:szCs w:val="22"/>
                <w:lang w:val="en-GB"/>
              </w:rPr>
            </w:pPr>
            <w:r w:rsidRPr="00951DF3">
              <w:rPr>
                <w:sz w:val="22"/>
                <w:szCs w:val="22"/>
                <w:lang w:val="en-GB"/>
              </w:rPr>
              <w:t>Maximum any day: 6ml (0.6ml/kg)</w:t>
            </w:r>
          </w:p>
          <w:p w14:paraId="5040E99B" w14:textId="77777777" w:rsidR="001202D1" w:rsidRPr="00951DF3" w:rsidRDefault="00C15D9F" w:rsidP="006C4600">
            <w:pPr>
              <w:spacing w:after="0"/>
              <w:jc w:val="center"/>
              <w:rPr>
                <w:sz w:val="22"/>
                <w:szCs w:val="22"/>
                <w:lang w:val="en-GB"/>
              </w:rPr>
            </w:pPr>
            <w:r w:rsidRPr="00951DF3">
              <w:rPr>
                <w:sz w:val="22"/>
                <w:szCs w:val="22"/>
                <w:lang w:val="en-GB"/>
              </w:rPr>
              <w:t>Maximum any 4 weeks: 23.6ml (max 2.36ml/kg)</w:t>
            </w:r>
          </w:p>
        </w:tc>
      </w:tr>
      <w:tr w:rsidR="00951DF3" w:rsidRPr="00951DF3" w14:paraId="2636D6CD" w14:textId="77777777" w:rsidTr="00DB45BF">
        <w:tc>
          <w:tcPr>
            <w:tcW w:w="408" w:type="pct"/>
            <w:vAlign w:val="center"/>
          </w:tcPr>
          <w:p w14:paraId="16728BE1" w14:textId="77777777" w:rsidR="001202D1" w:rsidRPr="00951DF3" w:rsidRDefault="00C15D9F" w:rsidP="006C4600">
            <w:pPr>
              <w:pStyle w:val="Compact"/>
              <w:spacing w:before="0" w:after="0"/>
              <w:jc w:val="center"/>
              <w:rPr>
                <w:sz w:val="22"/>
                <w:szCs w:val="22"/>
                <w:lang w:val="en-GB"/>
              </w:rPr>
            </w:pPr>
            <w:r w:rsidRPr="00951DF3">
              <w:rPr>
                <w:sz w:val="22"/>
                <w:szCs w:val="22"/>
                <w:lang w:val="en-GB"/>
              </w:rPr>
              <w:t>4 to 10kg</w:t>
            </w:r>
          </w:p>
        </w:tc>
        <w:tc>
          <w:tcPr>
            <w:tcW w:w="1225" w:type="pct"/>
            <w:vAlign w:val="center"/>
          </w:tcPr>
          <w:p w14:paraId="436CEE1C" w14:textId="77777777"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EDTA blood</w:t>
            </w:r>
          </w:p>
          <w:p w14:paraId="44F78AED" w14:textId="77777777" w:rsidR="001202D1" w:rsidRPr="00951DF3" w:rsidRDefault="001E5EAE" w:rsidP="00B669B8">
            <w:pPr>
              <w:spacing w:after="0"/>
              <w:rPr>
                <w:sz w:val="22"/>
                <w:szCs w:val="22"/>
                <w:lang w:val="en-GB"/>
              </w:rPr>
            </w:pPr>
            <w:r w:rsidRPr="00951DF3">
              <w:rPr>
                <w:b/>
                <w:bCs/>
                <w:sz w:val="22"/>
                <w:szCs w:val="22"/>
                <w:lang w:val="en-GB"/>
              </w:rPr>
              <w:t>0.5</w:t>
            </w:r>
            <w:r w:rsidR="00C15D9F" w:rsidRPr="00951DF3">
              <w:rPr>
                <w:b/>
                <w:bCs/>
                <w:sz w:val="22"/>
                <w:szCs w:val="22"/>
                <w:lang w:val="en-GB"/>
              </w:rPr>
              <w:t>ml</w:t>
            </w:r>
            <w:r w:rsidR="00C15D9F" w:rsidRPr="00951DF3">
              <w:rPr>
                <w:sz w:val="22"/>
                <w:szCs w:val="22"/>
                <w:lang w:val="en-GB"/>
              </w:rPr>
              <w:t xml:space="preserve"> blood in serum(clotted) tube</w:t>
            </w:r>
          </w:p>
          <w:p w14:paraId="67998F5F" w14:textId="77777777" w:rsidR="001202D1" w:rsidRPr="00951DF3" w:rsidRDefault="001E5EAE" w:rsidP="00B669B8">
            <w:pPr>
              <w:spacing w:after="0"/>
              <w:rPr>
                <w:sz w:val="22"/>
                <w:szCs w:val="22"/>
                <w:lang w:val="en-GB"/>
              </w:rPr>
            </w:pPr>
            <w:r w:rsidRPr="00951DF3">
              <w:rPr>
                <w:b/>
                <w:bCs/>
                <w:sz w:val="22"/>
                <w:szCs w:val="22"/>
                <w:lang w:val="en-GB"/>
              </w:rPr>
              <w:t>0.5</w:t>
            </w:r>
            <w:r w:rsidR="007D6A0C" w:rsidRPr="00951DF3">
              <w:rPr>
                <w:b/>
                <w:bCs/>
                <w:sz w:val="22"/>
                <w:szCs w:val="22"/>
                <w:lang w:val="en-GB"/>
              </w:rPr>
              <w:t xml:space="preserve"> </w:t>
            </w:r>
            <w:r w:rsidR="00C15D9F" w:rsidRPr="00951DF3">
              <w:rPr>
                <w:b/>
                <w:bCs/>
                <w:sz w:val="22"/>
                <w:szCs w:val="22"/>
                <w:lang w:val="en-GB"/>
              </w:rPr>
              <w:t>ml</w:t>
            </w:r>
            <w:r w:rsidR="00C15D9F" w:rsidRPr="00951DF3">
              <w:rPr>
                <w:sz w:val="22"/>
                <w:szCs w:val="22"/>
                <w:lang w:val="en-GB"/>
              </w:rPr>
              <w:t xml:space="preserve"> blood in blood RNA tube</w:t>
            </w:r>
          </w:p>
          <w:p w14:paraId="091E1139" w14:textId="77777777"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14:paraId="618765C9" w14:textId="77777777"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EDTA blood</w:t>
            </w:r>
          </w:p>
          <w:p w14:paraId="2258C50F" w14:textId="77777777"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14:paraId="428C9FA6" w14:textId="77777777"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EDTA blood</w:t>
            </w:r>
          </w:p>
          <w:p w14:paraId="27D57CEC" w14:textId="77777777"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blood in serum(clotted) tube</w:t>
            </w:r>
          </w:p>
          <w:p w14:paraId="44262680" w14:textId="77777777" w:rsidR="001202D1" w:rsidRPr="00951DF3" w:rsidRDefault="00C15D9F" w:rsidP="00B669B8">
            <w:pPr>
              <w:spacing w:after="0"/>
              <w:rPr>
                <w:sz w:val="22"/>
                <w:szCs w:val="22"/>
                <w:lang w:val="en-GB"/>
              </w:rPr>
            </w:pPr>
            <w:r w:rsidRPr="00951DF3">
              <w:rPr>
                <w:sz w:val="22"/>
                <w:szCs w:val="22"/>
                <w:lang w:val="en-GB"/>
              </w:rPr>
              <w:t>Research pathogen samples</w:t>
            </w:r>
          </w:p>
        </w:tc>
        <w:tc>
          <w:tcPr>
            <w:tcW w:w="918" w:type="pct"/>
            <w:vAlign w:val="center"/>
          </w:tcPr>
          <w:p w14:paraId="069FE242" w14:textId="77777777" w:rsidR="001202D1" w:rsidRPr="00951DF3" w:rsidRDefault="00C15D9F" w:rsidP="006C4600">
            <w:pPr>
              <w:spacing w:after="0"/>
              <w:jc w:val="center"/>
              <w:rPr>
                <w:sz w:val="22"/>
                <w:szCs w:val="22"/>
                <w:lang w:val="en-GB"/>
              </w:rPr>
            </w:pPr>
            <w:r w:rsidRPr="00951DF3">
              <w:rPr>
                <w:sz w:val="22"/>
                <w:szCs w:val="22"/>
                <w:lang w:val="en-GB"/>
              </w:rPr>
              <w:t>Maximum any day: 2ml (0.5ml/kg)</w:t>
            </w:r>
          </w:p>
          <w:p w14:paraId="3EB7A4B7" w14:textId="77777777" w:rsidR="001202D1" w:rsidRPr="00951DF3" w:rsidRDefault="00C15D9F" w:rsidP="006C4600">
            <w:pPr>
              <w:spacing w:after="0"/>
              <w:jc w:val="center"/>
              <w:rPr>
                <w:sz w:val="22"/>
                <w:szCs w:val="22"/>
                <w:lang w:val="en-GB"/>
              </w:rPr>
            </w:pPr>
            <w:r w:rsidRPr="00951DF3">
              <w:rPr>
                <w:sz w:val="22"/>
                <w:szCs w:val="22"/>
                <w:lang w:val="en-GB"/>
              </w:rPr>
              <w:t>Maximum any 4 weeks: 9.4ml (max 2.35ml/kg)</w:t>
            </w:r>
          </w:p>
        </w:tc>
      </w:tr>
      <w:tr w:rsidR="00B669B8" w:rsidRPr="00951DF3" w14:paraId="75F1E06A" w14:textId="77777777" w:rsidTr="00DB45BF">
        <w:tc>
          <w:tcPr>
            <w:tcW w:w="408" w:type="pct"/>
            <w:vAlign w:val="center"/>
          </w:tcPr>
          <w:p w14:paraId="20DB338B" w14:textId="77777777" w:rsidR="001202D1" w:rsidRPr="00951DF3" w:rsidRDefault="00C15D9F" w:rsidP="006C4600">
            <w:pPr>
              <w:pStyle w:val="Compact"/>
              <w:spacing w:before="0" w:after="0"/>
              <w:jc w:val="center"/>
              <w:rPr>
                <w:sz w:val="22"/>
                <w:szCs w:val="22"/>
                <w:lang w:val="en-GB"/>
              </w:rPr>
            </w:pPr>
            <w:r w:rsidRPr="00951DF3">
              <w:rPr>
                <w:sz w:val="22"/>
                <w:szCs w:val="22"/>
                <w:lang w:val="en-GB"/>
              </w:rPr>
              <w:t>&lt; 4kg</w:t>
            </w:r>
          </w:p>
        </w:tc>
        <w:tc>
          <w:tcPr>
            <w:tcW w:w="1225" w:type="pct"/>
            <w:vAlign w:val="center"/>
          </w:tcPr>
          <w:p w14:paraId="14551066" w14:textId="77777777" w:rsidR="001202D1" w:rsidRPr="00951DF3" w:rsidRDefault="00C15D9F" w:rsidP="00B669B8">
            <w:pPr>
              <w:spacing w:after="0"/>
              <w:rPr>
                <w:sz w:val="22"/>
                <w:szCs w:val="22"/>
                <w:lang w:val="en-GB"/>
              </w:rPr>
            </w:pPr>
            <w:r w:rsidRPr="00951DF3">
              <w:rPr>
                <w:b/>
                <w:bCs/>
                <w:sz w:val="22"/>
                <w:szCs w:val="22"/>
                <w:lang w:val="en-GB"/>
              </w:rPr>
              <w:t>0.5ml</w:t>
            </w:r>
            <w:r w:rsidRPr="00951DF3">
              <w:rPr>
                <w:sz w:val="22"/>
                <w:szCs w:val="22"/>
                <w:lang w:val="en-GB"/>
              </w:rPr>
              <w:t xml:space="preserve"> EDTA blood</w:t>
            </w:r>
          </w:p>
          <w:p w14:paraId="1E62D5AD" w14:textId="77777777" w:rsidR="001202D1" w:rsidRPr="00951DF3" w:rsidRDefault="00C15D9F" w:rsidP="00B669B8">
            <w:pPr>
              <w:spacing w:after="0"/>
              <w:rPr>
                <w:sz w:val="22"/>
                <w:szCs w:val="22"/>
                <w:lang w:val="en-GB"/>
              </w:rPr>
            </w:pPr>
            <w:r w:rsidRPr="00951DF3">
              <w:rPr>
                <w:b/>
                <w:bCs/>
                <w:sz w:val="22"/>
                <w:szCs w:val="22"/>
                <w:lang w:val="en-GB"/>
              </w:rPr>
              <w:t>0.1ml</w:t>
            </w:r>
            <w:r w:rsidRPr="00951DF3">
              <w:rPr>
                <w:sz w:val="22"/>
                <w:szCs w:val="22"/>
                <w:lang w:val="en-GB"/>
              </w:rPr>
              <w:t xml:space="preserve"> blood in serum(clotted) tube</w:t>
            </w:r>
          </w:p>
          <w:p w14:paraId="50ABFF4D" w14:textId="77777777" w:rsidR="001202D1" w:rsidRPr="00951DF3" w:rsidRDefault="007D6A0C" w:rsidP="00B669B8">
            <w:pPr>
              <w:spacing w:after="0"/>
              <w:rPr>
                <w:sz w:val="22"/>
                <w:szCs w:val="22"/>
                <w:lang w:val="en-GB"/>
              </w:rPr>
            </w:pPr>
            <w:r w:rsidRPr="00951DF3">
              <w:rPr>
                <w:b/>
                <w:bCs/>
                <w:sz w:val="22"/>
                <w:szCs w:val="22"/>
                <w:lang w:val="en-GB"/>
              </w:rPr>
              <w:t>0.1</w:t>
            </w:r>
            <w:r w:rsidR="00C15D9F" w:rsidRPr="00951DF3">
              <w:rPr>
                <w:b/>
                <w:bCs/>
                <w:sz w:val="22"/>
                <w:szCs w:val="22"/>
                <w:lang w:val="en-GB"/>
              </w:rPr>
              <w:t>ml</w:t>
            </w:r>
            <w:r w:rsidR="00C15D9F" w:rsidRPr="00951DF3">
              <w:rPr>
                <w:sz w:val="22"/>
                <w:szCs w:val="22"/>
                <w:lang w:val="en-GB"/>
              </w:rPr>
              <w:t xml:space="preserve"> blood in blood RNA tube</w:t>
            </w:r>
          </w:p>
          <w:p w14:paraId="716E0250" w14:textId="77777777"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14:paraId="245BB2FF" w14:textId="77777777" w:rsidR="001202D1" w:rsidRPr="00951DF3" w:rsidRDefault="00C15D9F" w:rsidP="00B669B8">
            <w:pPr>
              <w:spacing w:after="0"/>
              <w:rPr>
                <w:sz w:val="22"/>
                <w:szCs w:val="22"/>
                <w:lang w:val="en-GB"/>
              </w:rPr>
            </w:pPr>
            <w:r w:rsidRPr="00951DF3">
              <w:rPr>
                <w:b/>
                <w:bCs/>
                <w:sz w:val="22"/>
                <w:szCs w:val="22"/>
                <w:lang w:val="en-GB"/>
              </w:rPr>
              <w:t>0.2m</w:t>
            </w:r>
            <w:r w:rsidRPr="00951DF3">
              <w:rPr>
                <w:sz w:val="22"/>
                <w:szCs w:val="22"/>
                <w:lang w:val="en-GB"/>
              </w:rPr>
              <w:t>l EDTA blood</w:t>
            </w:r>
          </w:p>
          <w:p w14:paraId="6CEEA4E5" w14:textId="77777777"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14:paraId="1A38D13E" w14:textId="77777777" w:rsidR="001202D1" w:rsidRPr="00951DF3" w:rsidRDefault="00C15D9F" w:rsidP="00B669B8">
            <w:pPr>
              <w:spacing w:after="0"/>
              <w:rPr>
                <w:sz w:val="22"/>
                <w:szCs w:val="22"/>
                <w:lang w:val="en-GB"/>
              </w:rPr>
            </w:pPr>
            <w:r w:rsidRPr="00951DF3">
              <w:rPr>
                <w:b/>
                <w:bCs/>
                <w:sz w:val="22"/>
                <w:szCs w:val="22"/>
                <w:lang w:val="en-GB"/>
              </w:rPr>
              <w:t>0.2ml</w:t>
            </w:r>
            <w:r w:rsidRPr="00951DF3">
              <w:rPr>
                <w:sz w:val="22"/>
                <w:szCs w:val="22"/>
                <w:lang w:val="en-GB"/>
              </w:rPr>
              <w:t xml:space="preserve"> EDTA blood</w:t>
            </w:r>
          </w:p>
          <w:p w14:paraId="10BFE84E" w14:textId="77777777" w:rsidR="001202D1" w:rsidRPr="00951DF3" w:rsidRDefault="00C15D9F" w:rsidP="00B669B8">
            <w:pPr>
              <w:spacing w:after="0"/>
              <w:rPr>
                <w:sz w:val="22"/>
                <w:szCs w:val="22"/>
                <w:lang w:val="en-GB"/>
              </w:rPr>
            </w:pPr>
            <w:r w:rsidRPr="00951DF3">
              <w:rPr>
                <w:b/>
                <w:bCs/>
                <w:sz w:val="22"/>
                <w:szCs w:val="22"/>
                <w:lang w:val="en-GB"/>
              </w:rPr>
              <w:t>0.2ml</w:t>
            </w:r>
            <w:r w:rsidRPr="00951DF3">
              <w:rPr>
                <w:sz w:val="22"/>
                <w:szCs w:val="22"/>
                <w:lang w:val="en-GB"/>
              </w:rPr>
              <w:t xml:space="preserve"> blood in serum(clotted) tube</w:t>
            </w:r>
          </w:p>
          <w:p w14:paraId="2D3FB554" w14:textId="77777777" w:rsidR="001202D1" w:rsidRPr="00951DF3" w:rsidRDefault="00C15D9F" w:rsidP="00B669B8">
            <w:pPr>
              <w:spacing w:after="0"/>
              <w:rPr>
                <w:sz w:val="22"/>
                <w:szCs w:val="22"/>
                <w:lang w:val="en-GB"/>
              </w:rPr>
            </w:pPr>
            <w:r w:rsidRPr="00951DF3">
              <w:rPr>
                <w:sz w:val="22"/>
                <w:szCs w:val="22"/>
                <w:lang w:val="en-GB"/>
              </w:rPr>
              <w:t>Research pathogen samples</w:t>
            </w:r>
          </w:p>
        </w:tc>
        <w:tc>
          <w:tcPr>
            <w:tcW w:w="918" w:type="pct"/>
            <w:vAlign w:val="center"/>
          </w:tcPr>
          <w:p w14:paraId="001C2BD0" w14:textId="77777777" w:rsidR="001202D1" w:rsidRPr="00951DF3" w:rsidRDefault="00C15D9F" w:rsidP="006C4600">
            <w:pPr>
              <w:spacing w:after="0"/>
              <w:jc w:val="center"/>
              <w:rPr>
                <w:sz w:val="22"/>
                <w:szCs w:val="22"/>
                <w:lang w:val="en-GB"/>
              </w:rPr>
            </w:pPr>
            <w:r w:rsidRPr="00951DF3">
              <w:rPr>
                <w:sz w:val="22"/>
                <w:szCs w:val="22"/>
                <w:lang w:val="en-GB"/>
              </w:rPr>
              <w:t>Maximum any day: 0.8ml (~0.27ml/kg)</w:t>
            </w:r>
          </w:p>
          <w:p w14:paraId="53C98B4D" w14:textId="77777777" w:rsidR="001202D1" w:rsidRPr="00951DF3" w:rsidRDefault="00C15D9F" w:rsidP="006C4600">
            <w:pPr>
              <w:spacing w:after="0"/>
              <w:jc w:val="center"/>
              <w:rPr>
                <w:sz w:val="22"/>
                <w:szCs w:val="22"/>
                <w:lang w:val="en-GB"/>
              </w:rPr>
            </w:pPr>
            <w:r w:rsidRPr="00951DF3">
              <w:rPr>
                <w:sz w:val="22"/>
                <w:szCs w:val="22"/>
                <w:lang w:val="en-GB"/>
              </w:rPr>
              <w:t>Maximum any 4 weeks: 2.4ml (max 2.4ml/kg)</w:t>
            </w:r>
          </w:p>
        </w:tc>
      </w:tr>
    </w:tbl>
    <w:p w14:paraId="5B3B29C2" w14:textId="77777777" w:rsidR="00530A9D" w:rsidRPr="00951DF3" w:rsidRDefault="00530A9D" w:rsidP="0056155B">
      <w:pPr>
        <w:pStyle w:val="Heading3"/>
        <w:numPr>
          <w:ilvl w:val="0"/>
          <w:numId w:val="0"/>
        </w:numPr>
        <w:ind w:left="720" w:hanging="720"/>
        <w:rPr>
          <w:color w:val="auto"/>
          <w:lang w:val="en-GB"/>
        </w:rPr>
      </w:pPr>
      <w:bookmarkStart w:id="60" w:name="X4e2c68b1ff011af1018e47c74ae65f21262832b"/>
    </w:p>
    <w:p w14:paraId="07BDDD02" w14:textId="77777777" w:rsidR="00244C1D" w:rsidRPr="00951DF3" w:rsidRDefault="00244C1D">
      <w:pPr>
        <w:rPr>
          <w:i/>
          <w:lang w:val="en-GB"/>
        </w:rPr>
      </w:pPr>
      <w:r w:rsidRPr="00951DF3">
        <w:rPr>
          <w:lang w:val="en-GB"/>
        </w:rPr>
        <w:br w:type="page"/>
      </w:r>
    </w:p>
    <w:p w14:paraId="19D44DED" w14:textId="77777777" w:rsidR="002A31B7" w:rsidRPr="00951DF3" w:rsidRDefault="002A31B7" w:rsidP="002A31B7">
      <w:pPr>
        <w:pStyle w:val="Caption"/>
        <w:keepNext/>
        <w:rPr>
          <w:lang w:val="en-GB"/>
        </w:rPr>
      </w:pPr>
      <w:r w:rsidRPr="00951DF3">
        <w:rPr>
          <w:lang w:val="en-GB"/>
        </w:rPr>
        <w:lastRenderedPageBreak/>
        <w:t xml:space="preserve">Table </w:t>
      </w:r>
      <w:r w:rsidR="001040C2" w:rsidRPr="00951DF3">
        <w:rPr>
          <w:lang w:val="en-GB"/>
        </w:rPr>
        <w:fldChar w:fldCharType="begin"/>
      </w:r>
      <w:r w:rsidR="001040C2" w:rsidRPr="00951DF3">
        <w:rPr>
          <w:lang w:val="en-GB"/>
        </w:rPr>
        <w:instrText xml:space="preserve"> SEQ Table \* ARABIC </w:instrText>
      </w:r>
      <w:r w:rsidR="001040C2" w:rsidRPr="00951DF3">
        <w:rPr>
          <w:lang w:val="en-GB"/>
        </w:rPr>
        <w:fldChar w:fldCharType="separate"/>
      </w:r>
      <w:r w:rsidR="00C52A10" w:rsidRPr="00951DF3">
        <w:rPr>
          <w:noProof/>
          <w:lang w:val="en-GB"/>
        </w:rPr>
        <w:t>4</w:t>
      </w:r>
      <w:r w:rsidR="001040C2" w:rsidRPr="00951DF3">
        <w:rPr>
          <w:lang w:val="en-GB"/>
        </w:rPr>
        <w:fldChar w:fldCharType="end"/>
      </w:r>
      <w:r w:rsidRPr="00951DF3">
        <w:rPr>
          <w:lang w:val="en-GB"/>
        </w:rPr>
        <w:t>. Data collection and documentation.</w:t>
      </w:r>
    </w:p>
    <w:tbl>
      <w:tblPr>
        <w:tblStyle w:val="Table"/>
        <w:tblW w:w="46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4218"/>
        <w:gridCol w:w="4678"/>
      </w:tblGrid>
      <w:tr w:rsidR="00951DF3" w:rsidRPr="00951DF3" w14:paraId="46270664" w14:textId="77777777" w:rsidTr="0025630C">
        <w:tc>
          <w:tcPr>
            <w:tcW w:w="2371" w:type="pct"/>
            <w:tcBorders>
              <w:bottom w:val="single" w:sz="36" w:space="0" w:color="auto"/>
            </w:tcBorders>
            <w:vAlign w:val="center"/>
          </w:tcPr>
          <w:p w14:paraId="00BE396B" w14:textId="77777777" w:rsidR="002A31B7" w:rsidRPr="00951DF3" w:rsidRDefault="002A31B7" w:rsidP="0025630C">
            <w:pPr>
              <w:pStyle w:val="Compact"/>
              <w:spacing w:before="0" w:after="0"/>
              <w:jc w:val="center"/>
              <w:rPr>
                <w:b/>
                <w:bCs/>
                <w:sz w:val="22"/>
                <w:szCs w:val="22"/>
                <w:lang w:val="en-GB"/>
              </w:rPr>
            </w:pPr>
          </w:p>
        </w:tc>
        <w:tc>
          <w:tcPr>
            <w:tcW w:w="2629" w:type="pct"/>
            <w:tcBorders>
              <w:bottom w:val="single" w:sz="36" w:space="0" w:color="auto"/>
            </w:tcBorders>
            <w:vAlign w:val="center"/>
          </w:tcPr>
          <w:p w14:paraId="1CAD79D1" w14:textId="77777777" w:rsidR="002A31B7" w:rsidRPr="00951DF3" w:rsidRDefault="002A31B7" w:rsidP="0025630C">
            <w:pPr>
              <w:pStyle w:val="Compact"/>
              <w:spacing w:before="0" w:after="0"/>
              <w:jc w:val="center"/>
              <w:rPr>
                <w:b/>
                <w:bCs/>
                <w:sz w:val="22"/>
                <w:szCs w:val="22"/>
                <w:lang w:val="en-GB"/>
              </w:rPr>
            </w:pPr>
            <w:r w:rsidRPr="00951DF3">
              <w:rPr>
                <w:b/>
                <w:bCs/>
                <w:sz w:val="22"/>
                <w:szCs w:val="22"/>
                <w:lang w:val="en-GB"/>
              </w:rPr>
              <w:t>Samples/documents</w:t>
            </w:r>
          </w:p>
        </w:tc>
      </w:tr>
      <w:tr w:rsidR="00951DF3" w:rsidRPr="00951DF3" w14:paraId="400F164D" w14:textId="77777777" w:rsidTr="0025630C">
        <w:trPr>
          <w:trHeight w:val="1000"/>
        </w:trPr>
        <w:tc>
          <w:tcPr>
            <w:tcW w:w="2371" w:type="pct"/>
            <w:tcBorders>
              <w:top w:val="single" w:sz="36" w:space="0" w:color="auto"/>
            </w:tcBorders>
            <w:vAlign w:val="center"/>
          </w:tcPr>
          <w:p w14:paraId="622D09E6" w14:textId="77777777" w:rsidR="00011ECA" w:rsidRPr="00951DF3" w:rsidRDefault="00011ECA" w:rsidP="0025630C">
            <w:pPr>
              <w:spacing w:after="0"/>
              <w:jc w:val="center"/>
              <w:rPr>
                <w:b/>
                <w:bCs/>
                <w:sz w:val="22"/>
                <w:szCs w:val="22"/>
                <w:lang w:val="en-GB"/>
              </w:rPr>
            </w:pPr>
            <w:r w:rsidRPr="00951DF3">
              <w:rPr>
                <w:b/>
                <w:bCs/>
                <w:sz w:val="22"/>
                <w:szCs w:val="22"/>
                <w:lang w:val="en-GB"/>
              </w:rPr>
              <w:t>R – RECRUITMENT SAMPLE SET</w:t>
            </w:r>
          </w:p>
        </w:tc>
        <w:tc>
          <w:tcPr>
            <w:tcW w:w="2629" w:type="pct"/>
            <w:tcBorders>
              <w:top w:val="single" w:sz="36" w:space="0" w:color="auto"/>
            </w:tcBorders>
            <w:vAlign w:val="center"/>
          </w:tcPr>
          <w:p w14:paraId="74E19D5C" w14:textId="77777777" w:rsidR="00011ECA" w:rsidRPr="00951DF3" w:rsidRDefault="00011ECA" w:rsidP="0025630C">
            <w:pPr>
              <w:spacing w:after="0"/>
              <w:jc w:val="center"/>
              <w:rPr>
                <w:sz w:val="22"/>
                <w:szCs w:val="22"/>
                <w:lang w:val="en-GB"/>
              </w:rPr>
            </w:pPr>
            <w:r w:rsidRPr="00951DF3">
              <w:rPr>
                <w:sz w:val="22"/>
                <w:szCs w:val="22"/>
                <w:lang w:val="en-GB"/>
              </w:rPr>
              <w:t>Consent form</w:t>
            </w:r>
          </w:p>
          <w:p w14:paraId="0E5EC657" w14:textId="77777777" w:rsidR="00011ECA" w:rsidRPr="00951DF3" w:rsidRDefault="00011ECA" w:rsidP="0025630C">
            <w:pPr>
              <w:spacing w:after="0"/>
              <w:jc w:val="center"/>
              <w:rPr>
                <w:sz w:val="22"/>
                <w:szCs w:val="22"/>
                <w:lang w:val="en-GB"/>
              </w:rPr>
            </w:pPr>
            <w:r w:rsidRPr="00951DF3">
              <w:rPr>
                <w:sz w:val="22"/>
                <w:szCs w:val="22"/>
                <w:lang w:val="en-GB"/>
              </w:rPr>
              <w:t xml:space="preserve">OBTAIN CORE SAMPLE SET </w:t>
            </w:r>
          </w:p>
          <w:p w14:paraId="64EBAB14" w14:textId="77777777" w:rsidR="00011ECA" w:rsidRPr="00951DF3" w:rsidRDefault="00CB1D09" w:rsidP="0025630C">
            <w:pPr>
              <w:spacing w:after="0" w:line="240" w:lineRule="exact"/>
              <w:jc w:val="center"/>
              <w:rPr>
                <w:sz w:val="22"/>
                <w:szCs w:val="22"/>
                <w:lang w:val="en-GB"/>
              </w:rPr>
            </w:pPr>
            <w:r w:rsidRPr="00951DF3">
              <w:rPr>
                <w:rFonts w:eastAsia="Times New Roman" w:cs="Arial"/>
                <w:sz w:val="22"/>
                <w:szCs w:val="22"/>
                <w:lang w:val="en-GB" w:eastAsia="en-GB"/>
              </w:rPr>
              <w:t>Initiate</w:t>
            </w:r>
            <w:r w:rsidR="00011ECA" w:rsidRPr="00951DF3">
              <w:rPr>
                <w:rFonts w:eastAsia="Times New Roman" w:cs="Arial"/>
                <w:sz w:val="22"/>
                <w:szCs w:val="22"/>
                <w:lang w:val="en-GB" w:eastAsia="en-GB"/>
              </w:rPr>
              <w:t xml:space="preserve"> CCP CASE REPORT FORM</w:t>
            </w:r>
            <w:r w:rsidR="005E5528">
              <w:rPr>
                <w:rFonts w:eastAsia="Times New Roman" w:cs="Arial"/>
                <w:sz w:val="22"/>
                <w:szCs w:val="22"/>
                <w:lang w:val="en-GB" w:eastAsia="en-GB"/>
              </w:rPr>
              <w:t xml:space="preserve"> (complete ADMISSION and DAILY forms)</w:t>
            </w:r>
          </w:p>
        </w:tc>
      </w:tr>
      <w:tr w:rsidR="00951DF3" w:rsidRPr="00951DF3" w14:paraId="7A72C371" w14:textId="77777777" w:rsidTr="0025630C">
        <w:trPr>
          <w:trHeight w:val="1270"/>
        </w:trPr>
        <w:tc>
          <w:tcPr>
            <w:tcW w:w="2371" w:type="pct"/>
            <w:tcBorders>
              <w:top w:val="single" w:sz="36" w:space="0" w:color="auto"/>
            </w:tcBorders>
            <w:vAlign w:val="center"/>
          </w:tcPr>
          <w:p w14:paraId="1DD7615D" w14:textId="77777777" w:rsidR="00011ECA" w:rsidRPr="00951DF3" w:rsidRDefault="00011ECA" w:rsidP="0025630C">
            <w:pPr>
              <w:spacing w:after="0"/>
              <w:jc w:val="center"/>
              <w:rPr>
                <w:b/>
                <w:bCs/>
                <w:sz w:val="22"/>
                <w:szCs w:val="22"/>
                <w:lang w:val="en-GB"/>
              </w:rPr>
            </w:pPr>
            <w:r w:rsidRPr="00951DF3">
              <w:rPr>
                <w:b/>
                <w:bCs/>
                <w:sz w:val="22"/>
                <w:szCs w:val="22"/>
                <w:lang w:val="en-GB"/>
              </w:rPr>
              <w:t>S- SERIAL SAMPLE SET</w:t>
            </w:r>
          </w:p>
        </w:tc>
        <w:tc>
          <w:tcPr>
            <w:tcW w:w="2629" w:type="pct"/>
            <w:tcBorders>
              <w:top w:val="single" w:sz="36" w:space="0" w:color="auto"/>
            </w:tcBorders>
            <w:vAlign w:val="center"/>
          </w:tcPr>
          <w:p w14:paraId="6ABEFB02" w14:textId="77777777" w:rsidR="00011ECA" w:rsidRPr="00951DF3" w:rsidRDefault="00011ECA" w:rsidP="0025630C">
            <w:pPr>
              <w:spacing w:after="0"/>
              <w:jc w:val="center"/>
              <w:rPr>
                <w:sz w:val="22"/>
                <w:szCs w:val="22"/>
                <w:lang w:val="en-GB"/>
              </w:rPr>
            </w:pPr>
            <w:r w:rsidRPr="00951DF3">
              <w:rPr>
                <w:sz w:val="22"/>
                <w:szCs w:val="22"/>
                <w:lang w:val="en-GB"/>
              </w:rPr>
              <w:t xml:space="preserve">OBTAIN CORE SAMPLE SET </w:t>
            </w:r>
          </w:p>
          <w:p w14:paraId="3BB06DD8" w14:textId="77777777" w:rsidR="00011ECA" w:rsidRPr="00951DF3" w:rsidRDefault="005571AC" w:rsidP="0025630C">
            <w:pPr>
              <w:pStyle w:val="Compact"/>
              <w:jc w:val="center"/>
              <w:rPr>
                <w:sz w:val="22"/>
                <w:szCs w:val="22"/>
                <w:lang w:val="en-GB"/>
              </w:rPr>
            </w:pPr>
            <w:r w:rsidRPr="00951DF3">
              <w:rPr>
                <w:sz w:val="22"/>
                <w:szCs w:val="22"/>
                <w:lang w:val="en-GB"/>
              </w:rPr>
              <w:t>Update</w:t>
            </w:r>
            <w:r w:rsidR="00011ECA" w:rsidRPr="00951DF3">
              <w:rPr>
                <w:sz w:val="22"/>
                <w:szCs w:val="22"/>
                <w:lang w:val="en-GB"/>
              </w:rPr>
              <w:t xml:space="preserve"> </w:t>
            </w:r>
            <w:r w:rsidR="008A464C" w:rsidRPr="00951DF3">
              <w:rPr>
                <w:sz w:val="22"/>
                <w:szCs w:val="22"/>
                <w:lang w:val="en-GB"/>
              </w:rPr>
              <w:t>CCP</w:t>
            </w:r>
            <w:r w:rsidR="00011ECA" w:rsidRPr="00951DF3">
              <w:rPr>
                <w:sz w:val="22"/>
                <w:szCs w:val="22"/>
                <w:lang w:val="en-GB"/>
              </w:rPr>
              <w:t xml:space="preserve"> </w:t>
            </w:r>
            <w:r w:rsidR="008A464C" w:rsidRPr="00951DF3">
              <w:rPr>
                <w:rFonts w:eastAsia="Times New Roman" w:cs="Arial"/>
                <w:sz w:val="22"/>
                <w:szCs w:val="22"/>
                <w:lang w:val="en-GB" w:eastAsia="en-GB"/>
              </w:rPr>
              <w:t>CASE REPORT FORM</w:t>
            </w:r>
            <w:r w:rsidR="005E5528">
              <w:rPr>
                <w:rFonts w:eastAsia="Times New Roman" w:cs="Arial"/>
                <w:sz w:val="22"/>
                <w:szCs w:val="22"/>
                <w:lang w:val="en-GB" w:eastAsia="en-GB"/>
              </w:rPr>
              <w:t xml:space="preserve"> (complete another DAILY form)</w:t>
            </w:r>
          </w:p>
        </w:tc>
      </w:tr>
      <w:tr w:rsidR="00951DF3" w:rsidRPr="00951DF3" w14:paraId="27B2BFD2" w14:textId="77777777" w:rsidTr="0025630C">
        <w:trPr>
          <w:trHeight w:val="1270"/>
        </w:trPr>
        <w:tc>
          <w:tcPr>
            <w:tcW w:w="2371" w:type="pct"/>
            <w:tcBorders>
              <w:top w:val="single" w:sz="36" w:space="0" w:color="auto"/>
            </w:tcBorders>
            <w:vAlign w:val="center"/>
          </w:tcPr>
          <w:p w14:paraId="1FC0CD4C" w14:textId="77777777" w:rsidR="00384ECA" w:rsidRPr="00951DF3" w:rsidRDefault="00384ECA" w:rsidP="0025630C">
            <w:pPr>
              <w:spacing w:after="0"/>
              <w:jc w:val="center"/>
              <w:rPr>
                <w:b/>
                <w:bCs/>
                <w:sz w:val="22"/>
                <w:szCs w:val="22"/>
                <w:lang w:val="en-GB"/>
              </w:rPr>
            </w:pPr>
            <w:r w:rsidRPr="00951DF3">
              <w:rPr>
                <w:b/>
                <w:bCs/>
                <w:sz w:val="22"/>
                <w:szCs w:val="22"/>
                <w:lang w:val="en-GB"/>
              </w:rPr>
              <w:t>On hospital discharge</w:t>
            </w:r>
          </w:p>
        </w:tc>
        <w:tc>
          <w:tcPr>
            <w:tcW w:w="2629" w:type="pct"/>
            <w:tcBorders>
              <w:top w:val="single" w:sz="36" w:space="0" w:color="auto"/>
            </w:tcBorders>
            <w:vAlign w:val="center"/>
          </w:tcPr>
          <w:p w14:paraId="4290B134" w14:textId="77777777" w:rsidR="00384ECA" w:rsidRPr="00951DF3" w:rsidRDefault="00384ECA" w:rsidP="0025630C">
            <w:pPr>
              <w:spacing w:after="0"/>
              <w:jc w:val="center"/>
              <w:rPr>
                <w:rFonts w:eastAsia="Times New Roman" w:cs="Arial"/>
                <w:sz w:val="22"/>
                <w:szCs w:val="22"/>
                <w:lang w:val="en-GB" w:eastAsia="en-GB"/>
              </w:rPr>
            </w:pPr>
            <w:r w:rsidRPr="00951DF3">
              <w:rPr>
                <w:sz w:val="22"/>
                <w:szCs w:val="22"/>
                <w:lang w:val="en-GB"/>
              </w:rPr>
              <w:t xml:space="preserve">Update CCP </w:t>
            </w:r>
            <w:r w:rsidRPr="00951DF3">
              <w:rPr>
                <w:rFonts w:eastAsia="Times New Roman" w:cs="Arial"/>
                <w:sz w:val="22"/>
                <w:szCs w:val="22"/>
                <w:lang w:val="en-GB" w:eastAsia="en-GB"/>
              </w:rPr>
              <w:t>CASE REPORT FORM</w:t>
            </w:r>
            <w:r w:rsidR="005E5528">
              <w:rPr>
                <w:rFonts w:eastAsia="Times New Roman" w:cs="Arial"/>
                <w:sz w:val="22"/>
                <w:szCs w:val="22"/>
                <w:lang w:val="en-GB" w:eastAsia="en-GB"/>
              </w:rPr>
              <w:t xml:space="preserve"> (complete OUTCOME form)</w:t>
            </w:r>
          </w:p>
          <w:p w14:paraId="43EAF481" w14:textId="77777777" w:rsidR="00384ECA" w:rsidRPr="00951DF3" w:rsidRDefault="00384ECA" w:rsidP="0025630C">
            <w:pPr>
              <w:spacing w:after="0"/>
              <w:jc w:val="center"/>
              <w:rPr>
                <w:sz w:val="22"/>
                <w:szCs w:val="22"/>
                <w:lang w:val="en-GB"/>
              </w:rPr>
            </w:pPr>
            <w:r w:rsidRPr="00951DF3">
              <w:rPr>
                <w:rFonts w:eastAsia="Times New Roman" w:cs="Arial"/>
                <w:sz w:val="22"/>
                <w:szCs w:val="22"/>
                <w:lang w:val="en-GB" w:eastAsia="en-GB"/>
              </w:rPr>
              <w:t>Plan convalescent visit</w:t>
            </w:r>
          </w:p>
        </w:tc>
      </w:tr>
      <w:tr w:rsidR="00951DF3" w:rsidRPr="00951DF3" w14:paraId="0644BEAB" w14:textId="77777777" w:rsidTr="0025630C">
        <w:trPr>
          <w:trHeight w:val="791"/>
        </w:trPr>
        <w:tc>
          <w:tcPr>
            <w:tcW w:w="2371" w:type="pct"/>
            <w:tcBorders>
              <w:top w:val="single" w:sz="36" w:space="0" w:color="auto"/>
            </w:tcBorders>
            <w:vAlign w:val="center"/>
          </w:tcPr>
          <w:p w14:paraId="0F75B5A8" w14:textId="77777777" w:rsidR="00011ECA" w:rsidRPr="00951DF3" w:rsidRDefault="00011ECA" w:rsidP="0025630C">
            <w:pPr>
              <w:spacing w:after="0"/>
              <w:jc w:val="center"/>
              <w:rPr>
                <w:b/>
                <w:bCs/>
                <w:sz w:val="22"/>
                <w:szCs w:val="22"/>
                <w:lang w:val="en-GB"/>
              </w:rPr>
            </w:pPr>
            <w:r w:rsidRPr="00951DF3">
              <w:rPr>
                <w:b/>
                <w:bCs/>
                <w:sz w:val="22"/>
                <w:szCs w:val="22"/>
                <w:lang w:val="en-GB"/>
              </w:rPr>
              <w:t>C – CONVALESCENT SAMPLE SET</w:t>
            </w:r>
          </w:p>
        </w:tc>
        <w:tc>
          <w:tcPr>
            <w:tcW w:w="2629" w:type="pct"/>
            <w:tcBorders>
              <w:top w:val="single" w:sz="36" w:space="0" w:color="auto"/>
            </w:tcBorders>
            <w:vAlign w:val="center"/>
          </w:tcPr>
          <w:p w14:paraId="31C6A3C2" w14:textId="77777777" w:rsidR="00011ECA" w:rsidRPr="00951DF3" w:rsidRDefault="00011ECA" w:rsidP="0025630C">
            <w:pPr>
              <w:spacing w:after="0"/>
              <w:jc w:val="center"/>
              <w:rPr>
                <w:sz w:val="22"/>
                <w:szCs w:val="22"/>
                <w:lang w:val="en-GB"/>
              </w:rPr>
            </w:pPr>
            <w:r w:rsidRPr="00951DF3">
              <w:rPr>
                <w:sz w:val="22"/>
                <w:szCs w:val="22"/>
                <w:lang w:val="en-GB"/>
              </w:rPr>
              <w:t xml:space="preserve">OBTAIN CORE SAMPLE SET </w:t>
            </w:r>
          </w:p>
          <w:p w14:paraId="2C850605" w14:textId="77777777" w:rsidR="00011ECA" w:rsidRPr="00951DF3" w:rsidRDefault="005541B0" w:rsidP="0025630C">
            <w:pPr>
              <w:pStyle w:val="Compact"/>
              <w:jc w:val="center"/>
              <w:rPr>
                <w:sz w:val="22"/>
                <w:szCs w:val="22"/>
                <w:lang w:val="en-GB"/>
              </w:rPr>
            </w:pPr>
            <w:r w:rsidRPr="00951DF3">
              <w:rPr>
                <w:sz w:val="22"/>
                <w:szCs w:val="22"/>
                <w:lang w:val="en-GB"/>
              </w:rPr>
              <w:t>Update</w:t>
            </w:r>
            <w:r w:rsidR="00011ECA" w:rsidRPr="00951DF3">
              <w:rPr>
                <w:sz w:val="22"/>
                <w:szCs w:val="22"/>
                <w:lang w:val="en-GB"/>
              </w:rPr>
              <w:t xml:space="preserve"> </w:t>
            </w:r>
            <w:r w:rsidR="008A464C" w:rsidRPr="00951DF3">
              <w:rPr>
                <w:sz w:val="22"/>
                <w:szCs w:val="22"/>
                <w:lang w:val="en-GB"/>
              </w:rPr>
              <w:t>CCP</w:t>
            </w:r>
            <w:r w:rsidR="00011ECA" w:rsidRPr="00951DF3">
              <w:rPr>
                <w:sz w:val="22"/>
                <w:szCs w:val="22"/>
                <w:lang w:val="en-GB"/>
              </w:rPr>
              <w:t xml:space="preserve"> </w:t>
            </w:r>
            <w:r w:rsidR="008A464C" w:rsidRPr="00951DF3">
              <w:rPr>
                <w:rFonts w:eastAsia="Times New Roman" w:cs="Arial"/>
                <w:sz w:val="22"/>
                <w:szCs w:val="22"/>
                <w:lang w:val="en-GB" w:eastAsia="en-GB"/>
              </w:rPr>
              <w:t xml:space="preserve">CASE REPORT </w:t>
            </w:r>
            <w:r w:rsidR="005E5528">
              <w:rPr>
                <w:rFonts w:eastAsia="Times New Roman" w:cs="Arial"/>
                <w:sz w:val="22"/>
                <w:szCs w:val="22"/>
                <w:lang w:val="en-GB" w:eastAsia="en-GB"/>
              </w:rPr>
              <w:t xml:space="preserve">OUTCOME </w:t>
            </w:r>
            <w:r w:rsidR="008A464C" w:rsidRPr="00951DF3">
              <w:rPr>
                <w:rFonts w:eastAsia="Times New Roman" w:cs="Arial"/>
                <w:sz w:val="22"/>
                <w:szCs w:val="22"/>
                <w:lang w:val="en-GB" w:eastAsia="en-GB"/>
              </w:rPr>
              <w:t>FORM</w:t>
            </w:r>
          </w:p>
        </w:tc>
      </w:tr>
    </w:tbl>
    <w:p w14:paraId="1653593A" w14:textId="77777777" w:rsidR="00530A9D" w:rsidRPr="00951DF3" w:rsidRDefault="00530A9D">
      <w:pPr>
        <w:rPr>
          <w:rFonts w:asciiTheme="majorHAnsi" w:eastAsiaTheme="majorEastAsia" w:hAnsiTheme="majorHAnsi" w:cstheme="majorBidi"/>
          <w:b/>
          <w:bCs/>
          <w:sz w:val="28"/>
          <w:szCs w:val="28"/>
          <w:lang w:val="en-GB"/>
        </w:rPr>
      </w:pPr>
      <w:r w:rsidRPr="00951DF3">
        <w:rPr>
          <w:lang w:val="en-GB"/>
        </w:rPr>
        <w:br w:type="page"/>
      </w:r>
    </w:p>
    <w:p w14:paraId="1692B4E7" w14:textId="77777777" w:rsidR="00C52A10" w:rsidRPr="00951DF3" w:rsidRDefault="00C52A10" w:rsidP="00C52A10">
      <w:pPr>
        <w:pStyle w:val="Caption"/>
        <w:keepNext/>
      </w:pPr>
      <w:r w:rsidRPr="00951DF3">
        <w:lastRenderedPageBreak/>
        <w:t xml:space="preserve">Table </w:t>
      </w:r>
      <w:fldSimple w:instr=" SEQ Table \* ARABIC ">
        <w:r w:rsidRPr="00951DF3">
          <w:rPr>
            <w:noProof/>
          </w:rPr>
          <w:t>5</w:t>
        </w:r>
      </w:fldSimple>
      <w:r w:rsidRPr="00951DF3">
        <w:t xml:space="preserve">. Optional </w:t>
      </w:r>
      <w:proofErr w:type="spellStart"/>
      <w:r w:rsidRPr="00951DF3">
        <w:t>substudies</w:t>
      </w:r>
      <w:proofErr w:type="spellEnd"/>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7E0" w:firstRow="1" w:lastRow="1" w:firstColumn="1" w:lastColumn="1" w:noHBand="1" w:noVBand="1"/>
      </w:tblPr>
      <w:tblGrid>
        <w:gridCol w:w="2518"/>
        <w:gridCol w:w="1276"/>
        <w:gridCol w:w="1134"/>
        <w:gridCol w:w="2409"/>
        <w:gridCol w:w="2239"/>
      </w:tblGrid>
      <w:tr w:rsidR="00951DF3" w:rsidRPr="00951DF3" w14:paraId="7F6FB8A7" w14:textId="77777777" w:rsidTr="00BB0F30">
        <w:tc>
          <w:tcPr>
            <w:tcW w:w="1315" w:type="pct"/>
            <w:vAlign w:val="center"/>
          </w:tcPr>
          <w:p w14:paraId="1532C98D" w14:textId="77777777" w:rsidR="002A31B7" w:rsidRPr="00951DF3" w:rsidRDefault="002A31B7" w:rsidP="0025630C">
            <w:pPr>
              <w:pStyle w:val="Compact"/>
              <w:spacing w:before="0" w:after="0"/>
              <w:jc w:val="center"/>
              <w:rPr>
                <w:b/>
                <w:bCs/>
                <w:sz w:val="22"/>
                <w:szCs w:val="22"/>
                <w:lang w:val="en-GB"/>
              </w:rPr>
            </w:pPr>
          </w:p>
          <w:p w14:paraId="586AF293" w14:textId="77777777" w:rsidR="002A31B7" w:rsidRPr="00951DF3" w:rsidRDefault="002A31B7" w:rsidP="0025630C">
            <w:pPr>
              <w:pStyle w:val="Compact"/>
              <w:spacing w:before="0" w:after="0"/>
              <w:jc w:val="center"/>
              <w:rPr>
                <w:b/>
                <w:bCs/>
                <w:sz w:val="22"/>
                <w:szCs w:val="22"/>
                <w:lang w:val="en-GB"/>
              </w:rPr>
            </w:pPr>
            <w:r w:rsidRPr="00951DF3">
              <w:rPr>
                <w:b/>
                <w:bCs/>
                <w:sz w:val="22"/>
                <w:szCs w:val="22"/>
                <w:lang w:val="en-GB"/>
              </w:rPr>
              <w:t>OPTIONAL SUBSTUDIES</w:t>
            </w:r>
          </w:p>
          <w:p w14:paraId="19E8CEC4" w14:textId="77777777" w:rsidR="002A31B7" w:rsidRPr="00951DF3" w:rsidRDefault="002A31B7" w:rsidP="0025630C">
            <w:pPr>
              <w:pStyle w:val="Compact"/>
              <w:spacing w:before="0" w:after="0"/>
              <w:jc w:val="center"/>
              <w:rPr>
                <w:sz w:val="22"/>
                <w:szCs w:val="22"/>
                <w:lang w:val="en-GB"/>
              </w:rPr>
            </w:pPr>
          </w:p>
        </w:tc>
        <w:tc>
          <w:tcPr>
            <w:tcW w:w="1258" w:type="pct"/>
            <w:gridSpan w:val="2"/>
            <w:vAlign w:val="center"/>
          </w:tcPr>
          <w:p w14:paraId="1350F51F" w14:textId="77777777" w:rsidR="002A31B7" w:rsidRPr="00951DF3" w:rsidRDefault="002A31B7" w:rsidP="0025630C">
            <w:pPr>
              <w:pStyle w:val="Compact"/>
              <w:spacing w:before="0" w:after="0"/>
              <w:jc w:val="center"/>
              <w:rPr>
                <w:b/>
                <w:sz w:val="22"/>
                <w:szCs w:val="22"/>
                <w:lang w:val="en-GB"/>
              </w:rPr>
            </w:pPr>
            <w:r w:rsidRPr="00951DF3">
              <w:rPr>
                <w:b/>
                <w:sz w:val="22"/>
                <w:szCs w:val="22"/>
                <w:lang w:val="en-GB"/>
              </w:rPr>
              <w:t>SAMPLE SET AND SAMPLE</w:t>
            </w:r>
          </w:p>
        </w:tc>
        <w:tc>
          <w:tcPr>
            <w:tcW w:w="1258" w:type="pct"/>
            <w:vAlign w:val="center"/>
          </w:tcPr>
          <w:p w14:paraId="23D8576B" w14:textId="77777777" w:rsidR="002A31B7" w:rsidRPr="00951DF3" w:rsidRDefault="002A31B7" w:rsidP="0025630C">
            <w:pPr>
              <w:pStyle w:val="Compact"/>
              <w:spacing w:before="0" w:after="0"/>
              <w:jc w:val="center"/>
              <w:rPr>
                <w:b/>
                <w:sz w:val="22"/>
                <w:szCs w:val="22"/>
                <w:lang w:val="en-GB"/>
              </w:rPr>
            </w:pPr>
            <w:r w:rsidRPr="00951DF3">
              <w:rPr>
                <w:b/>
                <w:sz w:val="22"/>
                <w:szCs w:val="22"/>
                <w:lang w:val="en-GB"/>
              </w:rPr>
              <w:t>Processing/storage</w:t>
            </w:r>
          </w:p>
        </w:tc>
        <w:tc>
          <w:tcPr>
            <w:tcW w:w="1169" w:type="pct"/>
            <w:vAlign w:val="center"/>
          </w:tcPr>
          <w:p w14:paraId="3D9E5D57" w14:textId="77777777" w:rsidR="002A31B7" w:rsidRPr="00951DF3" w:rsidRDefault="002A31B7" w:rsidP="0025630C">
            <w:pPr>
              <w:pStyle w:val="Compact"/>
              <w:spacing w:before="0" w:after="0"/>
              <w:jc w:val="center"/>
              <w:rPr>
                <w:sz w:val="22"/>
                <w:szCs w:val="22"/>
                <w:lang w:val="en-GB"/>
              </w:rPr>
            </w:pPr>
            <w:r w:rsidRPr="00951DF3">
              <w:rPr>
                <w:b/>
                <w:sz w:val="22"/>
                <w:szCs w:val="22"/>
                <w:lang w:val="en-GB"/>
              </w:rPr>
              <w:t>PURPOSE</w:t>
            </w:r>
          </w:p>
        </w:tc>
      </w:tr>
      <w:tr w:rsidR="00951DF3" w:rsidRPr="00951DF3" w14:paraId="70B688A2" w14:textId="77777777" w:rsidTr="0025630C">
        <w:tc>
          <w:tcPr>
            <w:tcW w:w="5000" w:type="pct"/>
            <w:gridSpan w:val="5"/>
            <w:vAlign w:val="center"/>
          </w:tcPr>
          <w:p w14:paraId="7C0BEE01" w14:textId="77777777" w:rsidR="002A31B7" w:rsidRPr="00951DF3" w:rsidRDefault="002A31B7" w:rsidP="0025630C">
            <w:pPr>
              <w:pStyle w:val="Compact"/>
              <w:spacing w:before="0" w:after="0"/>
              <w:jc w:val="center"/>
              <w:rPr>
                <w:sz w:val="22"/>
                <w:szCs w:val="22"/>
                <w:lang w:val="en-GB"/>
              </w:rPr>
            </w:pPr>
            <w:r w:rsidRPr="00951DF3">
              <w:rPr>
                <w:sz w:val="22"/>
                <w:szCs w:val="22"/>
                <w:lang w:val="en-GB"/>
              </w:rPr>
              <w:t xml:space="preserve">(Each </w:t>
            </w:r>
            <w:proofErr w:type="spellStart"/>
            <w:r w:rsidRPr="00951DF3">
              <w:rPr>
                <w:sz w:val="22"/>
                <w:szCs w:val="22"/>
                <w:lang w:val="en-GB"/>
              </w:rPr>
              <w:t>substudy</w:t>
            </w:r>
            <w:proofErr w:type="spellEnd"/>
            <w:r w:rsidRPr="00951DF3">
              <w:rPr>
                <w:sz w:val="22"/>
                <w:szCs w:val="22"/>
                <w:lang w:val="en-GB"/>
              </w:rPr>
              <w:t xml:space="preserve"> will only operate in a small minority of sites. Any site participating in a </w:t>
            </w:r>
            <w:proofErr w:type="spellStart"/>
            <w:r w:rsidRPr="00951DF3">
              <w:rPr>
                <w:sz w:val="22"/>
                <w:szCs w:val="22"/>
                <w:lang w:val="en-GB"/>
              </w:rPr>
              <w:t>substudy</w:t>
            </w:r>
            <w:proofErr w:type="spellEnd"/>
            <w:r w:rsidRPr="00951DF3">
              <w:rPr>
                <w:sz w:val="22"/>
                <w:szCs w:val="22"/>
                <w:lang w:val="en-GB"/>
              </w:rPr>
              <w:t xml:space="preserve"> will alert staff to this fact in the TIER RECORD FORM at the front of the site file)</w:t>
            </w:r>
          </w:p>
        </w:tc>
      </w:tr>
      <w:tr w:rsidR="00951DF3" w:rsidRPr="00951DF3" w14:paraId="58043A78" w14:textId="77777777" w:rsidTr="00BB0F30">
        <w:tc>
          <w:tcPr>
            <w:tcW w:w="1315" w:type="pct"/>
            <w:vMerge w:val="restart"/>
            <w:vAlign w:val="center"/>
          </w:tcPr>
          <w:p w14:paraId="25A49AD3" w14:textId="77777777" w:rsidR="002A31B7" w:rsidRPr="00951DF3" w:rsidRDefault="002A31B7" w:rsidP="0025630C">
            <w:pPr>
              <w:spacing w:after="0"/>
              <w:jc w:val="center"/>
              <w:rPr>
                <w:b/>
                <w:bCs/>
                <w:sz w:val="22"/>
                <w:szCs w:val="22"/>
                <w:lang w:val="en-GB"/>
              </w:rPr>
            </w:pPr>
            <w:r w:rsidRPr="00951DF3">
              <w:rPr>
                <w:b/>
                <w:bCs/>
                <w:sz w:val="22"/>
                <w:szCs w:val="22"/>
                <w:lang w:val="en-GB"/>
              </w:rPr>
              <w:t>PHARMACOKINETICS</w:t>
            </w:r>
            <w:r w:rsidR="00093245">
              <w:rPr>
                <w:b/>
                <w:bCs/>
                <w:sz w:val="22"/>
                <w:szCs w:val="22"/>
                <w:lang w:val="en-GB"/>
              </w:rPr>
              <w:t>*</w:t>
            </w:r>
          </w:p>
        </w:tc>
        <w:tc>
          <w:tcPr>
            <w:tcW w:w="1258" w:type="pct"/>
            <w:gridSpan w:val="2"/>
            <w:vAlign w:val="center"/>
          </w:tcPr>
          <w:p w14:paraId="36D460C0" w14:textId="77777777" w:rsidR="002A31B7" w:rsidRPr="00951DF3" w:rsidRDefault="002A31B7" w:rsidP="0025630C">
            <w:pPr>
              <w:pStyle w:val="Compact"/>
              <w:jc w:val="center"/>
              <w:rPr>
                <w:sz w:val="22"/>
                <w:szCs w:val="22"/>
                <w:lang w:val="en-GB"/>
              </w:rPr>
            </w:pPr>
            <w:r w:rsidRPr="00951DF3">
              <w:rPr>
                <w:sz w:val="22"/>
                <w:szCs w:val="22"/>
                <w:lang w:val="en-GB"/>
              </w:rPr>
              <w:t>ADD TO ALL SAMPLE SETS (R, S, and C)</w:t>
            </w:r>
          </w:p>
          <w:p w14:paraId="0C908643" w14:textId="77777777" w:rsidR="002A31B7" w:rsidRPr="00951DF3" w:rsidRDefault="002A31B7" w:rsidP="00F8616D">
            <w:pPr>
              <w:pStyle w:val="Compact"/>
              <w:jc w:val="center"/>
              <w:rPr>
                <w:sz w:val="22"/>
                <w:szCs w:val="22"/>
                <w:lang w:val="en-GB"/>
              </w:rPr>
            </w:pPr>
            <w:r w:rsidRPr="00951DF3">
              <w:rPr>
                <w:sz w:val="22"/>
                <w:szCs w:val="22"/>
                <w:lang w:val="en-GB"/>
              </w:rPr>
              <w:t>Blood sample in EDTA or fluoride oxalate tubes</w:t>
            </w:r>
            <w:r w:rsidR="00015437" w:rsidRPr="00951DF3">
              <w:rPr>
                <w:sz w:val="22"/>
                <w:szCs w:val="22"/>
                <w:lang w:val="en-GB"/>
              </w:rPr>
              <w:t xml:space="preserve">. </w:t>
            </w:r>
          </w:p>
        </w:tc>
        <w:tc>
          <w:tcPr>
            <w:tcW w:w="1258" w:type="pct"/>
            <w:vMerge w:val="restart"/>
            <w:vAlign w:val="center"/>
          </w:tcPr>
          <w:p w14:paraId="1F7B6A05" w14:textId="77777777" w:rsidR="002A31B7" w:rsidRPr="00951DF3" w:rsidRDefault="002A31B7" w:rsidP="0025630C">
            <w:pPr>
              <w:pStyle w:val="Compact"/>
              <w:jc w:val="center"/>
              <w:rPr>
                <w:sz w:val="22"/>
                <w:szCs w:val="22"/>
                <w:lang w:val="en-GB"/>
              </w:rPr>
            </w:pPr>
            <w:r w:rsidRPr="00951DF3">
              <w:rPr>
                <w:sz w:val="22"/>
                <w:szCs w:val="22"/>
                <w:lang w:val="en-GB"/>
              </w:rPr>
              <w:t>Plasma</w:t>
            </w:r>
          </w:p>
          <w:p w14:paraId="5C9F05B3" w14:textId="77777777" w:rsidR="002A31B7" w:rsidRPr="00951DF3" w:rsidRDefault="002A31B7" w:rsidP="0025630C">
            <w:pPr>
              <w:pStyle w:val="Compact"/>
              <w:jc w:val="center"/>
              <w:rPr>
                <w:sz w:val="22"/>
                <w:szCs w:val="22"/>
                <w:lang w:val="en-GB"/>
              </w:rPr>
            </w:pPr>
            <w:r w:rsidRPr="00951DF3">
              <w:rPr>
                <w:sz w:val="22"/>
                <w:szCs w:val="22"/>
                <w:lang w:val="en-GB"/>
              </w:rPr>
              <w:t>(2 aliquots -80°C*)</w:t>
            </w:r>
          </w:p>
          <w:p w14:paraId="5BAA9398" w14:textId="77777777" w:rsidR="002A31B7" w:rsidRPr="00951DF3" w:rsidRDefault="002A31B7" w:rsidP="0025630C">
            <w:pPr>
              <w:pStyle w:val="Compact"/>
              <w:rPr>
                <w:sz w:val="22"/>
                <w:szCs w:val="22"/>
                <w:lang w:val="en-GB"/>
              </w:rPr>
            </w:pPr>
          </w:p>
        </w:tc>
        <w:tc>
          <w:tcPr>
            <w:tcW w:w="1169" w:type="pct"/>
            <w:vMerge w:val="restart"/>
            <w:vAlign w:val="center"/>
          </w:tcPr>
          <w:p w14:paraId="39ED19D1" w14:textId="77777777" w:rsidR="002A31B7" w:rsidRPr="00951DF3" w:rsidRDefault="002A31B7" w:rsidP="0025630C">
            <w:pPr>
              <w:pStyle w:val="Compact"/>
              <w:jc w:val="center"/>
              <w:rPr>
                <w:sz w:val="22"/>
                <w:szCs w:val="22"/>
                <w:lang w:val="en-GB"/>
              </w:rPr>
            </w:pPr>
            <w:r w:rsidRPr="00951DF3">
              <w:rPr>
                <w:sz w:val="22"/>
                <w:szCs w:val="22"/>
                <w:lang w:val="en-GB"/>
              </w:rPr>
              <w:t>Test for drug levels. Store aliquot for other studies.</w:t>
            </w:r>
          </w:p>
        </w:tc>
      </w:tr>
      <w:tr w:rsidR="00951DF3" w:rsidRPr="00951DF3" w14:paraId="0085E652" w14:textId="77777777" w:rsidTr="00BB0F30">
        <w:tc>
          <w:tcPr>
            <w:tcW w:w="1315" w:type="pct"/>
            <w:vMerge/>
            <w:vAlign w:val="center"/>
          </w:tcPr>
          <w:p w14:paraId="3543FBBD" w14:textId="77777777" w:rsidR="00F8616D" w:rsidRPr="00951DF3" w:rsidRDefault="00F8616D" w:rsidP="0025630C">
            <w:pPr>
              <w:spacing w:after="0"/>
              <w:jc w:val="center"/>
              <w:rPr>
                <w:b/>
                <w:bCs/>
                <w:sz w:val="22"/>
                <w:szCs w:val="22"/>
                <w:lang w:val="en-GB"/>
              </w:rPr>
            </w:pPr>
          </w:p>
        </w:tc>
        <w:tc>
          <w:tcPr>
            <w:tcW w:w="1258" w:type="pct"/>
            <w:gridSpan w:val="2"/>
            <w:vAlign w:val="center"/>
          </w:tcPr>
          <w:p w14:paraId="0C1D5BF4" w14:textId="77777777" w:rsidR="00F8616D" w:rsidRPr="00951DF3" w:rsidRDefault="00F8616D" w:rsidP="00F8616D">
            <w:pPr>
              <w:pStyle w:val="Compact"/>
              <w:spacing w:before="0" w:after="0"/>
              <w:jc w:val="center"/>
              <w:rPr>
                <w:sz w:val="22"/>
                <w:szCs w:val="22"/>
                <w:lang w:val="en-GB"/>
              </w:rPr>
            </w:pPr>
            <w:r w:rsidRPr="00951DF3">
              <w:rPr>
                <w:sz w:val="22"/>
                <w:szCs w:val="22"/>
                <w:lang w:val="en-GB"/>
              </w:rPr>
              <w:t>Volumes</w:t>
            </w:r>
          </w:p>
        </w:tc>
        <w:tc>
          <w:tcPr>
            <w:tcW w:w="1258" w:type="pct"/>
            <w:vMerge/>
            <w:vAlign w:val="center"/>
          </w:tcPr>
          <w:p w14:paraId="5D5D4E65" w14:textId="77777777" w:rsidR="00F8616D" w:rsidRPr="00951DF3" w:rsidRDefault="00F8616D" w:rsidP="0025630C">
            <w:pPr>
              <w:pStyle w:val="Compact"/>
              <w:spacing w:before="0" w:after="0"/>
              <w:jc w:val="center"/>
              <w:rPr>
                <w:sz w:val="22"/>
                <w:szCs w:val="22"/>
                <w:lang w:val="en-GB"/>
              </w:rPr>
            </w:pPr>
          </w:p>
        </w:tc>
        <w:tc>
          <w:tcPr>
            <w:tcW w:w="1169" w:type="pct"/>
            <w:vMerge/>
            <w:vAlign w:val="center"/>
          </w:tcPr>
          <w:p w14:paraId="5F955FB7" w14:textId="77777777" w:rsidR="00F8616D" w:rsidRPr="00951DF3" w:rsidRDefault="00F8616D" w:rsidP="0025630C">
            <w:pPr>
              <w:pStyle w:val="Compact"/>
              <w:spacing w:before="0" w:after="0"/>
              <w:jc w:val="center"/>
              <w:rPr>
                <w:sz w:val="22"/>
                <w:szCs w:val="22"/>
                <w:lang w:val="en-GB"/>
              </w:rPr>
            </w:pPr>
          </w:p>
        </w:tc>
      </w:tr>
      <w:tr w:rsidR="00951DF3" w:rsidRPr="00951DF3" w14:paraId="26B0E444" w14:textId="77777777" w:rsidTr="00BB0F30">
        <w:tc>
          <w:tcPr>
            <w:tcW w:w="1315" w:type="pct"/>
            <w:vMerge/>
            <w:vAlign w:val="center"/>
          </w:tcPr>
          <w:p w14:paraId="2BE18E6A" w14:textId="77777777" w:rsidR="00343022" w:rsidRPr="00951DF3" w:rsidRDefault="00343022" w:rsidP="0025630C">
            <w:pPr>
              <w:spacing w:after="0"/>
              <w:jc w:val="center"/>
              <w:rPr>
                <w:b/>
                <w:bCs/>
                <w:sz w:val="22"/>
                <w:szCs w:val="22"/>
                <w:lang w:val="en-GB"/>
              </w:rPr>
            </w:pPr>
          </w:p>
        </w:tc>
        <w:tc>
          <w:tcPr>
            <w:tcW w:w="666" w:type="pct"/>
            <w:vAlign w:val="center"/>
          </w:tcPr>
          <w:p w14:paraId="07213BF3" w14:textId="77777777" w:rsidR="00343022" w:rsidRPr="00951DF3" w:rsidRDefault="00343022" w:rsidP="00343022">
            <w:pPr>
              <w:pStyle w:val="Compact"/>
              <w:spacing w:before="0" w:after="0"/>
              <w:jc w:val="right"/>
              <w:rPr>
                <w:sz w:val="22"/>
                <w:szCs w:val="22"/>
                <w:lang w:val="en-GB"/>
              </w:rPr>
            </w:pPr>
            <w:r w:rsidRPr="00951DF3">
              <w:rPr>
                <w:sz w:val="22"/>
                <w:szCs w:val="22"/>
                <w:lang w:val="en-GB"/>
              </w:rPr>
              <w:t xml:space="preserve">&gt;40kg: </w:t>
            </w:r>
          </w:p>
        </w:tc>
        <w:tc>
          <w:tcPr>
            <w:tcW w:w="592" w:type="pct"/>
            <w:vAlign w:val="center"/>
          </w:tcPr>
          <w:p w14:paraId="2105842D" w14:textId="77777777" w:rsidR="00343022" w:rsidRPr="00951DF3" w:rsidRDefault="00343022" w:rsidP="0025630C">
            <w:pPr>
              <w:pStyle w:val="Compact"/>
              <w:spacing w:before="0" w:after="0"/>
              <w:rPr>
                <w:sz w:val="22"/>
                <w:szCs w:val="22"/>
                <w:lang w:val="en-GB"/>
              </w:rPr>
            </w:pPr>
            <w:r w:rsidRPr="00951DF3">
              <w:rPr>
                <w:sz w:val="22"/>
                <w:szCs w:val="22"/>
                <w:lang w:val="en-GB"/>
              </w:rPr>
              <w:t>3ml</w:t>
            </w:r>
          </w:p>
        </w:tc>
        <w:tc>
          <w:tcPr>
            <w:tcW w:w="1258" w:type="pct"/>
            <w:vMerge/>
            <w:vAlign w:val="center"/>
          </w:tcPr>
          <w:p w14:paraId="6BAC7897" w14:textId="77777777" w:rsidR="00343022" w:rsidRPr="00951DF3" w:rsidRDefault="00343022" w:rsidP="0025630C">
            <w:pPr>
              <w:pStyle w:val="Compact"/>
              <w:spacing w:before="0" w:after="0"/>
              <w:jc w:val="center"/>
              <w:rPr>
                <w:sz w:val="22"/>
                <w:szCs w:val="22"/>
                <w:lang w:val="en-GB"/>
              </w:rPr>
            </w:pPr>
          </w:p>
        </w:tc>
        <w:tc>
          <w:tcPr>
            <w:tcW w:w="1169" w:type="pct"/>
            <w:vMerge/>
            <w:vAlign w:val="center"/>
          </w:tcPr>
          <w:p w14:paraId="529B30ED" w14:textId="77777777" w:rsidR="00343022" w:rsidRPr="00951DF3" w:rsidRDefault="00343022" w:rsidP="0025630C">
            <w:pPr>
              <w:pStyle w:val="Compact"/>
              <w:spacing w:before="0" w:after="0"/>
              <w:jc w:val="center"/>
              <w:rPr>
                <w:sz w:val="22"/>
                <w:szCs w:val="22"/>
                <w:lang w:val="en-GB"/>
              </w:rPr>
            </w:pPr>
          </w:p>
        </w:tc>
      </w:tr>
      <w:tr w:rsidR="00951DF3" w:rsidRPr="00951DF3" w14:paraId="0FD48CCF" w14:textId="77777777" w:rsidTr="00BB0F30">
        <w:tc>
          <w:tcPr>
            <w:tcW w:w="1315" w:type="pct"/>
            <w:vMerge/>
            <w:vAlign w:val="center"/>
          </w:tcPr>
          <w:p w14:paraId="6B31DB51" w14:textId="77777777" w:rsidR="00343022" w:rsidRPr="00951DF3" w:rsidRDefault="00343022" w:rsidP="0025630C">
            <w:pPr>
              <w:spacing w:after="0"/>
              <w:jc w:val="center"/>
              <w:rPr>
                <w:b/>
                <w:bCs/>
                <w:sz w:val="22"/>
                <w:szCs w:val="22"/>
                <w:lang w:val="en-GB"/>
              </w:rPr>
            </w:pPr>
          </w:p>
        </w:tc>
        <w:tc>
          <w:tcPr>
            <w:tcW w:w="666" w:type="pct"/>
            <w:vAlign w:val="center"/>
          </w:tcPr>
          <w:p w14:paraId="72B7B1BA" w14:textId="77777777" w:rsidR="00343022" w:rsidRPr="00951DF3" w:rsidRDefault="00343022" w:rsidP="00343022">
            <w:pPr>
              <w:pStyle w:val="Compact"/>
              <w:spacing w:before="0" w:after="0"/>
              <w:jc w:val="right"/>
              <w:rPr>
                <w:sz w:val="22"/>
                <w:szCs w:val="22"/>
                <w:lang w:val="en-GB"/>
              </w:rPr>
            </w:pPr>
            <w:r w:rsidRPr="00951DF3">
              <w:rPr>
                <w:sz w:val="22"/>
                <w:szCs w:val="22"/>
                <w:lang w:val="en-GB"/>
              </w:rPr>
              <w:t xml:space="preserve">20 to 40kg: </w:t>
            </w:r>
          </w:p>
        </w:tc>
        <w:tc>
          <w:tcPr>
            <w:tcW w:w="592" w:type="pct"/>
            <w:vAlign w:val="center"/>
          </w:tcPr>
          <w:p w14:paraId="0C2A1DCA" w14:textId="77777777" w:rsidR="00343022" w:rsidRPr="00951DF3" w:rsidRDefault="00343022" w:rsidP="0025630C">
            <w:pPr>
              <w:pStyle w:val="Compact"/>
              <w:spacing w:before="0" w:after="0"/>
              <w:rPr>
                <w:sz w:val="22"/>
                <w:szCs w:val="22"/>
                <w:lang w:val="en-GB"/>
              </w:rPr>
            </w:pPr>
            <w:r w:rsidRPr="00951DF3">
              <w:rPr>
                <w:sz w:val="22"/>
                <w:szCs w:val="22"/>
                <w:lang w:val="en-GB"/>
              </w:rPr>
              <w:t>0.5ml</w:t>
            </w:r>
          </w:p>
        </w:tc>
        <w:tc>
          <w:tcPr>
            <w:tcW w:w="1258" w:type="pct"/>
            <w:vMerge/>
            <w:vAlign w:val="center"/>
          </w:tcPr>
          <w:p w14:paraId="46C5938B" w14:textId="77777777" w:rsidR="00343022" w:rsidRPr="00951DF3" w:rsidRDefault="00343022" w:rsidP="0025630C">
            <w:pPr>
              <w:pStyle w:val="Compact"/>
              <w:spacing w:before="0" w:after="0"/>
              <w:jc w:val="center"/>
              <w:rPr>
                <w:sz w:val="22"/>
                <w:szCs w:val="22"/>
                <w:lang w:val="en-GB"/>
              </w:rPr>
            </w:pPr>
          </w:p>
        </w:tc>
        <w:tc>
          <w:tcPr>
            <w:tcW w:w="1169" w:type="pct"/>
            <w:vMerge/>
            <w:vAlign w:val="center"/>
          </w:tcPr>
          <w:p w14:paraId="24BA0813" w14:textId="77777777" w:rsidR="00343022" w:rsidRPr="00951DF3" w:rsidRDefault="00343022" w:rsidP="0025630C">
            <w:pPr>
              <w:pStyle w:val="Compact"/>
              <w:spacing w:before="0" w:after="0"/>
              <w:jc w:val="center"/>
              <w:rPr>
                <w:sz w:val="22"/>
                <w:szCs w:val="22"/>
                <w:lang w:val="en-GB"/>
              </w:rPr>
            </w:pPr>
          </w:p>
        </w:tc>
      </w:tr>
      <w:tr w:rsidR="00951DF3" w:rsidRPr="00951DF3" w14:paraId="54F2E812" w14:textId="77777777" w:rsidTr="00BB0F30">
        <w:tc>
          <w:tcPr>
            <w:tcW w:w="1315" w:type="pct"/>
            <w:vMerge/>
            <w:vAlign w:val="center"/>
          </w:tcPr>
          <w:p w14:paraId="682A94BF" w14:textId="77777777" w:rsidR="00343022" w:rsidRPr="00951DF3" w:rsidRDefault="00343022" w:rsidP="0025630C">
            <w:pPr>
              <w:spacing w:after="0"/>
              <w:jc w:val="center"/>
              <w:rPr>
                <w:b/>
                <w:bCs/>
                <w:sz w:val="22"/>
                <w:szCs w:val="22"/>
                <w:lang w:val="en-GB"/>
              </w:rPr>
            </w:pPr>
          </w:p>
        </w:tc>
        <w:tc>
          <w:tcPr>
            <w:tcW w:w="666" w:type="pct"/>
            <w:vAlign w:val="center"/>
          </w:tcPr>
          <w:p w14:paraId="44996264" w14:textId="77777777" w:rsidR="00343022" w:rsidRPr="00951DF3" w:rsidRDefault="00343022" w:rsidP="00343022">
            <w:pPr>
              <w:pStyle w:val="Compact"/>
              <w:spacing w:before="0" w:after="0"/>
              <w:jc w:val="right"/>
              <w:rPr>
                <w:sz w:val="22"/>
                <w:szCs w:val="22"/>
                <w:lang w:val="en-GB"/>
              </w:rPr>
            </w:pPr>
            <w:r w:rsidRPr="00951DF3">
              <w:rPr>
                <w:sz w:val="22"/>
                <w:szCs w:val="22"/>
                <w:lang w:val="en-GB"/>
              </w:rPr>
              <w:t xml:space="preserve">10 to 20kg: </w:t>
            </w:r>
          </w:p>
        </w:tc>
        <w:tc>
          <w:tcPr>
            <w:tcW w:w="592" w:type="pct"/>
            <w:vAlign w:val="center"/>
          </w:tcPr>
          <w:p w14:paraId="4B606B99" w14:textId="77777777" w:rsidR="00343022" w:rsidRPr="00951DF3" w:rsidRDefault="00343022" w:rsidP="0025630C">
            <w:pPr>
              <w:pStyle w:val="Compact"/>
              <w:spacing w:before="0" w:after="0"/>
              <w:rPr>
                <w:sz w:val="22"/>
                <w:szCs w:val="22"/>
                <w:lang w:val="en-GB"/>
              </w:rPr>
            </w:pPr>
            <w:r w:rsidRPr="00951DF3">
              <w:rPr>
                <w:sz w:val="22"/>
                <w:szCs w:val="22"/>
                <w:lang w:val="en-GB"/>
              </w:rPr>
              <w:t>0.2ml</w:t>
            </w:r>
          </w:p>
        </w:tc>
        <w:tc>
          <w:tcPr>
            <w:tcW w:w="1258" w:type="pct"/>
            <w:vMerge/>
            <w:vAlign w:val="center"/>
          </w:tcPr>
          <w:p w14:paraId="4D0C9B2E" w14:textId="77777777" w:rsidR="00343022" w:rsidRPr="00951DF3" w:rsidRDefault="00343022" w:rsidP="0025630C">
            <w:pPr>
              <w:pStyle w:val="Compact"/>
              <w:spacing w:before="0" w:after="0"/>
              <w:jc w:val="center"/>
              <w:rPr>
                <w:sz w:val="22"/>
                <w:szCs w:val="22"/>
                <w:lang w:val="en-GB"/>
              </w:rPr>
            </w:pPr>
          </w:p>
        </w:tc>
        <w:tc>
          <w:tcPr>
            <w:tcW w:w="1169" w:type="pct"/>
            <w:vMerge/>
            <w:vAlign w:val="center"/>
          </w:tcPr>
          <w:p w14:paraId="77AA224D" w14:textId="77777777" w:rsidR="00343022" w:rsidRPr="00951DF3" w:rsidRDefault="00343022" w:rsidP="0025630C">
            <w:pPr>
              <w:pStyle w:val="Compact"/>
              <w:spacing w:before="0" w:after="0"/>
              <w:jc w:val="center"/>
              <w:rPr>
                <w:sz w:val="22"/>
                <w:szCs w:val="22"/>
                <w:lang w:val="en-GB"/>
              </w:rPr>
            </w:pPr>
          </w:p>
        </w:tc>
      </w:tr>
      <w:tr w:rsidR="00951DF3" w:rsidRPr="00951DF3" w14:paraId="00EE2B95" w14:textId="77777777" w:rsidTr="00BB0F30">
        <w:tc>
          <w:tcPr>
            <w:tcW w:w="1315" w:type="pct"/>
            <w:vMerge/>
            <w:vAlign w:val="center"/>
          </w:tcPr>
          <w:p w14:paraId="05BDDD60" w14:textId="77777777" w:rsidR="00343022" w:rsidRPr="00951DF3" w:rsidRDefault="00343022" w:rsidP="0025630C">
            <w:pPr>
              <w:spacing w:after="0"/>
              <w:jc w:val="center"/>
              <w:rPr>
                <w:b/>
                <w:bCs/>
                <w:sz w:val="22"/>
                <w:szCs w:val="22"/>
                <w:lang w:val="en-GB"/>
              </w:rPr>
            </w:pPr>
          </w:p>
        </w:tc>
        <w:tc>
          <w:tcPr>
            <w:tcW w:w="666" w:type="pct"/>
            <w:vAlign w:val="center"/>
          </w:tcPr>
          <w:p w14:paraId="5FE24F64" w14:textId="77777777" w:rsidR="00343022" w:rsidRPr="00951DF3" w:rsidRDefault="00343022" w:rsidP="00343022">
            <w:pPr>
              <w:pStyle w:val="Compact"/>
              <w:spacing w:before="0" w:after="0"/>
              <w:jc w:val="right"/>
              <w:rPr>
                <w:sz w:val="22"/>
                <w:szCs w:val="22"/>
                <w:lang w:val="en-GB"/>
              </w:rPr>
            </w:pPr>
            <w:r w:rsidRPr="00951DF3">
              <w:rPr>
                <w:sz w:val="22"/>
                <w:szCs w:val="22"/>
                <w:lang w:val="en-GB"/>
              </w:rPr>
              <w:t xml:space="preserve">4 to 10kg: </w:t>
            </w:r>
          </w:p>
        </w:tc>
        <w:tc>
          <w:tcPr>
            <w:tcW w:w="592" w:type="pct"/>
            <w:vAlign w:val="center"/>
          </w:tcPr>
          <w:p w14:paraId="080C8CEB" w14:textId="77777777" w:rsidR="00343022" w:rsidRPr="00951DF3" w:rsidRDefault="00343022" w:rsidP="0025630C">
            <w:pPr>
              <w:pStyle w:val="Compact"/>
              <w:spacing w:before="0" w:after="0"/>
              <w:rPr>
                <w:sz w:val="22"/>
                <w:szCs w:val="22"/>
                <w:lang w:val="en-GB"/>
              </w:rPr>
            </w:pPr>
            <w:r w:rsidRPr="00951DF3">
              <w:rPr>
                <w:sz w:val="22"/>
                <w:szCs w:val="22"/>
                <w:lang w:val="en-GB"/>
              </w:rPr>
              <w:t>0.2ml</w:t>
            </w:r>
          </w:p>
        </w:tc>
        <w:tc>
          <w:tcPr>
            <w:tcW w:w="1258" w:type="pct"/>
            <w:vMerge/>
            <w:vAlign w:val="center"/>
          </w:tcPr>
          <w:p w14:paraId="6486C1D3" w14:textId="77777777" w:rsidR="00343022" w:rsidRPr="00951DF3" w:rsidRDefault="00343022" w:rsidP="0025630C">
            <w:pPr>
              <w:pStyle w:val="Compact"/>
              <w:spacing w:before="0" w:after="0"/>
              <w:jc w:val="center"/>
              <w:rPr>
                <w:sz w:val="22"/>
                <w:szCs w:val="22"/>
                <w:lang w:val="en-GB"/>
              </w:rPr>
            </w:pPr>
          </w:p>
        </w:tc>
        <w:tc>
          <w:tcPr>
            <w:tcW w:w="1169" w:type="pct"/>
            <w:vMerge/>
            <w:vAlign w:val="center"/>
          </w:tcPr>
          <w:p w14:paraId="20C6AD2C" w14:textId="77777777" w:rsidR="00343022" w:rsidRPr="00951DF3" w:rsidRDefault="00343022" w:rsidP="0025630C">
            <w:pPr>
              <w:pStyle w:val="Compact"/>
              <w:spacing w:before="0" w:after="0"/>
              <w:jc w:val="center"/>
              <w:rPr>
                <w:sz w:val="22"/>
                <w:szCs w:val="22"/>
                <w:lang w:val="en-GB"/>
              </w:rPr>
            </w:pPr>
          </w:p>
        </w:tc>
      </w:tr>
      <w:tr w:rsidR="00951DF3" w:rsidRPr="00951DF3" w14:paraId="5F51B577" w14:textId="77777777" w:rsidTr="00BB0F30">
        <w:tc>
          <w:tcPr>
            <w:tcW w:w="1315" w:type="pct"/>
            <w:vMerge/>
            <w:vAlign w:val="center"/>
          </w:tcPr>
          <w:p w14:paraId="4C0AA841" w14:textId="77777777" w:rsidR="00343022" w:rsidRPr="00951DF3" w:rsidRDefault="00343022" w:rsidP="0025630C">
            <w:pPr>
              <w:spacing w:after="0"/>
              <w:jc w:val="center"/>
              <w:rPr>
                <w:b/>
                <w:bCs/>
                <w:sz w:val="22"/>
                <w:szCs w:val="22"/>
                <w:lang w:val="en-GB"/>
              </w:rPr>
            </w:pPr>
          </w:p>
        </w:tc>
        <w:tc>
          <w:tcPr>
            <w:tcW w:w="666" w:type="pct"/>
            <w:vAlign w:val="center"/>
          </w:tcPr>
          <w:p w14:paraId="4FE59723" w14:textId="77777777" w:rsidR="00343022" w:rsidRPr="00951DF3" w:rsidRDefault="00343022" w:rsidP="00343022">
            <w:pPr>
              <w:pStyle w:val="Compact"/>
              <w:spacing w:before="0" w:after="0"/>
              <w:jc w:val="right"/>
              <w:rPr>
                <w:sz w:val="22"/>
                <w:szCs w:val="22"/>
                <w:lang w:val="en-GB"/>
              </w:rPr>
            </w:pPr>
            <w:r w:rsidRPr="00951DF3">
              <w:rPr>
                <w:sz w:val="22"/>
                <w:szCs w:val="22"/>
                <w:lang w:val="en-GB"/>
              </w:rPr>
              <w:t xml:space="preserve">&lt; 4kg: </w:t>
            </w:r>
          </w:p>
        </w:tc>
        <w:tc>
          <w:tcPr>
            <w:tcW w:w="592" w:type="pct"/>
            <w:vAlign w:val="center"/>
          </w:tcPr>
          <w:p w14:paraId="35E3F0A2" w14:textId="77777777" w:rsidR="00343022" w:rsidRPr="00951DF3" w:rsidRDefault="00343022" w:rsidP="0025630C">
            <w:pPr>
              <w:pStyle w:val="Compact"/>
              <w:spacing w:before="0" w:after="0"/>
              <w:rPr>
                <w:sz w:val="22"/>
                <w:szCs w:val="22"/>
                <w:lang w:val="en-GB"/>
              </w:rPr>
            </w:pPr>
            <w:r w:rsidRPr="00951DF3">
              <w:rPr>
                <w:sz w:val="22"/>
                <w:szCs w:val="22"/>
                <w:lang w:val="en-GB"/>
              </w:rPr>
              <w:t>0.</w:t>
            </w:r>
            <w:r w:rsidR="0082184C" w:rsidRPr="00951DF3">
              <w:rPr>
                <w:sz w:val="22"/>
                <w:szCs w:val="22"/>
                <w:lang w:val="en-GB"/>
              </w:rPr>
              <w:t>2</w:t>
            </w:r>
            <w:r w:rsidRPr="00951DF3">
              <w:rPr>
                <w:sz w:val="22"/>
                <w:szCs w:val="22"/>
                <w:lang w:val="en-GB"/>
              </w:rPr>
              <w:t>ml</w:t>
            </w:r>
          </w:p>
        </w:tc>
        <w:tc>
          <w:tcPr>
            <w:tcW w:w="1258" w:type="pct"/>
            <w:vMerge/>
            <w:vAlign w:val="center"/>
          </w:tcPr>
          <w:p w14:paraId="0493454E" w14:textId="77777777" w:rsidR="00343022" w:rsidRPr="00951DF3" w:rsidRDefault="00343022" w:rsidP="0025630C">
            <w:pPr>
              <w:pStyle w:val="Compact"/>
              <w:spacing w:before="0" w:after="0"/>
              <w:jc w:val="center"/>
              <w:rPr>
                <w:sz w:val="22"/>
                <w:szCs w:val="22"/>
                <w:lang w:val="en-GB"/>
              </w:rPr>
            </w:pPr>
          </w:p>
        </w:tc>
        <w:tc>
          <w:tcPr>
            <w:tcW w:w="1169" w:type="pct"/>
            <w:vMerge/>
            <w:vAlign w:val="center"/>
          </w:tcPr>
          <w:p w14:paraId="20D67BA2" w14:textId="77777777" w:rsidR="00343022" w:rsidRPr="00951DF3" w:rsidRDefault="00343022" w:rsidP="0025630C">
            <w:pPr>
              <w:pStyle w:val="Compact"/>
              <w:spacing w:before="0" w:after="0"/>
              <w:jc w:val="center"/>
              <w:rPr>
                <w:sz w:val="22"/>
                <w:szCs w:val="22"/>
                <w:lang w:val="en-GB"/>
              </w:rPr>
            </w:pPr>
          </w:p>
        </w:tc>
      </w:tr>
      <w:tr w:rsidR="00951DF3" w:rsidRPr="00951DF3" w14:paraId="2228A7C8" w14:textId="77777777" w:rsidTr="00BB0F30">
        <w:tc>
          <w:tcPr>
            <w:tcW w:w="1315" w:type="pct"/>
            <w:vMerge w:val="restart"/>
            <w:vAlign w:val="center"/>
          </w:tcPr>
          <w:p w14:paraId="5CAB783C" w14:textId="77777777" w:rsidR="005834BA" w:rsidRPr="00BB0F30" w:rsidRDefault="005834BA" w:rsidP="0025630C">
            <w:pPr>
              <w:spacing w:after="0"/>
              <w:jc w:val="center"/>
              <w:rPr>
                <w:b/>
                <w:bCs/>
                <w:sz w:val="22"/>
                <w:szCs w:val="22"/>
                <w:highlight w:val="yellow"/>
                <w:lang w:val="en-GB"/>
              </w:rPr>
            </w:pPr>
            <w:r w:rsidRPr="00BB0F30">
              <w:rPr>
                <w:b/>
                <w:bCs/>
                <w:sz w:val="22"/>
                <w:szCs w:val="22"/>
                <w:highlight w:val="yellow"/>
                <w:lang w:val="en-GB"/>
              </w:rPr>
              <w:t>CELLULAR IMMUNOLOGY</w:t>
            </w:r>
            <w:r w:rsidR="00093245" w:rsidRPr="00BB0F30">
              <w:rPr>
                <w:b/>
                <w:bCs/>
                <w:sz w:val="22"/>
                <w:szCs w:val="22"/>
                <w:highlight w:val="yellow"/>
                <w:lang w:val="en-GB"/>
              </w:rPr>
              <w:t>*</w:t>
            </w:r>
          </w:p>
          <w:p w14:paraId="3930861D" w14:textId="77777777" w:rsidR="005834BA" w:rsidRPr="00951DF3" w:rsidRDefault="005834BA" w:rsidP="0025630C">
            <w:pPr>
              <w:spacing w:after="0"/>
              <w:jc w:val="center"/>
              <w:rPr>
                <w:sz w:val="22"/>
                <w:szCs w:val="22"/>
                <w:lang w:val="en-GB"/>
              </w:rPr>
            </w:pPr>
            <w:r w:rsidRPr="00BB0F30">
              <w:rPr>
                <w:sz w:val="22"/>
                <w:szCs w:val="22"/>
                <w:highlight w:val="yellow"/>
                <w:lang w:val="en-GB"/>
              </w:rPr>
              <w:t>(if patient not included in pharmacokinetic study)</w:t>
            </w:r>
          </w:p>
        </w:tc>
        <w:tc>
          <w:tcPr>
            <w:tcW w:w="1258" w:type="pct"/>
            <w:gridSpan w:val="2"/>
            <w:vAlign w:val="center"/>
          </w:tcPr>
          <w:p w14:paraId="1595EB18" w14:textId="77777777" w:rsidR="00713F16" w:rsidRPr="00BB0F30" w:rsidRDefault="00713F16" w:rsidP="00713F16">
            <w:pPr>
              <w:pStyle w:val="Compact"/>
              <w:spacing w:before="0" w:after="80"/>
              <w:jc w:val="center"/>
              <w:rPr>
                <w:sz w:val="22"/>
                <w:szCs w:val="22"/>
                <w:highlight w:val="yellow"/>
                <w:lang w:val="en-GB"/>
              </w:rPr>
            </w:pPr>
            <w:r w:rsidRPr="00BB0F30">
              <w:rPr>
                <w:sz w:val="22"/>
                <w:szCs w:val="22"/>
                <w:highlight w:val="yellow"/>
                <w:lang w:val="en-GB"/>
              </w:rPr>
              <w:t>ACUTE</w:t>
            </w:r>
          </w:p>
          <w:p w14:paraId="20266A79" w14:textId="7CC739C0" w:rsidR="005834BA" w:rsidRPr="00BB0F30" w:rsidRDefault="00713F16" w:rsidP="00713F16">
            <w:pPr>
              <w:pStyle w:val="Compact"/>
              <w:spacing w:before="0" w:after="0"/>
              <w:jc w:val="center"/>
              <w:rPr>
                <w:sz w:val="22"/>
                <w:szCs w:val="22"/>
                <w:highlight w:val="yellow"/>
                <w:lang w:val="en-GB"/>
              </w:rPr>
            </w:pPr>
            <w:r w:rsidRPr="00BB0F30">
              <w:rPr>
                <w:sz w:val="22"/>
                <w:szCs w:val="22"/>
                <w:highlight w:val="yellow"/>
                <w:lang w:val="en-GB"/>
              </w:rPr>
              <w:t>Additional 24mL blood sample added to R and S sample sets</w:t>
            </w:r>
            <w:r w:rsidRPr="00BB0F30" w:rsidDel="00713F16">
              <w:rPr>
                <w:sz w:val="22"/>
                <w:szCs w:val="22"/>
                <w:highlight w:val="yellow"/>
                <w:lang w:val="en-GB"/>
              </w:rPr>
              <w:t xml:space="preserve"> </w:t>
            </w:r>
          </w:p>
        </w:tc>
        <w:tc>
          <w:tcPr>
            <w:tcW w:w="1258" w:type="pct"/>
            <w:vMerge w:val="restart"/>
            <w:vAlign w:val="center"/>
          </w:tcPr>
          <w:p w14:paraId="7CCF6AD6" w14:textId="10A0C69A" w:rsidR="00713F16" w:rsidRPr="00BB0F30" w:rsidRDefault="00713F16" w:rsidP="00713F16">
            <w:pPr>
              <w:pStyle w:val="Compact"/>
              <w:spacing w:before="0" w:after="0"/>
              <w:jc w:val="center"/>
              <w:rPr>
                <w:sz w:val="22"/>
                <w:szCs w:val="22"/>
                <w:highlight w:val="yellow"/>
                <w:lang w:val="en-GB"/>
              </w:rPr>
            </w:pPr>
            <w:r w:rsidRPr="00BB0F30">
              <w:rPr>
                <w:sz w:val="22"/>
                <w:szCs w:val="22"/>
                <w:highlight w:val="yellow"/>
                <w:lang w:val="en-GB"/>
              </w:rPr>
              <w:t>Separation and storage of plasma.</w:t>
            </w:r>
          </w:p>
          <w:p w14:paraId="3C428D80" w14:textId="77777777" w:rsidR="00713F16" w:rsidRPr="00BB0F30" w:rsidRDefault="00713F16" w:rsidP="00713F16">
            <w:pPr>
              <w:pStyle w:val="Compact"/>
              <w:spacing w:before="0" w:after="0"/>
              <w:jc w:val="center"/>
              <w:rPr>
                <w:sz w:val="22"/>
                <w:szCs w:val="22"/>
                <w:highlight w:val="yellow"/>
                <w:lang w:val="en-GB"/>
              </w:rPr>
            </w:pPr>
          </w:p>
          <w:p w14:paraId="603B47C8" w14:textId="4005E102" w:rsidR="005834BA" w:rsidRPr="00BB0F30" w:rsidRDefault="00713F16" w:rsidP="00713F16">
            <w:pPr>
              <w:pStyle w:val="Compact"/>
              <w:spacing w:before="0" w:after="0"/>
              <w:jc w:val="center"/>
              <w:rPr>
                <w:sz w:val="22"/>
                <w:szCs w:val="22"/>
                <w:highlight w:val="yellow"/>
                <w:lang w:val="en-GB"/>
              </w:rPr>
            </w:pPr>
            <w:r w:rsidRPr="00BB0F30">
              <w:rPr>
                <w:sz w:val="22"/>
                <w:szCs w:val="22"/>
                <w:highlight w:val="yellow"/>
                <w:lang w:val="en-GB"/>
              </w:rPr>
              <w:t>Extraction of PBMC.</w:t>
            </w:r>
          </w:p>
        </w:tc>
        <w:tc>
          <w:tcPr>
            <w:tcW w:w="1169" w:type="pct"/>
            <w:vMerge w:val="restart"/>
            <w:vAlign w:val="center"/>
          </w:tcPr>
          <w:p w14:paraId="5D3DAD27" w14:textId="3C95DACD" w:rsidR="005834BA" w:rsidRPr="00BB0F30" w:rsidRDefault="00713F16" w:rsidP="0025630C">
            <w:pPr>
              <w:pStyle w:val="Compact"/>
              <w:spacing w:before="0" w:after="0"/>
              <w:jc w:val="center"/>
              <w:rPr>
                <w:sz w:val="22"/>
                <w:szCs w:val="22"/>
                <w:highlight w:val="yellow"/>
                <w:lang w:val="en-GB"/>
              </w:rPr>
            </w:pPr>
            <w:r w:rsidRPr="00BB0F30">
              <w:rPr>
                <w:sz w:val="22"/>
                <w:szCs w:val="22"/>
                <w:highlight w:val="yellow"/>
                <w:lang w:val="en-GB"/>
              </w:rPr>
              <w:t>Immune cell phenotyping, transcriptomics, T-</w:t>
            </w:r>
            <w:proofErr w:type="spellStart"/>
            <w:r w:rsidRPr="00BB0F30">
              <w:rPr>
                <w:sz w:val="22"/>
                <w:szCs w:val="22"/>
                <w:highlight w:val="yellow"/>
                <w:lang w:val="en-GB"/>
              </w:rPr>
              <w:t>ell</w:t>
            </w:r>
            <w:proofErr w:type="spellEnd"/>
            <w:r w:rsidRPr="00BB0F30">
              <w:rPr>
                <w:sz w:val="22"/>
                <w:szCs w:val="22"/>
                <w:highlight w:val="yellow"/>
                <w:lang w:val="en-GB"/>
              </w:rPr>
              <w:t xml:space="preserve"> epitope mapping, monoclonal antibody generation</w:t>
            </w:r>
          </w:p>
        </w:tc>
      </w:tr>
      <w:tr w:rsidR="00713F16" w:rsidRPr="00951DF3" w14:paraId="3E635036" w14:textId="77777777" w:rsidTr="00BB0F30">
        <w:trPr>
          <w:trHeight w:val="1016"/>
        </w:trPr>
        <w:tc>
          <w:tcPr>
            <w:tcW w:w="1315" w:type="pct"/>
            <w:vMerge/>
            <w:vAlign w:val="center"/>
          </w:tcPr>
          <w:p w14:paraId="0CB96BBE" w14:textId="77777777" w:rsidR="00713F16" w:rsidRPr="00951DF3" w:rsidRDefault="00713F16" w:rsidP="00713F16">
            <w:pPr>
              <w:spacing w:after="0"/>
              <w:jc w:val="center"/>
              <w:rPr>
                <w:b/>
                <w:bCs/>
                <w:sz w:val="22"/>
                <w:szCs w:val="22"/>
                <w:lang w:val="en-GB"/>
              </w:rPr>
            </w:pPr>
          </w:p>
        </w:tc>
        <w:tc>
          <w:tcPr>
            <w:tcW w:w="1258" w:type="pct"/>
            <w:gridSpan w:val="2"/>
            <w:vAlign w:val="center"/>
          </w:tcPr>
          <w:p w14:paraId="40670176" w14:textId="77777777" w:rsidR="00713F16" w:rsidRPr="00BB0F30" w:rsidRDefault="00713F16" w:rsidP="00713F16">
            <w:pPr>
              <w:pStyle w:val="Compact"/>
              <w:spacing w:before="0" w:after="80"/>
              <w:jc w:val="center"/>
              <w:rPr>
                <w:sz w:val="22"/>
                <w:szCs w:val="22"/>
                <w:highlight w:val="yellow"/>
                <w:lang w:val="en-GB"/>
              </w:rPr>
            </w:pPr>
            <w:r w:rsidRPr="00BB0F30">
              <w:rPr>
                <w:sz w:val="22"/>
                <w:szCs w:val="22"/>
                <w:highlight w:val="yellow"/>
                <w:lang w:val="en-GB"/>
              </w:rPr>
              <w:t>CONVALESCENT</w:t>
            </w:r>
          </w:p>
          <w:p w14:paraId="6687EC56" w14:textId="14F1BD13" w:rsidR="00713F16" w:rsidRPr="00951DF3" w:rsidRDefault="00713F16" w:rsidP="00BB0F30">
            <w:pPr>
              <w:pStyle w:val="Compact"/>
              <w:spacing w:before="0" w:after="0"/>
              <w:jc w:val="center"/>
              <w:rPr>
                <w:sz w:val="22"/>
                <w:szCs w:val="22"/>
                <w:lang w:val="en-GB"/>
              </w:rPr>
            </w:pPr>
            <w:r w:rsidRPr="00BB0F30">
              <w:rPr>
                <w:sz w:val="22"/>
                <w:szCs w:val="22"/>
                <w:highlight w:val="yellow"/>
                <w:lang w:val="en-GB"/>
              </w:rPr>
              <w:t>Maximum 470mL blood over 16 weeks</w:t>
            </w:r>
            <w:r>
              <w:rPr>
                <w:sz w:val="22"/>
                <w:szCs w:val="22"/>
                <w:lang w:val="en-GB"/>
              </w:rPr>
              <w:t xml:space="preserve"> </w:t>
            </w:r>
          </w:p>
        </w:tc>
        <w:tc>
          <w:tcPr>
            <w:tcW w:w="1258" w:type="pct"/>
            <w:vMerge/>
            <w:vAlign w:val="center"/>
          </w:tcPr>
          <w:p w14:paraId="078280BA" w14:textId="77777777" w:rsidR="00713F16" w:rsidRPr="00951DF3" w:rsidRDefault="00713F16" w:rsidP="00713F16">
            <w:pPr>
              <w:pStyle w:val="Compact"/>
              <w:spacing w:before="0" w:after="0"/>
              <w:jc w:val="center"/>
              <w:rPr>
                <w:sz w:val="22"/>
                <w:szCs w:val="22"/>
                <w:lang w:val="en-GB"/>
              </w:rPr>
            </w:pPr>
          </w:p>
        </w:tc>
        <w:tc>
          <w:tcPr>
            <w:tcW w:w="1169" w:type="pct"/>
            <w:vMerge/>
            <w:vAlign w:val="center"/>
          </w:tcPr>
          <w:p w14:paraId="34911F1C" w14:textId="77777777" w:rsidR="00713F16" w:rsidRPr="00951DF3" w:rsidRDefault="00713F16" w:rsidP="00713F16">
            <w:pPr>
              <w:pStyle w:val="Compact"/>
              <w:spacing w:before="0" w:after="0"/>
              <w:jc w:val="center"/>
              <w:rPr>
                <w:sz w:val="22"/>
                <w:szCs w:val="22"/>
                <w:lang w:val="en-GB"/>
              </w:rPr>
            </w:pPr>
          </w:p>
        </w:tc>
      </w:tr>
      <w:tr w:rsidR="00F37006" w:rsidRPr="00951DF3" w14:paraId="0E32999C" w14:textId="77777777" w:rsidTr="00F37006">
        <w:trPr>
          <w:trHeight w:val="525"/>
        </w:trPr>
        <w:tc>
          <w:tcPr>
            <w:tcW w:w="1315" w:type="pct"/>
            <w:vMerge w:val="restart"/>
            <w:vAlign w:val="center"/>
          </w:tcPr>
          <w:p w14:paraId="0308F5B2" w14:textId="7467EE2A" w:rsidR="00F37006" w:rsidRPr="00951DF3" w:rsidRDefault="00F37006" w:rsidP="00F37006">
            <w:pPr>
              <w:spacing w:after="0"/>
              <w:jc w:val="center"/>
              <w:rPr>
                <w:b/>
                <w:bCs/>
                <w:sz w:val="22"/>
                <w:szCs w:val="22"/>
                <w:lang w:val="en-GB"/>
              </w:rPr>
            </w:pPr>
            <w:r>
              <w:rPr>
                <w:b/>
                <w:bCs/>
                <w:sz w:val="22"/>
                <w:szCs w:val="22"/>
                <w:highlight w:val="yellow"/>
                <w:lang w:val="en-GB"/>
              </w:rPr>
              <w:t>AIR &amp; SURFACE SAMPLING</w:t>
            </w:r>
          </w:p>
        </w:tc>
        <w:tc>
          <w:tcPr>
            <w:tcW w:w="1258" w:type="pct"/>
            <w:gridSpan w:val="2"/>
            <w:vAlign w:val="center"/>
          </w:tcPr>
          <w:p w14:paraId="09C66B7C" w14:textId="7D7F010C" w:rsidR="00F37006" w:rsidRPr="00951DF3" w:rsidRDefault="00F37006" w:rsidP="00F37006">
            <w:pPr>
              <w:pStyle w:val="Compact"/>
              <w:spacing w:before="0" w:after="0"/>
              <w:jc w:val="center"/>
              <w:rPr>
                <w:sz w:val="22"/>
                <w:szCs w:val="22"/>
                <w:lang w:val="en-GB"/>
              </w:rPr>
            </w:pPr>
            <w:r w:rsidRPr="00B62DD8">
              <w:rPr>
                <w:sz w:val="22"/>
                <w:szCs w:val="22"/>
                <w:highlight w:val="yellow"/>
                <w:lang w:val="en-GB"/>
              </w:rPr>
              <w:t>Air samples from within patient vicinity</w:t>
            </w:r>
          </w:p>
        </w:tc>
        <w:tc>
          <w:tcPr>
            <w:tcW w:w="1258" w:type="pct"/>
            <w:vMerge w:val="restart"/>
            <w:vAlign w:val="center"/>
          </w:tcPr>
          <w:p w14:paraId="1C1621E8" w14:textId="0C581A5B" w:rsidR="00F37006" w:rsidRPr="00951DF3" w:rsidRDefault="00F37006" w:rsidP="00F37006">
            <w:pPr>
              <w:pStyle w:val="Compact"/>
              <w:spacing w:before="0" w:after="0"/>
              <w:jc w:val="center"/>
              <w:rPr>
                <w:sz w:val="22"/>
                <w:szCs w:val="22"/>
                <w:lang w:val="en-GB"/>
              </w:rPr>
            </w:pPr>
            <w:r w:rsidRPr="00B62DD8">
              <w:rPr>
                <w:sz w:val="22"/>
                <w:szCs w:val="22"/>
                <w:highlight w:val="yellow"/>
                <w:lang w:val="en-GB"/>
              </w:rPr>
              <w:t>Air sample units and surface swabs will be stored at Imperial College London</w:t>
            </w:r>
          </w:p>
        </w:tc>
        <w:tc>
          <w:tcPr>
            <w:tcW w:w="1169" w:type="pct"/>
            <w:vMerge w:val="restart"/>
            <w:vAlign w:val="center"/>
          </w:tcPr>
          <w:p w14:paraId="181F920C" w14:textId="2AF7C53D" w:rsidR="00F37006" w:rsidRPr="00951DF3" w:rsidRDefault="00F37006" w:rsidP="00F37006">
            <w:pPr>
              <w:pStyle w:val="Compact"/>
              <w:spacing w:before="0" w:after="0"/>
              <w:jc w:val="center"/>
              <w:rPr>
                <w:sz w:val="22"/>
                <w:szCs w:val="22"/>
                <w:lang w:val="en-GB"/>
              </w:rPr>
            </w:pPr>
            <w:r w:rsidRPr="00B62DD8">
              <w:rPr>
                <w:sz w:val="22"/>
                <w:szCs w:val="22"/>
                <w:highlight w:val="yellow"/>
                <w:lang w:val="en-GB"/>
              </w:rPr>
              <w:t>Study spread of virus through air</w:t>
            </w:r>
          </w:p>
        </w:tc>
      </w:tr>
      <w:tr w:rsidR="00F37006" w:rsidRPr="00951DF3" w14:paraId="22698303" w14:textId="77777777" w:rsidTr="00BB0F30">
        <w:trPr>
          <w:trHeight w:val="525"/>
        </w:trPr>
        <w:tc>
          <w:tcPr>
            <w:tcW w:w="1315" w:type="pct"/>
            <w:vMerge/>
            <w:vAlign w:val="center"/>
          </w:tcPr>
          <w:p w14:paraId="2ED621D8" w14:textId="77777777" w:rsidR="00F37006" w:rsidRDefault="00F37006" w:rsidP="00F37006">
            <w:pPr>
              <w:spacing w:after="0"/>
              <w:jc w:val="center"/>
              <w:rPr>
                <w:b/>
                <w:bCs/>
                <w:sz w:val="22"/>
                <w:szCs w:val="22"/>
                <w:highlight w:val="yellow"/>
                <w:lang w:val="en-GB"/>
              </w:rPr>
            </w:pPr>
          </w:p>
        </w:tc>
        <w:tc>
          <w:tcPr>
            <w:tcW w:w="1258" w:type="pct"/>
            <w:gridSpan w:val="2"/>
            <w:vAlign w:val="center"/>
          </w:tcPr>
          <w:p w14:paraId="67DD371B" w14:textId="2D515C83" w:rsidR="00F37006" w:rsidRPr="00B62DD8" w:rsidRDefault="00F37006" w:rsidP="00F37006">
            <w:pPr>
              <w:pStyle w:val="Compact"/>
              <w:spacing w:before="0" w:after="0"/>
              <w:jc w:val="center"/>
              <w:rPr>
                <w:sz w:val="22"/>
                <w:szCs w:val="22"/>
                <w:highlight w:val="yellow"/>
                <w:lang w:val="en-GB"/>
              </w:rPr>
            </w:pPr>
            <w:r w:rsidRPr="00B62DD8">
              <w:rPr>
                <w:sz w:val="22"/>
                <w:szCs w:val="22"/>
                <w:highlight w:val="yellow"/>
                <w:lang w:val="en-GB"/>
              </w:rPr>
              <w:t>Swabs of environmental surfaces within patient vicinity</w:t>
            </w:r>
          </w:p>
        </w:tc>
        <w:tc>
          <w:tcPr>
            <w:tcW w:w="1258" w:type="pct"/>
            <w:vMerge/>
            <w:vAlign w:val="center"/>
          </w:tcPr>
          <w:p w14:paraId="2C97E645" w14:textId="77777777" w:rsidR="00F37006" w:rsidRPr="00B62DD8" w:rsidRDefault="00F37006" w:rsidP="00F37006">
            <w:pPr>
              <w:pStyle w:val="Compact"/>
              <w:spacing w:before="0" w:after="0"/>
              <w:jc w:val="center"/>
              <w:rPr>
                <w:sz w:val="22"/>
                <w:szCs w:val="22"/>
                <w:highlight w:val="yellow"/>
                <w:lang w:val="en-GB"/>
              </w:rPr>
            </w:pPr>
          </w:p>
        </w:tc>
        <w:tc>
          <w:tcPr>
            <w:tcW w:w="1169" w:type="pct"/>
            <w:vMerge/>
            <w:vAlign w:val="center"/>
          </w:tcPr>
          <w:p w14:paraId="5A69A847" w14:textId="77777777" w:rsidR="00F37006" w:rsidRPr="00B62DD8" w:rsidRDefault="00F37006" w:rsidP="00F37006">
            <w:pPr>
              <w:pStyle w:val="Compact"/>
              <w:spacing w:before="0" w:after="0"/>
              <w:jc w:val="center"/>
              <w:rPr>
                <w:sz w:val="22"/>
                <w:szCs w:val="22"/>
                <w:highlight w:val="yellow"/>
                <w:lang w:val="en-GB"/>
              </w:rPr>
            </w:pPr>
          </w:p>
        </w:tc>
      </w:tr>
      <w:tr w:rsidR="00093245" w:rsidRPr="00951DF3" w14:paraId="7E4C5E0D" w14:textId="77777777" w:rsidTr="00BB0F30">
        <w:trPr>
          <w:trHeight w:val="1045"/>
        </w:trPr>
        <w:tc>
          <w:tcPr>
            <w:tcW w:w="1315" w:type="pct"/>
            <w:vAlign w:val="center"/>
          </w:tcPr>
          <w:p w14:paraId="463BBD31" w14:textId="77777777" w:rsidR="00093245" w:rsidRPr="00951DF3" w:rsidRDefault="00093245" w:rsidP="00093245">
            <w:pPr>
              <w:spacing w:after="0"/>
              <w:jc w:val="center"/>
              <w:rPr>
                <w:b/>
                <w:bCs/>
                <w:sz w:val="22"/>
                <w:szCs w:val="22"/>
                <w:lang w:val="en-GB"/>
              </w:rPr>
            </w:pPr>
            <w:r w:rsidRPr="00BB0F30">
              <w:rPr>
                <w:b/>
                <w:bCs/>
                <w:sz w:val="22"/>
                <w:szCs w:val="22"/>
                <w:highlight w:val="yellow"/>
                <w:lang w:val="en-GB"/>
              </w:rPr>
              <w:t>SERIAL SEROLOGY</w:t>
            </w:r>
          </w:p>
        </w:tc>
        <w:tc>
          <w:tcPr>
            <w:tcW w:w="1258" w:type="pct"/>
            <w:gridSpan w:val="2"/>
            <w:vAlign w:val="center"/>
          </w:tcPr>
          <w:p w14:paraId="7CD5D5E1" w14:textId="77777777" w:rsidR="00093245" w:rsidRPr="00BB0F30" w:rsidRDefault="00093245" w:rsidP="00093245">
            <w:pPr>
              <w:pStyle w:val="Compact"/>
              <w:spacing w:before="0" w:after="0"/>
              <w:jc w:val="center"/>
              <w:rPr>
                <w:sz w:val="22"/>
                <w:szCs w:val="22"/>
                <w:highlight w:val="yellow"/>
                <w:lang w:val="en-GB"/>
              </w:rPr>
            </w:pPr>
            <w:r w:rsidRPr="00BB0F30">
              <w:rPr>
                <w:sz w:val="22"/>
                <w:szCs w:val="22"/>
                <w:highlight w:val="yellow"/>
                <w:lang w:val="en-GB"/>
              </w:rPr>
              <w:t>Sample set obtained up to monthly for up to 2 years (&gt;40kg):</w:t>
            </w:r>
          </w:p>
          <w:p w14:paraId="327B0F6D" w14:textId="77777777" w:rsidR="00093245" w:rsidRPr="00BB0F30" w:rsidRDefault="00093245" w:rsidP="00093245">
            <w:pPr>
              <w:pStyle w:val="Compact"/>
              <w:spacing w:before="0" w:after="0"/>
              <w:jc w:val="center"/>
              <w:rPr>
                <w:sz w:val="22"/>
                <w:szCs w:val="22"/>
                <w:highlight w:val="yellow"/>
                <w:lang w:val="en-GB"/>
              </w:rPr>
            </w:pPr>
            <w:r w:rsidRPr="00BB0F30">
              <w:rPr>
                <w:sz w:val="22"/>
                <w:szCs w:val="22"/>
                <w:highlight w:val="yellow"/>
                <w:lang w:val="en-GB"/>
              </w:rPr>
              <w:t>5-10mL clotted blood,</w:t>
            </w:r>
          </w:p>
          <w:p w14:paraId="360B97A6" w14:textId="44814C8E" w:rsidR="00093245" w:rsidRDefault="00093245" w:rsidP="00093245">
            <w:pPr>
              <w:pStyle w:val="Compact"/>
              <w:spacing w:before="0" w:after="0"/>
              <w:jc w:val="center"/>
              <w:rPr>
                <w:sz w:val="22"/>
                <w:szCs w:val="22"/>
                <w:highlight w:val="yellow"/>
                <w:lang w:val="en-GB"/>
              </w:rPr>
            </w:pPr>
            <w:r w:rsidRPr="00BB0F30">
              <w:rPr>
                <w:sz w:val="22"/>
                <w:szCs w:val="22"/>
                <w:highlight w:val="yellow"/>
                <w:lang w:val="en-GB"/>
              </w:rPr>
              <w:t>2.5mL blood in RNA tube,</w:t>
            </w:r>
          </w:p>
          <w:p w14:paraId="2F62B33C" w14:textId="20D84560" w:rsidR="002C43F2" w:rsidRPr="00BB0F30" w:rsidRDefault="002C43F2" w:rsidP="002C43F2">
            <w:pPr>
              <w:pStyle w:val="Compact"/>
              <w:spacing w:before="0" w:after="0"/>
              <w:jc w:val="center"/>
              <w:rPr>
                <w:sz w:val="22"/>
                <w:szCs w:val="22"/>
                <w:highlight w:val="yellow"/>
                <w:lang w:val="en-GB"/>
              </w:rPr>
            </w:pPr>
            <w:r>
              <w:rPr>
                <w:sz w:val="22"/>
                <w:szCs w:val="22"/>
                <w:highlight w:val="yellow"/>
                <w:lang w:val="en-GB"/>
              </w:rPr>
              <w:t>3.5mL blood in sodium citrate tube</w:t>
            </w:r>
          </w:p>
          <w:p w14:paraId="75C586FB" w14:textId="77777777" w:rsidR="00093245" w:rsidRPr="00BB0F30" w:rsidRDefault="00093245" w:rsidP="00093245">
            <w:pPr>
              <w:pStyle w:val="Compact"/>
              <w:spacing w:before="0" w:after="0"/>
              <w:jc w:val="center"/>
              <w:rPr>
                <w:sz w:val="22"/>
                <w:szCs w:val="22"/>
                <w:highlight w:val="yellow"/>
                <w:lang w:val="en-GB"/>
              </w:rPr>
            </w:pPr>
            <w:r w:rsidRPr="00BB0F30">
              <w:rPr>
                <w:sz w:val="22"/>
                <w:szCs w:val="22"/>
                <w:highlight w:val="yellow"/>
                <w:lang w:val="en-GB"/>
              </w:rPr>
              <w:t>Oral crevicular fluid swab.</w:t>
            </w:r>
          </w:p>
        </w:tc>
        <w:tc>
          <w:tcPr>
            <w:tcW w:w="1258" w:type="pct"/>
            <w:vAlign w:val="center"/>
          </w:tcPr>
          <w:p w14:paraId="35D8368F" w14:textId="430185B9" w:rsidR="00093245" w:rsidRPr="00BB0F30" w:rsidRDefault="00093245" w:rsidP="00093245">
            <w:pPr>
              <w:pStyle w:val="Compact"/>
              <w:spacing w:before="0" w:after="0"/>
              <w:jc w:val="center"/>
              <w:rPr>
                <w:sz w:val="22"/>
                <w:szCs w:val="22"/>
                <w:highlight w:val="yellow"/>
                <w:lang w:val="en-GB"/>
              </w:rPr>
            </w:pPr>
            <w:r w:rsidRPr="00BB0F30">
              <w:rPr>
                <w:sz w:val="22"/>
                <w:szCs w:val="22"/>
                <w:highlight w:val="yellow"/>
                <w:lang w:val="en-GB"/>
              </w:rPr>
              <w:t xml:space="preserve">Table </w:t>
            </w:r>
            <w:r w:rsidR="00280420">
              <w:rPr>
                <w:sz w:val="22"/>
                <w:szCs w:val="22"/>
                <w:highlight w:val="yellow"/>
                <w:lang w:val="en-GB"/>
              </w:rPr>
              <w:t>9</w:t>
            </w:r>
          </w:p>
        </w:tc>
        <w:tc>
          <w:tcPr>
            <w:tcW w:w="1169" w:type="pct"/>
            <w:vAlign w:val="center"/>
          </w:tcPr>
          <w:p w14:paraId="42B1CAAA" w14:textId="77777777" w:rsidR="00093245" w:rsidRPr="00BB0F30" w:rsidRDefault="00093245" w:rsidP="00093245">
            <w:pPr>
              <w:pStyle w:val="Compact"/>
              <w:spacing w:after="0"/>
              <w:jc w:val="center"/>
              <w:rPr>
                <w:sz w:val="22"/>
                <w:szCs w:val="22"/>
                <w:highlight w:val="yellow"/>
                <w:lang w:val="en-GB"/>
              </w:rPr>
            </w:pPr>
            <w:r w:rsidRPr="00BB0F30">
              <w:rPr>
                <w:sz w:val="22"/>
                <w:szCs w:val="22"/>
                <w:highlight w:val="yellow"/>
                <w:lang w:val="en-GB"/>
              </w:rPr>
              <w:t>Quantify nature and duration of humoral immunity.</w:t>
            </w:r>
          </w:p>
          <w:p w14:paraId="39B8B6DF" w14:textId="77777777" w:rsidR="00093245" w:rsidRPr="00BB0F30" w:rsidRDefault="00093245" w:rsidP="00093245">
            <w:pPr>
              <w:pStyle w:val="Compact"/>
              <w:spacing w:before="0" w:after="0"/>
              <w:jc w:val="center"/>
              <w:rPr>
                <w:sz w:val="22"/>
                <w:szCs w:val="22"/>
                <w:highlight w:val="yellow"/>
                <w:lang w:val="en-GB"/>
              </w:rPr>
            </w:pPr>
            <w:r w:rsidRPr="00BB0F30">
              <w:rPr>
                <w:sz w:val="22"/>
                <w:szCs w:val="22"/>
                <w:highlight w:val="yellow"/>
                <w:lang w:val="en-GB"/>
              </w:rPr>
              <w:t>T-cell and B-cell receptor sequencing.</w:t>
            </w:r>
          </w:p>
        </w:tc>
      </w:tr>
      <w:tr w:rsidR="00713F16" w:rsidRPr="00951DF3" w14:paraId="6C96DA05" w14:textId="77777777" w:rsidTr="00BB0F30">
        <w:trPr>
          <w:trHeight w:val="1045"/>
        </w:trPr>
        <w:tc>
          <w:tcPr>
            <w:tcW w:w="1315" w:type="pct"/>
            <w:vAlign w:val="center"/>
          </w:tcPr>
          <w:p w14:paraId="52C11F25" w14:textId="77777777" w:rsidR="00713F16" w:rsidRPr="00951DF3" w:rsidRDefault="00713F16" w:rsidP="00713F16">
            <w:pPr>
              <w:spacing w:after="0"/>
              <w:jc w:val="center"/>
              <w:rPr>
                <w:b/>
                <w:bCs/>
                <w:sz w:val="22"/>
                <w:szCs w:val="22"/>
                <w:lang w:val="en-GB"/>
              </w:rPr>
            </w:pPr>
            <w:r w:rsidRPr="00951DF3">
              <w:rPr>
                <w:b/>
                <w:bCs/>
                <w:sz w:val="22"/>
                <w:szCs w:val="22"/>
                <w:lang w:val="en-GB"/>
              </w:rPr>
              <w:t>LARGE-VOLUME CONVALESCENT SAMPLING</w:t>
            </w:r>
            <w:r w:rsidR="00093245">
              <w:rPr>
                <w:b/>
                <w:bCs/>
                <w:sz w:val="22"/>
                <w:szCs w:val="22"/>
                <w:lang w:val="en-GB"/>
              </w:rPr>
              <w:t>*</w:t>
            </w:r>
          </w:p>
          <w:p w14:paraId="55D4A32F" w14:textId="77777777" w:rsidR="00713F16" w:rsidRPr="00951DF3" w:rsidRDefault="00713F16" w:rsidP="00713F16">
            <w:pPr>
              <w:spacing w:after="0"/>
              <w:jc w:val="center"/>
              <w:rPr>
                <w:b/>
                <w:bCs/>
                <w:sz w:val="22"/>
                <w:szCs w:val="22"/>
                <w:lang w:val="en-GB"/>
              </w:rPr>
            </w:pPr>
            <w:r w:rsidRPr="00951DF3">
              <w:rPr>
                <w:sz w:val="22"/>
                <w:szCs w:val="22"/>
                <w:lang w:val="en-GB"/>
              </w:rPr>
              <w:t>(in a small number of selected patients in specific institutions)</w:t>
            </w:r>
          </w:p>
        </w:tc>
        <w:tc>
          <w:tcPr>
            <w:tcW w:w="1258" w:type="pct"/>
            <w:gridSpan w:val="2"/>
            <w:vAlign w:val="center"/>
          </w:tcPr>
          <w:p w14:paraId="59852C9F" w14:textId="77777777" w:rsidR="00713F16" w:rsidRPr="00951DF3" w:rsidRDefault="00713F16" w:rsidP="00713F16">
            <w:pPr>
              <w:pStyle w:val="Compact"/>
              <w:spacing w:before="0" w:after="0"/>
              <w:jc w:val="center"/>
              <w:rPr>
                <w:sz w:val="22"/>
                <w:szCs w:val="22"/>
                <w:lang w:val="en-GB"/>
              </w:rPr>
            </w:pPr>
            <w:r w:rsidRPr="00951DF3">
              <w:rPr>
                <w:sz w:val="22"/>
                <w:szCs w:val="22"/>
                <w:lang w:val="en-GB"/>
              </w:rPr>
              <w:t xml:space="preserve">Up to 240mls of </w:t>
            </w:r>
            <w:r w:rsidR="005E5528">
              <w:rPr>
                <w:sz w:val="22"/>
                <w:szCs w:val="22"/>
                <w:lang w:val="en-GB"/>
              </w:rPr>
              <w:t xml:space="preserve">whole </w:t>
            </w:r>
            <w:r w:rsidRPr="00951DF3">
              <w:rPr>
                <w:sz w:val="22"/>
                <w:szCs w:val="22"/>
                <w:lang w:val="en-GB"/>
              </w:rPr>
              <w:t xml:space="preserve">blood in fully recovered patients </w:t>
            </w:r>
          </w:p>
        </w:tc>
        <w:tc>
          <w:tcPr>
            <w:tcW w:w="1258" w:type="pct"/>
            <w:vAlign w:val="center"/>
          </w:tcPr>
          <w:p w14:paraId="650DB4D7" w14:textId="77777777" w:rsidR="00713F16" w:rsidRPr="00951DF3" w:rsidRDefault="00713F16" w:rsidP="00713F16">
            <w:pPr>
              <w:pStyle w:val="Compact"/>
              <w:spacing w:before="0" w:after="0"/>
              <w:jc w:val="center"/>
              <w:rPr>
                <w:sz w:val="22"/>
                <w:szCs w:val="22"/>
                <w:lang w:val="en-GB"/>
              </w:rPr>
            </w:pPr>
            <w:r w:rsidRPr="00951DF3">
              <w:rPr>
                <w:sz w:val="22"/>
                <w:szCs w:val="22"/>
                <w:lang w:val="en-GB"/>
              </w:rPr>
              <w:t>Separation and storage of plasma.</w:t>
            </w:r>
          </w:p>
          <w:p w14:paraId="59DF7738" w14:textId="77777777" w:rsidR="00713F16" w:rsidRPr="00951DF3" w:rsidRDefault="00713F16" w:rsidP="00713F16">
            <w:pPr>
              <w:pStyle w:val="Compact"/>
              <w:spacing w:before="0" w:after="0"/>
              <w:jc w:val="center"/>
              <w:rPr>
                <w:sz w:val="22"/>
                <w:szCs w:val="22"/>
                <w:lang w:val="en-GB"/>
              </w:rPr>
            </w:pPr>
            <w:r w:rsidRPr="00951DF3">
              <w:rPr>
                <w:sz w:val="22"/>
                <w:szCs w:val="22"/>
                <w:lang w:val="en-GB"/>
              </w:rPr>
              <w:t>Extraction of peripheral blood mononuclear cells (PBMCs)</w:t>
            </w:r>
          </w:p>
        </w:tc>
        <w:tc>
          <w:tcPr>
            <w:tcW w:w="1169" w:type="pct"/>
            <w:vAlign w:val="center"/>
          </w:tcPr>
          <w:p w14:paraId="6CED7463" w14:textId="77777777" w:rsidR="00713F16" w:rsidRPr="00951DF3" w:rsidRDefault="00713F16" w:rsidP="00713F16">
            <w:pPr>
              <w:pStyle w:val="Compact"/>
              <w:spacing w:before="0" w:after="0"/>
              <w:jc w:val="center"/>
              <w:rPr>
                <w:sz w:val="22"/>
                <w:szCs w:val="22"/>
                <w:lang w:val="en-GB"/>
              </w:rPr>
            </w:pPr>
            <w:r w:rsidRPr="00951DF3">
              <w:rPr>
                <w:sz w:val="22"/>
                <w:szCs w:val="22"/>
                <w:lang w:val="en-GB"/>
              </w:rPr>
              <w:t xml:space="preserve">Serology tests, development of products including international standards, cellular immunology, generation of monoclonal </w:t>
            </w:r>
            <w:r w:rsidRPr="00951DF3">
              <w:rPr>
                <w:sz w:val="22"/>
                <w:szCs w:val="22"/>
                <w:lang w:val="en-GB"/>
              </w:rPr>
              <w:lastRenderedPageBreak/>
              <w:t>antibodies for research, diagnostic and therapeutic use</w:t>
            </w:r>
          </w:p>
        </w:tc>
      </w:tr>
      <w:tr w:rsidR="001F10DF" w:rsidRPr="00951DF3" w14:paraId="25F7B4E6" w14:textId="77777777" w:rsidTr="00BB0F30">
        <w:trPr>
          <w:trHeight w:val="1045"/>
          <w:ins w:id="61" w:author="Clark Russell" w:date="2020-05-05T14:20:00Z"/>
        </w:trPr>
        <w:tc>
          <w:tcPr>
            <w:tcW w:w="1315" w:type="pct"/>
            <w:vAlign w:val="center"/>
          </w:tcPr>
          <w:p w14:paraId="08BD4BA5" w14:textId="3A3E3C76" w:rsidR="001F10DF" w:rsidRPr="00951DF3" w:rsidRDefault="001F10DF" w:rsidP="001F10DF">
            <w:pPr>
              <w:spacing w:after="0"/>
              <w:jc w:val="center"/>
              <w:rPr>
                <w:ins w:id="62" w:author="Clark Russell" w:date="2020-05-05T14:20:00Z"/>
                <w:b/>
                <w:bCs/>
                <w:sz w:val="22"/>
                <w:szCs w:val="22"/>
                <w:lang w:val="en-GB"/>
              </w:rPr>
            </w:pPr>
            <w:ins w:id="63" w:author="Clark Russell" w:date="2020-05-05T14:20:00Z">
              <w:r w:rsidRPr="002438B4">
                <w:rPr>
                  <w:b/>
                  <w:bCs/>
                  <w:sz w:val="22"/>
                  <w:szCs w:val="22"/>
                  <w:highlight w:val="yellow"/>
                  <w:lang w:val="en-GB"/>
                </w:rPr>
                <w:lastRenderedPageBreak/>
                <w:t>SERIAL BAL DURING ECMO</w:t>
              </w:r>
            </w:ins>
          </w:p>
        </w:tc>
        <w:tc>
          <w:tcPr>
            <w:tcW w:w="1258" w:type="pct"/>
            <w:gridSpan w:val="2"/>
            <w:vAlign w:val="center"/>
          </w:tcPr>
          <w:p w14:paraId="610BA1C7" w14:textId="00A23BD6" w:rsidR="001F10DF" w:rsidRPr="00951DF3" w:rsidRDefault="001F10DF" w:rsidP="001F10DF">
            <w:pPr>
              <w:pStyle w:val="Compact"/>
              <w:spacing w:before="0" w:after="0"/>
              <w:jc w:val="center"/>
              <w:rPr>
                <w:ins w:id="64" w:author="Clark Russell" w:date="2020-05-05T14:20:00Z"/>
                <w:sz w:val="22"/>
                <w:szCs w:val="22"/>
                <w:lang w:val="en-GB"/>
              </w:rPr>
            </w:pPr>
            <w:ins w:id="65" w:author="Clark Russell" w:date="2020-05-05T14:20:00Z">
              <w:r w:rsidRPr="00B62DD8">
                <w:rPr>
                  <w:sz w:val="22"/>
                  <w:szCs w:val="22"/>
                  <w:highlight w:val="yellow"/>
                  <w:lang w:val="en-GB"/>
                </w:rPr>
                <w:t>120mL 0.9% saline BAL, performed on days 1, 3, and 9.</w:t>
              </w:r>
            </w:ins>
          </w:p>
        </w:tc>
        <w:tc>
          <w:tcPr>
            <w:tcW w:w="1258" w:type="pct"/>
            <w:vAlign w:val="center"/>
          </w:tcPr>
          <w:p w14:paraId="164A28E9" w14:textId="6ADE205C" w:rsidR="001F10DF" w:rsidRPr="00951DF3" w:rsidRDefault="001F10DF" w:rsidP="001F10DF">
            <w:pPr>
              <w:pStyle w:val="Compact"/>
              <w:spacing w:before="0" w:after="0"/>
              <w:jc w:val="center"/>
              <w:rPr>
                <w:ins w:id="66" w:author="Clark Russell" w:date="2020-05-05T14:20:00Z"/>
                <w:sz w:val="22"/>
                <w:szCs w:val="22"/>
                <w:lang w:val="en-GB"/>
              </w:rPr>
            </w:pPr>
            <w:ins w:id="67" w:author="Clark Russell" w:date="2020-05-05T14:20:00Z">
              <w:r w:rsidRPr="00B62DD8">
                <w:rPr>
                  <w:sz w:val="22"/>
                  <w:szCs w:val="22"/>
                  <w:highlight w:val="yellow"/>
                  <w:lang w:val="en-GB"/>
                </w:rPr>
                <w:t xml:space="preserve">Centrifugation to obtain cell pellet and supernatant. Storage </w:t>
              </w:r>
              <w:proofErr w:type="gramStart"/>
              <w:r w:rsidRPr="00B62DD8">
                <w:rPr>
                  <w:sz w:val="22"/>
                  <w:szCs w:val="22"/>
                  <w:highlight w:val="yellow"/>
                  <w:lang w:val="en-GB"/>
                </w:rPr>
                <w:t>at  -</w:t>
              </w:r>
              <w:proofErr w:type="gramEnd"/>
              <w:r w:rsidRPr="00B62DD8">
                <w:rPr>
                  <w:sz w:val="22"/>
                  <w:szCs w:val="22"/>
                  <w:highlight w:val="yellow"/>
                  <w:lang w:val="en-GB"/>
                </w:rPr>
                <w:t>80°C.</w:t>
              </w:r>
            </w:ins>
          </w:p>
        </w:tc>
        <w:tc>
          <w:tcPr>
            <w:tcW w:w="1169" w:type="pct"/>
            <w:vAlign w:val="center"/>
          </w:tcPr>
          <w:p w14:paraId="36102F6A" w14:textId="668C5C49" w:rsidR="001F10DF" w:rsidRPr="00951DF3" w:rsidRDefault="001F10DF" w:rsidP="001F10DF">
            <w:pPr>
              <w:pStyle w:val="Compact"/>
              <w:spacing w:before="0" w:after="0"/>
              <w:jc w:val="center"/>
              <w:rPr>
                <w:ins w:id="68" w:author="Clark Russell" w:date="2020-05-05T14:20:00Z"/>
                <w:sz w:val="22"/>
                <w:szCs w:val="22"/>
                <w:lang w:val="en-GB"/>
              </w:rPr>
            </w:pPr>
            <w:ins w:id="69" w:author="Clark Russell" w:date="2020-05-05T14:20:00Z">
              <w:r w:rsidRPr="00B62DD8">
                <w:rPr>
                  <w:sz w:val="22"/>
                  <w:szCs w:val="22"/>
                  <w:highlight w:val="yellow"/>
                  <w:lang w:val="en-GB"/>
                </w:rPr>
                <w:t>Study host immune response, viral replication and co-infection</w:t>
              </w:r>
            </w:ins>
          </w:p>
        </w:tc>
      </w:tr>
    </w:tbl>
    <w:p w14:paraId="7236ECEC" w14:textId="77777777" w:rsidR="00093245" w:rsidRPr="0032325A" w:rsidRDefault="00093245" w:rsidP="00466424">
      <w:pPr>
        <w:pStyle w:val="BodyText"/>
        <w:jc w:val="both"/>
        <w:rPr>
          <w:lang w:val="en-GB"/>
        </w:rPr>
      </w:pPr>
      <w:r w:rsidRPr="00BB0F30">
        <w:rPr>
          <w:highlight w:val="yellow"/>
          <w:lang w:val="en-GB"/>
        </w:rPr>
        <w:t xml:space="preserve">*In order to limit excessive volume sampling, patients will </w:t>
      </w:r>
      <w:r w:rsidRPr="00BB0F30">
        <w:rPr>
          <w:b/>
          <w:bCs/>
          <w:highlight w:val="yellow"/>
          <w:lang w:val="en-GB"/>
        </w:rPr>
        <w:t>not be enrolled in more than one</w:t>
      </w:r>
      <w:r w:rsidRPr="00BB0F30">
        <w:rPr>
          <w:highlight w:val="yellow"/>
          <w:lang w:val="en-GB"/>
        </w:rPr>
        <w:t xml:space="preserve"> of the pharmacokinetics, cellular immunology or large-volume convalescent sampling sub-studies.</w:t>
      </w:r>
    </w:p>
    <w:p w14:paraId="00ECBCB3" w14:textId="09543ADF" w:rsidR="002C43F2" w:rsidRPr="002303DC" w:rsidRDefault="002C43F2" w:rsidP="002C43F2">
      <w:pPr>
        <w:pStyle w:val="BodyText"/>
        <w:jc w:val="both"/>
        <w:rPr>
          <w:i/>
          <w:highlight w:val="yellow"/>
          <w:lang w:val="en-GB"/>
        </w:rPr>
      </w:pPr>
      <w:r w:rsidRPr="002303DC">
        <w:rPr>
          <w:i/>
          <w:highlight w:val="yellow"/>
          <w:lang w:val="en-GB"/>
        </w:rPr>
        <w:t xml:space="preserve">Table </w:t>
      </w:r>
      <w:r w:rsidR="00280420">
        <w:rPr>
          <w:i/>
          <w:highlight w:val="yellow"/>
          <w:lang w:val="en-GB"/>
        </w:rPr>
        <w:t>6</w:t>
      </w:r>
      <w:r w:rsidRPr="002303DC">
        <w:rPr>
          <w:i/>
          <w:highlight w:val="yellow"/>
          <w:lang w:val="en-GB"/>
        </w:rPr>
        <w:t>. Consent forms for biological sampling for sub-studies</w:t>
      </w:r>
    </w:p>
    <w:tbl>
      <w:tblPr>
        <w:tblStyle w:val="TableGrid"/>
        <w:tblW w:w="0" w:type="auto"/>
        <w:tblLook w:val="04A0" w:firstRow="1" w:lastRow="0" w:firstColumn="1" w:lastColumn="0" w:noHBand="0" w:noVBand="1"/>
      </w:tblPr>
      <w:tblGrid>
        <w:gridCol w:w="3003"/>
        <w:gridCol w:w="3088"/>
        <w:gridCol w:w="2919"/>
      </w:tblGrid>
      <w:tr w:rsidR="002C43F2" w:rsidRPr="002303DC" w14:paraId="0309D1BF" w14:textId="77777777" w:rsidTr="00280420">
        <w:tc>
          <w:tcPr>
            <w:tcW w:w="3003" w:type="dxa"/>
          </w:tcPr>
          <w:p w14:paraId="150FD487" w14:textId="77777777" w:rsidR="002C43F2" w:rsidRPr="002303DC" w:rsidRDefault="002C43F2" w:rsidP="00280420">
            <w:pPr>
              <w:rPr>
                <w:b/>
                <w:highlight w:val="yellow"/>
              </w:rPr>
            </w:pPr>
            <w:r w:rsidRPr="002303DC">
              <w:rPr>
                <w:b/>
                <w:highlight w:val="yellow"/>
              </w:rPr>
              <w:t>Sub-study</w:t>
            </w:r>
          </w:p>
        </w:tc>
        <w:tc>
          <w:tcPr>
            <w:tcW w:w="3088" w:type="dxa"/>
          </w:tcPr>
          <w:p w14:paraId="1B590D0C" w14:textId="77777777" w:rsidR="002C43F2" w:rsidRPr="002303DC" w:rsidRDefault="002C43F2" w:rsidP="00280420">
            <w:pPr>
              <w:rPr>
                <w:b/>
                <w:highlight w:val="yellow"/>
              </w:rPr>
            </w:pPr>
            <w:r w:rsidRPr="002303DC">
              <w:rPr>
                <w:b/>
                <w:highlight w:val="yellow"/>
              </w:rPr>
              <w:t>Sampling</w:t>
            </w:r>
          </w:p>
        </w:tc>
        <w:tc>
          <w:tcPr>
            <w:tcW w:w="2919" w:type="dxa"/>
          </w:tcPr>
          <w:p w14:paraId="425647B5" w14:textId="77777777" w:rsidR="002C43F2" w:rsidRPr="002303DC" w:rsidRDefault="002C43F2" w:rsidP="00280420">
            <w:pPr>
              <w:rPr>
                <w:b/>
                <w:highlight w:val="yellow"/>
              </w:rPr>
            </w:pPr>
            <w:r w:rsidRPr="002303DC">
              <w:rPr>
                <w:b/>
                <w:highlight w:val="yellow"/>
              </w:rPr>
              <w:t>Relevant PISC</w:t>
            </w:r>
          </w:p>
        </w:tc>
      </w:tr>
      <w:tr w:rsidR="002C43F2" w:rsidRPr="002303DC" w14:paraId="78C33C72" w14:textId="77777777" w:rsidTr="00280420">
        <w:tc>
          <w:tcPr>
            <w:tcW w:w="3003" w:type="dxa"/>
          </w:tcPr>
          <w:p w14:paraId="2AC0463C" w14:textId="77777777" w:rsidR="002C43F2" w:rsidRPr="002303DC" w:rsidRDefault="002C43F2" w:rsidP="00280420">
            <w:pPr>
              <w:rPr>
                <w:highlight w:val="yellow"/>
              </w:rPr>
            </w:pPr>
            <w:r w:rsidRPr="002303DC">
              <w:rPr>
                <w:highlight w:val="yellow"/>
              </w:rPr>
              <w:t>Cellular Immunology</w:t>
            </w:r>
          </w:p>
        </w:tc>
        <w:tc>
          <w:tcPr>
            <w:tcW w:w="3088" w:type="dxa"/>
          </w:tcPr>
          <w:p w14:paraId="2D5327F8" w14:textId="77777777" w:rsidR="002C43F2" w:rsidRPr="002303DC" w:rsidRDefault="002C43F2" w:rsidP="00280420">
            <w:pPr>
              <w:rPr>
                <w:highlight w:val="yellow"/>
              </w:rPr>
            </w:pPr>
            <w:r w:rsidRPr="002303DC">
              <w:rPr>
                <w:highlight w:val="yellow"/>
              </w:rPr>
              <w:t>Acute (blood)</w:t>
            </w:r>
          </w:p>
        </w:tc>
        <w:tc>
          <w:tcPr>
            <w:tcW w:w="2919" w:type="dxa"/>
          </w:tcPr>
          <w:p w14:paraId="6A311A1A" w14:textId="28B2086B" w:rsidR="002C43F2" w:rsidRPr="002303DC" w:rsidRDefault="002C43F2" w:rsidP="00280420">
            <w:pPr>
              <w:rPr>
                <w:highlight w:val="yellow"/>
              </w:rPr>
            </w:pPr>
            <w:r w:rsidRPr="002303DC">
              <w:rPr>
                <w:highlight w:val="yellow"/>
              </w:rPr>
              <w:t>CCP-UK Adult</w:t>
            </w:r>
            <w:r>
              <w:rPr>
                <w:highlight w:val="yellow"/>
              </w:rPr>
              <w:t>/NOK</w:t>
            </w:r>
          </w:p>
        </w:tc>
      </w:tr>
      <w:tr w:rsidR="002C43F2" w:rsidRPr="002303DC" w14:paraId="300A8E0A" w14:textId="77777777" w:rsidTr="00280420">
        <w:tc>
          <w:tcPr>
            <w:tcW w:w="3003" w:type="dxa"/>
          </w:tcPr>
          <w:p w14:paraId="74F2DBEB" w14:textId="77777777" w:rsidR="002C43F2" w:rsidRPr="002303DC" w:rsidRDefault="002C43F2" w:rsidP="00280420">
            <w:pPr>
              <w:rPr>
                <w:highlight w:val="yellow"/>
              </w:rPr>
            </w:pPr>
          </w:p>
        </w:tc>
        <w:tc>
          <w:tcPr>
            <w:tcW w:w="3088" w:type="dxa"/>
          </w:tcPr>
          <w:p w14:paraId="23EBC5FA" w14:textId="77777777" w:rsidR="002C43F2" w:rsidRPr="002303DC" w:rsidRDefault="002C43F2" w:rsidP="00280420">
            <w:pPr>
              <w:rPr>
                <w:highlight w:val="yellow"/>
              </w:rPr>
            </w:pPr>
            <w:r w:rsidRPr="002303DC">
              <w:rPr>
                <w:highlight w:val="yellow"/>
              </w:rPr>
              <w:t>Convalescent (blood)</w:t>
            </w:r>
          </w:p>
        </w:tc>
        <w:tc>
          <w:tcPr>
            <w:tcW w:w="2919" w:type="dxa"/>
          </w:tcPr>
          <w:p w14:paraId="2716C830" w14:textId="77777777" w:rsidR="002C43F2" w:rsidRPr="002303DC" w:rsidRDefault="002C43F2" w:rsidP="00280420">
            <w:pPr>
              <w:rPr>
                <w:highlight w:val="yellow"/>
              </w:rPr>
            </w:pPr>
            <w:r w:rsidRPr="002303DC">
              <w:rPr>
                <w:highlight w:val="yellow"/>
              </w:rPr>
              <w:t>Extra Convalescent</w:t>
            </w:r>
          </w:p>
        </w:tc>
      </w:tr>
      <w:tr w:rsidR="002C43F2" w:rsidRPr="002303DC" w14:paraId="7D501E45" w14:textId="77777777" w:rsidTr="00280420">
        <w:tc>
          <w:tcPr>
            <w:tcW w:w="3003" w:type="dxa"/>
          </w:tcPr>
          <w:p w14:paraId="1FF7DCBE" w14:textId="77777777" w:rsidR="002C43F2" w:rsidRPr="002303DC" w:rsidRDefault="002C43F2" w:rsidP="00280420">
            <w:pPr>
              <w:rPr>
                <w:highlight w:val="yellow"/>
              </w:rPr>
            </w:pPr>
            <w:r w:rsidRPr="002303DC">
              <w:rPr>
                <w:highlight w:val="yellow"/>
              </w:rPr>
              <w:t>Large Volume Convalescent Sampling</w:t>
            </w:r>
          </w:p>
        </w:tc>
        <w:tc>
          <w:tcPr>
            <w:tcW w:w="3088" w:type="dxa"/>
          </w:tcPr>
          <w:p w14:paraId="02DC26F7" w14:textId="77777777" w:rsidR="002C43F2" w:rsidRPr="002303DC" w:rsidRDefault="002C43F2" w:rsidP="00280420">
            <w:pPr>
              <w:rPr>
                <w:highlight w:val="yellow"/>
              </w:rPr>
            </w:pPr>
            <w:r w:rsidRPr="002303DC">
              <w:rPr>
                <w:highlight w:val="yellow"/>
              </w:rPr>
              <w:t>Blood</w:t>
            </w:r>
          </w:p>
        </w:tc>
        <w:tc>
          <w:tcPr>
            <w:tcW w:w="2919" w:type="dxa"/>
          </w:tcPr>
          <w:p w14:paraId="52CF7F36" w14:textId="77777777" w:rsidR="002C43F2" w:rsidRPr="002303DC" w:rsidRDefault="002C43F2" w:rsidP="00280420">
            <w:pPr>
              <w:rPr>
                <w:highlight w:val="yellow"/>
              </w:rPr>
            </w:pPr>
            <w:r w:rsidRPr="002303DC">
              <w:rPr>
                <w:highlight w:val="yellow"/>
              </w:rPr>
              <w:t>Extra Convalescent</w:t>
            </w:r>
          </w:p>
        </w:tc>
      </w:tr>
      <w:tr w:rsidR="002C43F2" w:rsidRPr="002303DC" w14:paraId="40E278CE" w14:textId="77777777" w:rsidTr="00280420">
        <w:tc>
          <w:tcPr>
            <w:tcW w:w="3003" w:type="dxa"/>
          </w:tcPr>
          <w:p w14:paraId="05A6443E" w14:textId="77777777" w:rsidR="002C43F2" w:rsidRPr="002303DC" w:rsidRDefault="002C43F2" w:rsidP="00280420">
            <w:pPr>
              <w:rPr>
                <w:highlight w:val="yellow"/>
              </w:rPr>
            </w:pPr>
            <w:r w:rsidRPr="002303DC">
              <w:rPr>
                <w:highlight w:val="yellow"/>
              </w:rPr>
              <w:t>Serial Serology</w:t>
            </w:r>
          </w:p>
        </w:tc>
        <w:tc>
          <w:tcPr>
            <w:tcW w:w="3088" w:type="dxa"/>
          </w:tcPr>
          <w:p w14:paraId="5694A5B6" w14:textId="77777777" w:rsidR="002C43F2" w:rsidRPr="002303DC" w:rsidRDefault="002C43F2" w:rsidP="00280420">
            <w:pPr>
              <w:rPr>
                <w:highlight w:val="yellow"/>
              </w:rPr>
            </w:pPr>
            <w:r w:rsidRPr="002303DC">
              <w:rPr>
                <w:highlight w:val="yellow"/>
              </w:rPr>
              <w:t>Core sample set</w:t>
            </w:r>
          </w:p>
        </w:tc>
        <w:tc>
          <w:tcPr>
            <w:tcW w:w="2919" w:type="dxa"/>
          </w:tcPr>
          <w:p w14:paraId="1FA610E2" w14:textId="77777777" w:rsidR="002C43F2" w:rsidRPr="002303DC" w:rsidRDefault="002C43F2" w:rsidP="00280420">
            <w:pPr>
              <w:rPr>
                <w:highlight w:val="yellow"/>
              </w:rPr>
            </w:pPr>
            <w:r w:rsidRPr="002303DC">
              <w:rPr>
                <w:highlight w:val="yellow"/>
              </w:rPr>
              <w:t>Serial Serology</w:t>
            </w:r>
          </w:p>
        </w:tc>
      </w:tr>
      <w:tr w:rsidR="001F10DF" w:rsidRPr="002303DC" w14:paraId="6AAE1BF5" w14:textId="77777777" w:rsidTr="00280420">
        <w:trPr>
          <w:ins w:id="70" w:author="Clark Russell" w:date="2020-05-05T14:20:00Z"/>
        </w:trPr>
        <w:tc>
          <w:tcPr>
            <w:tcW w:w="3003" w:type="dxa"/>
          </w:tcPr>
          <w:p w14:paraId="56225623" w14:textId="22636B3D" w:rsidR="001F10DF" w:rsidRPr="002303DC" w:rsidRDefault="001F10DF" w:rsidP="001F10DF">
            <w:pPr>
              <w:rPr>
                <w:ins w:id="71" w:author="Clark Russell" w:date="2020-05-05T14:20:00Z"/>
                <w:highlight w:val="yellow"/>
              </w:rPr>
            </w:pPr>
            <w:ins w:id="72" w:author="Clark Russell" w:date="2020-05-05T14:20:00Z">
              <w:r w:rsidRPr="002303DC">
                <w:rPr>
                  <w:highlight w:val="yellow"/>
                </w:rPr>
                <w:t>Serial BAL during ECMO</w:t>
              </w:r>
            </w:ins>
          </w:p>
        </w:tc>
        <w:tc>
          <w:tcPr>
            <w:tcW w:w="3088" w:type="dxa"/>
          </w:tcPr>
          <w:p w14:paraId="7E4F64A3" w14:textId="5B15BDD4" w:rsidR="001F10DF" w:rsidRPr="002303DC" w:rsidRDefault="001F10DF" w:rsidP="001F10DF">
            <w:pPr>
              <w:rPr>
                <w:ins w:id="73" w:author="Clark Russell" w:date="2020-05-05T14:20:00Z"/>
                <w:highlight w:val="yellow"/>
              </w:rPr>
            </w:pPr>
            <w:ins w:id="74" w:author="Clark Russell" w:date="2020-05-05T14:20:00Z">
              <w:r w:rsidRPr="002303DC">
                <w:rPr>
                  <w:highlight w:val="yellow"/>
                </w:rPr>
                <w:t>BAL</w:t>
              </w:r>
            </w:ins>
          </w:p>
        </w:tc>
        <w:tc>
          <w:tcPr>
            <w:tcW w:w="2919" w:type="dxa"/>
          </w:tcPr>
          <w:p w14:paraId="46D4BEF2" w14:textId="2719AD32" w:rsidR="001F10DF" w:rsidRPr="002303DC" w:rsidRDefault="001F10DF" w:rsidP="001F10DF">
            <w:pPr>
              <w:rPr>
                <w:ins w:id="75" w:author="Clark Russell" w:date="2020-05-05T14:20:00Z"/>
                <w:highlight w:val="yellow"/>
              </w:rPr>
            </w:pPr>
            <w:ins w:id="76" w:author="Clark Russell" w:date="2020-05-05T14:20:00Z">
              <w:r w:rsidRPr="002303DC">
                <w:rPr>
                  <w:highlight w:val="yellow"/>
                </w:rPr>
                <w:t>CCP-UK Adult</w:t>
              </w:r>
              <w:r>
                <w:rPr>
                  <w:highlight w:val="yellow"/>
                </w:rPr>
                <w:t>/NOK</w:t>
              </w:r>
            </w:ins>
          </w:p>
        </w:tc>
      </w:tr>
    </w:tbl>
    <w:p w14:paraId="4276D9AC" w14:textId="77777777" w:rsidR="00713F16" w:rsidRDefault="00713F16" w:rsidP="00466424">
      <w:pPr>
        <w:pStyle w:val="Heading3"/>
        <w:jc w:val="both"/>
        <w:rPr>
          <w:color w:val="auto"/>
          <w:lang w:val="en-GB"/>
        </w:rPr>
      </w:pPr>
      <w:bookmarkStart w:id="77" w:name="_Toc39488086"/>
      <w:r>
        <w:rPr>
          <w:color w:val="auto"/>
          <w:lang w:val="en-GB"/>
        </w:rPr>
        <w:t>Cellular immunology sub-study</w:t>
      </w:r>
      <w:bookmarkEnd w:id="77"/>
    </w:p>
    <w:p w14:paraId="64896CEE" w14:textId="385D7855" w:rsidR="00713F16" w:rsidRDefault="00713F16" w:rsidP="00466424">
      <w:pPr>
        <w:pStyle w:val="BodyText"/>
        <w:jc w:val="both"/>
        <w:rPr>
          <w:lang w:val="en-GB"/>
        </w:rPr>
      </w:pPr>
      <w:r w:rsidRPr="00BB0F30">
        <w:rPr>
          <w:highlight w:val="yellow"/>
          <w:lang w:val="en-GB"/>
        </w:rPr>
        <w:t>In selected centres with appropriate facilities and training, selected participants will be asked to donate additional larger blood volumes for PBMC isolation at one or more timepoints during acute illness and convalescence for detailed immune profiling. Acute samples will be obtained according to the Tier 2 biological sampling schedule (days 1, 3 and 9). Longitudinal convalescent samples obtained following discharge and recovery will not exceed 470ml in 16 weeks.</w:t>
      </w:r>
    </w:p>
    <w:p w14:paraId="64D6DB14" w14:textId="7E944102" w:rsidR="00B759B1" w:rsidRDefault="00B759B1" w:rsidP="00466424">
      <w:pPr>
        <w:pStyle w:val="Heading3"/>
        <w:jc w:val="both"/>
        <w:rPr>
          <w:color w:val="auto"/>
          <w:lang w:val="en-GB"/>
        </w:rPr>
      </w:pPr>
      <w:bookmarkStart w:id="78" w:name="_Toc39488087"/>
      <w:r w:rsidRPr="00951DF3">
        <w:rPr>
          <w:color w:val="auto"/>
          <w:lang w:val="en-GB"/>
        </w:rPr>
        <w:t>Large-volume convalescent sampling</w:t>
      </w:r>
      <w:bookmarkEnd w:id="78"/>
    </w:p>
    <w:p w14:paraId="35F528CB" w14:textId="77777777" w:rsidR="00B759B1" w:rsidRPr="00951DF3" w:rsidRDefault="00B759B1" w:rsidP="00466424">
      <w:pPr>
        <w:pStyle w:val="BodyText"/>
        <w:jc w:val="both"/>
        <w:rPr>
          <w:lang w:val="en-GB"/>
        </w:rPr>
      </w:pPr>
      <w:r w:rsidRPr="00951DF3">
        <w:rPr>
          <w:lang w:val="en-GB"/>
        </w:rPr>
        <w:t xml:space="preserve">In a small number of patients (likely to be less than 10 patients for each emerging infection) there is a need for additional sampling after recovery from acute </w:t>
      </w:r>
      <w:proofErr w:type="gramStart"/>
      <w:r w:rsidRPr="00951DF3">
        <w:rPr>
          <w:lang w:val="en-GB"/>
        </w:rPr>
        <w:t>illness  to</w:t>
      </w:r>
      <w:proofErr w:type="gramEnd"/>
      <w:r w:rsidRPr="00951DF3">
        <w:rPr>
          <w:lang w:val="en-GB"/>
        </w:rPr>
        <w:t xml:space="preserve"> enable generation of serological tests, setting of reference standards for serology, extraction and culture of peripheral blood mononuclear cells (PBMCs) for cellular immunology studies, and generation of monoclonal antibodies for research, diagnostic and therapeutic use. These studies are often extremely valuable in the global response to a new pathogen.</w:t>
      </w:r>
    </w:p>
    <w:p w14:paraId="192AC486" w14:textId="77777777" w:rsidR="00B759B1" w:rsidRPr="00951DF3" w:rsidRDefault="00B759B1" w:rsidP="00466424">
      <w:pPr>
        <w:pStyle w:val="BodyText"/>
        <w:jc w:val="both"/>
        <w:rPr>
          <w:lang w:val="en-GB"/>
        </w:rPr>
      </w:pPr>
      <w:r w:rsidRPr="00951DF3">
        <w:rPr>
          <w:lang w:val="en-GB"/>
        </w:rPr>
        <w:t>Immune cells, including monocytes, monocyte-derived macrophages, neutrophils and lymphocytes will be isolated from peripheral blood and studied immediately or following culture. Gene expression, protein synthesis and degradation, cytokine release and other functional studies will be measured in immune cells from cases and age- and sex- matched controls. Cells will be stored for future use and may be used in the generation of commercial products.</w:t>
      </w:r>
    </w:p>
    <w:p w14:paraId="18C1F4D1" w14:textId="77777777" w:rsidR="00B759B1" w:rsidRPr="00951DF3" w:rsidRDefault="00B759B1" w:rsidP="00466424">
      <w:pPr>
        <w:pStyle w:val="BodyText"/>
        <w:jc w:val="both"/>
        <w:rPr>
          <w:lang w:val="en-GB"/>
        </w:rPr>
      </w:pPr>
      <w:r w:rsidRPr="00951DF3">
        <w:rPr>
          <w:lang w:val="en-GB"/>
        </w:rPr>
        <w:t xml:space="preserve">Patients who participated, with appropriate consent, in this study may be invited to provide additional samples under separate consent for this part of the study. All blood </w:t>
      </w:r>
      <w:r w:rsidRPr="00951DF3">
        <w:rPr>
          <w:lang w:val="en-GB"/>
        </w:rPr>
        <w:lastRenderedPageBreak/>
        <w:t>samples will be obtained by an experienced phlebotomist. Participants will be fully recovered, otherwise healthy individuals with no contraindications to blood donation, including:</w:t>
      </w:r>
    </w:p>
    <w:p w14:paraId="63D9A8E0" w14:textId="77777777" w:rsidR="00B759B1" w:rsidRPr="00951DF3" w:rsidRDefault="00B759B1" w:rsidP="00466424">
      <w:pPr>
        <w:pStyle w:val="BodyText"/>
        <w:numPr>
          <w:ilvl w:val="0"/>
          <w:numId w:val="28"/>
        </w:numPr>
        <w:jc w:val="both"/>
        <w:rPr>
          <w:lang w:val="en-GB"/>
        </w:rPr>
      </w:pPr>
      <w:r w:rsidRPr="00951DF3">
        <w:rPr>
          <w:lang w:val="en-GB"/>
        </w:rPr>
        <w:t>Infection with any blood borne diseases (e.g. HIV, Hepatitis B or Hepatitis C)</w:t>
      </w:r>
    </w:p>
    <w:p w14:paraId="303086FF" w14:textId="77777777" w:rsidR="00B759B1" w:rsidRPr="00951DF3" w:rsidRDefault="00B759B1" w:rsidP="00466424">
      <w:pPr>
        <w:pStyle w:val="BodyText"/>
        <w:numPr>
          <w:ilvl w:val="0"/>
          <w:numId w:val="28"/>
        </w:numPr>
        <w:jc w:val="both"/>
        <w:rPr>
          <w:lang w:val="en-GB"/>
        </w:rPr>
      </w:pPr>
      <w:r w:rsidRPr="00951DF3">
        <w:rPr>
          <w:lang w:val="en-GB"/>
        </w:rPr>
        <w:t>Previous or current intravenous drug abuse</w:t>
      </w:r>
    </w:p>
    <w:p w14:paraId="50B7B482" w14:textId="77777777" w:rsidR="00B759B1" w:rsidRPr="00951DF3" w:rsidRDefault="00B759B1" w:rsidP="00466424">
      <w:pPr>
        <w:pStyle w:val="BodyText"/>
        <w:numPr>
          <w:ilvl w:val="0"/>
          <w:numId w:val="28"/>
        </w:numPr>
        <w:jc w:val="both"/>
        <w:rPr>
          <w:lang w:val="en-GB"/>
        </w:rPr>
      </w:pPr>
      <w:r w:rsidRPr="00951DF3">
        <w:rPr>
          <w:lang w:val="en-GB"/>
        </w:rPr>
        <w:t>Current anaemia</w:t>
      </w:r>
    </w:p>
    <w:p w14:paraId="3294D132" w14:textId="77777777" w:rsidR="00B759B1" w:rsidRPr="00951DF3" w:rsidRDefault="00B759B1" w:rsidP="00466424">
      <w:pPr>
        <w:pStyle w:val="BodyText"/>
        <w:numPr>
          <w:ilvl w:val="0"/>
          <w:numId w:val="28"/>
        </w:numPr>
        <w:jc w:val="both"/>
        <w:rPr>
          <w:lang w:val="en-GB"/>
        </w:rPr>
      </w:pPr>
      <w:r w:rsidRPr="00951DF3">
        <w:rPr>
          <w:lang w:val="en-GB"/>
        </w:rPr>
        <w:t>Blood clotting disorders</w:t>
      </w:r>
    </w:p>
    <w:p w14:paraId="122A2935" w14:textId="77777777" w:rsidR="00B759B1" w:rsidRPr="00951DF3" w:rsidRDefault="00B759B1" w:rsidP="00466424">
      <w:pPr>
        <w:pStyle w:val="BodyText"/>
        <w:numPr>
          <w:ilvl w:val="0"/>
          <w:numId w:val="28"/>
        </w:numPr>
        <w:jc w:val="both"/>
        <w:rPr>
          <w:lang w:val="en-GB"/>
        </w:rPr>
      </w:pPr>
      <w:r w:rsidRPr="00951DF3">
        <w:rPr>
          <w:lang w:val="en-GB"/>
        </w:rPr>
        <w:t>Current anticoagulant (blood thinning) drug therapy</w:t>
      </w:r>
    </w:p>
    <w:p w14:paraId="767B9903" w14:textId="77777777" w:rsidR="00B759B1" w:rsidRPr="00951DF3" w:rsidRDefault="00B759B1" w:rsidP="00466424">
      <w:pPr>
        <w:pStyle w:val="BodyText"/>
        <w:numPr>
          <w:ilvl w:val="0"/>
          <w:numId w:val="28"/>
        </w:numPr>
        <w:jc w:val="both"/>
        <w:rPr>
          <w:lang w:val="en-GB"/>
        </w:rPr>
      </w:pPr>
      <w:r w:rsidRPr="00951DF3">
        <w:rPr>
          <w:lang w:val="en-GB"/>
        </w:rPr>
        <w:t>History of donations to the blood transfusion service (or any other donation) within the last 12 weeks.</w:t>
      </w:r>
    </w:p>
    <w:p w14:paraId="7EAA0238" w14:textId="77777777" w:rsidR="00B759B1" w:rsidRPr="00951DF3" w:rsidRDefault="00B759B1" w:rsidP="00466424">
      <w:pPr>
        <w:pStyle w:val="BodyText"/>
        <w:jc w:val="both"/>
        <w:rPr>
          <w:lang w:val="en-GB"/>
        </w:rPr>
      </w:pPr>
      <w:r w:rsidRPr="00951DF3">
        <w:rPr>
          <w:lang w:val="en-GB"/>
        </w:rPr>
        <w:t>Depending on the participant’s weight, the following maximum volumes of blood will be obtained:</w:t>
      </w:r>
    </w:p>
    <w:p w14:paraId="5B24218B" w14:textId="77777777" w:rsidR="00B759B1" w:rsidRPr="00951DF3" w:rsidRDefault="00B759B1" w:rsidP="00466424">
      <w:pPr>
        <w:pStyle w:val="BodyText"/>
        <w:numPr>
          <w:ilvl w:val="0"/>
          <w:numId w:val="29"/>
        </w:numPr>
        <w:jc w:val="both"/>
        <w:rPr>
          <w:lang w:val="en-GB"/>
        </w:rPr>
      </w:pPr>
      <w:r w:rsidRPr="00951DF3">
        <w:rPr>
          <w:lang w:val="en-GB"/>
        </w:rPr>
        <w:t>&gt;40kg: 240mls (6.0mls/kg)</w:t>
      </w:r>
    </w:p>
    <w:p w14:paraId="188EDE3E" w14:textId="60DBA7F8" w:rsidR="00B759B1" w:rsidRPr="00B759B1" w:rsidRDefault="00B759B1" w:rsidP="00466424">
      <w:pPr>
        <w:pStyle w:val="BodyText"/>
        <w:numPr>
          <w:ilvl w:val="0"/>
          <w:numId w:val="29"/>
        </w:numPr>
        <w:jc w:val="both"/>
        <w:rPr>
          <w:lang w:val="en-GB"/>
        </w:rPr>
      </w:pPr>
      <w:r w:rsidRPr="00951DF3">
        <w:rPr>
          <w:lang w:val="en-GB"/>
        </w:rPr>
        <w:t>20-40kg: 80mls (4.0mls/kg)</w:t>
      </w:r>
    </w:p>
    <w:p w14:paraId="15552418" w14:textId="77777777" w:rsidR="001F10DF" w:rsidRPr="001F10DF" w:rsidRDefault="001F10DF" w:rsidP="001F10DF">
      <w:pPr>
        <w:pStyle w:val="Heading3"/>
        <w:rPr>
          <w:ins w:id="79" w:author="Clark Russell" w:date="2020-05-05T14:21:00Z"/>
          <w:lang w:val="en-GB"/>
        </w:rPr>
      </w:pPr>
      <w:bookmarkStart w:id="80" w:name="_Toc39488088"/>
      <w:ins w:id="81" w:author="Clark Russell" w:date="2020-05-05T14:21:00Z">
        <w:r w:rsidRPr="001F10DF">
          <w:rPr>
            <w:lang w:val="en-GB"/>
          </w:rPr>
          <w:t>Serial bronchoalveolar lavage during extra-corporeal membrane oxygenation</w:t>
        </w:r>
      </w:ins>
    </w:p>
    <w:p w14:paraId="602B0A2C" w14:textId="04C61033" w:rsidR="001F10DF" w:rsidRPr="001F10DF" w:rsidRDefault="001F10DF" w:rsidP="005320F8">
      <w:pPr>
        <w:pStyle w:val="BodyText"/>
        <w:jc w:val="both"/>
        <w:rPr>
          <w:ins w:id="82" w:author="Clark Russell" w:date="2020-05-05T14:21:00Z"/>
          <w:lang w:val="en-GB"/>
        </w:rPr>
      </w:pPr>
      <w:ins w:id="83" w:author="Clark Russell" w:date="2020-05-05T14:21:00Z">
        <w:r w:rsidRPr="002438B4">
          <w:rPr>
            <w:highlight w:val="yellow"/>
            <w:lang w:val="en-GB"/>
          </w:rPr>
          <w:t>In small numbers of patients with refractory respiratory failure due to SARI receiving extra-corporeal membrane oxygenation (ECMO) in a specialist centre, the opportunity exists to safely perform serial bronchoscopy for research purposes without the risk of impairing oxygenation (in contrast to bronchoscopy performed when oxygenation is dependent on mechanical ventilation). This is also safer for the operator since the patient can be paralysed and ventilation can be temporarily discontinued, significantly reducing aerosol generation. Broncho-alveolar lavage (BAL) specimens obtained in this context could be processed to allow analysis of viral load, bacterial or fungal co-infection, and host soluble immune mediators in the distal airway.</w:t>
        </w:r>
      </w:ins>
    </w:p>
    <w:p w14:paraId="07F5E760" w14:textId="17EBB810" w:rsidR="00B759B1" w:rsidRDefault="00B759B1" w:rsidP="00466424">
      <w:pPr>
        <w:pStyle w:val="Heading3"/>
        <w:jc w:val="both"/>
        <w:rPr>
          <w:lang w:val="en-GB"/>
        </w:rPr>
      </w:pPr>
      <w:r w:rsidRPr="00B759B1">
        <w:rPr>
          <w:lang w:val="en-GB"/>
        </w:rPr>
        <w:t>Long-term evolution of cellular and humoral immunity in COVID-19 Survivors</w:t>
      </w:r>
      <w:bookmarkEnd w:id="80"/>
    </w:p>
    <w:p w14:paraId="6E79673A" w14:textId="31558BEC" w:rsidR="00B759B1" w:rsidRPr="00B759B1" w:rsidRDefault="00B759B1" w:rsidP="00466424">
      <w:pPr>
        <w:pStyle w:val="BodyText"/>
        <w:jc w:val="both"/>
        <w:rPr>
          <w:lang w:val="en-GB"/>
        </w:rPr>
      </w:pPr>
      <w:r w:rsidRPr="00BB0F30">
        <w:rPr>
          <w:highlight w:val="yellow"/>
          <w:lang w:val="en-GB"/>
        </w:rPr>
        <w:t>In those who give consent to be contacted after discharge, we will invite participation by telephone call and SMS reminders to participate in a three-year follow-up study of the evolution of cellular and humoral immunity. We will deliberately target survivors from centres supported by Clinical Research Facilities, and survivors who have identified themselves as Health Care Workers. Survivors with be invited and reminded by telephone and SMS to return to a clinical research facility at intervals not more than monthly and in most cases 3 monthly, to give a sample set not exceeding that described in the main protocol. Local travel expenses by standard class fare will be reimbursed. Target to participate n=200.</w:t>
      </w:r>
    </w:p>
    <w:p w14:paraId="74DE2C2B" w14:textId="1DC791B8" w:rsidR="00B759B1" w:rsidRPr="00B759B1" w:rsidRDefault="00B759B1" w:rsidP="00466424">
      <w:pPr>
        <w:pStyle w:val="Heading3"/>
        <w:jc w:val="both"/>
        <w:rPr>
          <w:lang w:val="en-GB"/>
        </w:rPr>
      </w:pPr>
      <w:bookmarkStart w:id="84" w:name="_Toc39488089"/>
      <w:r w:rsidRPr="00B759B1">
        <w:rPr>
          <w:lang w:val="en-GB"/>
        </w:rPr>
        <w:lastRenderedPageBreak/>
        <w:t>Long-term consequences of COVID-19 – Post COVID-19 Sequelae</w:t>
      </w:r>
      <w:bookmarkEnd w:id="84"/>
    </w:p>
    <w:p w14:paraId="2A15E19C" w14:textId="77777777" w:rsidR="00181899" w:rsidRDefault="00B759B1" w:rsidP="00181899">
      <w:pPr>
        <w:pStyle w:val="BodyText"/>
        <w:jc w:val="both"/>
        <w:rPr>
          <w:highlight w:val="yellow"/>
          <w:lang w:val="en-GB"/>
        </w:rPr>
      </w:pPr>
      <w:r w:rsidRPr="00BB0F30">
        <w:rPr>
          <w:highlight w:val="yellow"/>
          <w:lang w:val="en-GB"/>
        </w:rPr>
        <w:t xml:space="preserve">In those who give consent to be contacted after discharge, we will invite participation in a </w:t>
      </w:r>
      <w:proofErr w:type="gramStart"/>
      <w:r w:rsidRPr="00BB0F30">
        <w:rPr>
          <w:highlight w:val="yellow"/>
          <w:lang w:val="en-GB"/>
        </w:rPr>
        <w:t>three year</w:t>
      </w:r>
      <w:proofErr w:type="gramEnd"/>
      <w:r w:rsidRPr="00BB0F30">
        <w:rPr>
          <w:highlight w:val="yellow"/>
          <w:lang w:val="en-GB"/>
        </w:rPr>
        <w:t xml:space="preserve"> follow-up study of the sequelae of COVID-19. Participants will be invited by telephone and SMS. Surveys will be delivered by web-links in SMS. Surveys will be sent not more than every 3 months. Target to participate n=300. A sub-group will be invited to participate in telephone interviews n=30</w:t>
      </w:r>
      <w:r w:rsidR="00280420">
        <w:rPr>
          <w:lang w:val="en-GB"/>
        </w:rPr>
        <w:t>. I</w:t>
      </w:r>
      <w:r w:rsidR="00280420">
        <w:rPr>
          <w:highlight w:val="yellow"/>
          <w:lang w:val="en-GB"/>
        </w:rPr>
        <w:t>nterviews will be recorded and transcribed via professional transcription service. Consent for interview invitation is included as an optional statement on all relevant PISCs. Consent for interview participation and recording of the interview will be sought at the commencement of each interview and documented in the transcription.</w:t>
      </w:r>
      <w:r w:rsidR="00181899" w:rsidRPr="00181899">
        <w:rPr>
          <w:highlight w:val="yellow"/>
          <w:lang w:val="en-GB"/>
        </w:rPr>
        <w:t xml:space="preserve"> </w:t>
      </w:r>
      <w:r w:rsidR="00181899">
        <w:rPr>
          <w:highlight w:val="yellow"/>
          <w:lang w:val="en-GB"/>
        </w:rPr>
        <w:t>Interviews will be recorded and transcribed via professional transcription service. Consent for interview invitation is included as an optional statement on all relevant PISCs. Consent for interview participation and recording of the interview will be sought at the commencement of each interview and documented in the transcription. Survey content and interview topic guides are in development at time of approval of the current version (9.2 01/05/2020). These will be submitted for ethical review as an amendment. No surveys or interviews will take place prior to full ethical approval being received for these documents.</w:t>
      </w:r>
    </w:p>
    <w:p w14:paraId="0724D150" w14:textId="4AE764E1" w:rsidR="00713F16" w:rsidRDefault="00713F16" w:rsidP="00466424">
      <w:pPr>
        <w:pStyle w:val="BodyText"/>
        <w:jc w:val="both"/>
        <w:rPr>
          <w:lang w:val="en-GB"/>
        </w:rPr>
      </w:pPr>
    </w:p>
    <w:p w14:paraId="3B298430" w14:textId="4355F068" w:rsidR="00280420" w:rsidRPr="00B759B1" w:rsidRDefault="00280420" w:rsidP="00280420">
      <w:pPr>
        <w:pStyle w:val="Heading3"/>
        <w:jc w:val="both"/>
        <w:rPr>
          <w:lang w:val="en-GB"/>
        </w:rPr>
      </w:pPr>
      <w:bookmarkStart w:id="85" w:name="_Toc39488090"/>
      <w:r>
        <w:rPr>
          <w:lang w:val="en-GB"/>
        </w:rPr>
        <w:t>Air and surface sampling</w:t>
      </w:r>
      <w:bookmarkEnd w:id="85"/>
    </w:p>
    <w:p w14:paraId="75FBCDC1" w14:textId="77777777" w:rsidR="00280420" w:rsidRPr="005C3376" w:rsidRDefault="00280420" w:rsidP="00280420">
      <w:pPr>
        <w:pStyle w:val="BodyText"/>
        <w:jc w:val="both"/>
        <w:rPr>
          <w:highlight w:val="yellow"/>
          <w:lang w:val="en-GB"/>
        </w:rPr>
      </w:pPr>
      <w:r w:rsidRPr="005C3376">
        <w:rPr>
          <w:highlight w:val="yellow"/>
          <w:lang w:val="en-GB"/>
        </w:rPr>
        <w:t xml:space="preserve">In a small number of cases at a limited number of </w:t>
      </w:r>
      <w:proofErr w:type="gramStart"/>
      <w:r w:rsidRPr="005C3376">
        <w:rPr>
          <w:highlight w:val="yellow"/>
          <w:lang w:val="en-GB"/>
        </w:rPr>
        <w:t>hospital</w:t>
      </w:r>
      <w:proofErr w:type="gramEnd"/>
      <w:r w:rsidRPr="005C3376">
        <w:rPr>
          <w:highlight w:val="yellow"/>
          <w:lang w:val="en-GB"/>
        </w:rPr>
        <w:t xml:space="preserve">, samples of the air around the patient will be obtained using air-sampling devices which will be placed in unobtrusive locations in the patient’s vicinity, and swabs will be taken from the environmental surfaces. </w:t>
      </w:r>
      <w:r>
        <w:rPr>
          <w:highlight w:val="yellow"/>
          <w:lang w:val="en-GB"/>
        </w:rPr>
        <w:t xml:space="preserve">These samples will be tested specifically for the pathogen of interest and there will be no possibility of incidental detection of other healthcare-associated pathogens in the environment. </w:t>
      </w:r>
      <w:r w:rsidRPr="005C3376">
        <w:rPr>
          <w:highlight w:val="yellow"/>
          <w:lang w:val="en-GB"/>
        </w:rPr>
        <w:t>This is in order to better understand the spread of virus through the air. Results from this environmental analysis will be linked to patient data. We shall not seek formal consent for this additional sampling activity, as enhanced environmental sampling is part of infection prevention control in any outbreak.</w:t>
      </w:r>
    </w:p>
    <w:p w14:paraId="51B5ABA7" w14:textId="77777777" w:rsidR="00280420" w:rsidRPr="00713F16" w:rsidRDefault="00280420" w:rsidP="00466424">
      <w:pPr>
        <w:pStyle w:val="BodyText"/>
        <w:jc w:val="both"/>
        <w:rPr>
          <w:lang w:val="en-GB"/>
        </w:rPr>
      </w:pPr>
    </w:p>
    <w:p w14:paraId="2A7E9E4A" w14:textId="77777777" w:rsidR="00DA099F" w:rsidRPr="00951DF3" w:rsidRDefault="00C15D9F" w:rsidP="003825CE">
      <w:pPr>
        <w:pStyle w:val="Heading3"/>
        <w:rPr>
          <w:color w:val="auto"/>
          <w:lang w:val="en-GB"/>
        </w:rPr>
      </w:pPr>
      <w:bookmarkStart w:id="86" w:name="_Toc39488091"/>
      <w:r w:rsidRPr="00951DF3">
        <w:rPr>
          <w:color w:val="auto"/>
          <w:lang w:val="en-GB"/>
        </w:rPr>
        <w:t>For CNS infections only – residual cerebrospinal fluid from clinical sampling</w:t>
      </w:r>
      <w:bookmarkEnd w:id="60"/>
      <w:bookmarkEnd w:id="86"/>
    </w:p>
    <w:p w14:paraId="568B4783" w14:textId="1E615964" w:rsidR="00DA099F" w:rsidRPr="00951DF3" w:rsidRDefault="00DA099F" w:rsidP="00DA099F">
      <w:pPr>
        <w:pStyle w:val="Caption"/>
        <w:keepNext/>
        <w:rPr>
          <w:lang w:val="en-GB"/>
        </w:rPr>
      </w:pPr>
      <w:r w:rsidRPr="00951DF3">
        <w:rPr>
          <w:lang w:val="en-GB"/>
        </w:rPr>
        <w:t xml:space="preserve">Table </w:t>
      </w:r>
      <w:r w:rsidR="00280420" w:rsidRPr="00280420">
        <w:rPr>
          <w:highlight w:val="yellow"/>
          <w:lang w:val="en-GB"/>
        </w:rPr>
        <w:t>7</w:t>
      </w:r>
      <w:r w:rsidRPr="00951DF3">
        <w:rPr>
          <w:lang w:val="en-GB"/>
        </w:rPr>
        <w:t>. Cerebrospinal fluid sampling</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4885"/>
        <w:gridCol w:w="1328"/>
        <w:gridCol w:w="3363"/>
      </w:tblGrid>
      <w:tr w:rsidR="00951DF3" w:rsidRPr="00951DF3" w14:paraId="220FC2D4" w14:textId="77777777" w:rsidTr="00E662E3">
        <w:tc>
          <w:tcPr>
            <w:tcW w:w="2550" w:type="pct"/>
            <w:vAlign w:val="center"/>
          </w:tcPr>
          <w:p w14:paraId="38434322" w14:textId="77777777" w:rsidR="00E662E3" w:rsidRPr="00951DF3" w:rsidRDefault="00E662E3" w:rsidP="00E662E3">
            <w:pPr>
              <w:jc w:val="center"/>
              <w:rPr>
                <w:b/>
                <w:lang w:val="en-GB"/>
              </w:rPr>
            </w:pPr>
            <w:r w:rsidRPr="00951DF3">
              <w:rPr>
                <w:b/>
                <w:lang w:val="en-GB"/>
              </w:rPr>
              <w:t>Sample</w:t>
            </w:r>
          </w:p>
        </w:tc>
        <w:tc>
          <w:tcPr>
            <w:tcW w:w="693" w:type="pct"/>
            <w:vAlign w:val="center"/>
          </w:tcPr>
          <w:p w14:paraId="07734154" w14:textId="77777777" w:rsidR="00E662E3" w:rsidRPr="00951DF3" w:rsidRDefault="00E662E3" w:rsidP="00E662E3">
            <w:pPr>
              <w:pStyle w:val="Compact"/>
              <w:jc w:val="center"/>
              <w:rPr>
                <w:lang w:val="en-GB"/>
              </w:rPr>
            </w:pPr>
            <w:r w:rsidRPr="00951DF3">
              <w:rPr>
                <w:lang w:val="en-GB"/>
              </w:rPr>
              <w:t>Processing</w:t>
            </w:r>
          </w:p>
        </w:tc>
        <w:tc>
          <w:tcPr>
            <w:tcW w:w="1756" w:type="pct"/>
            <w:vAlign w:val="center"/>
          </w:tcPr>
          <w:p w14:paraId="6B9DDC0D" w14:textId="77777777" w:rsidR="00E662E3" w:rsidRPr="00951DF3" w:rsidRDefault="00E662E3" w:rsidP="00E662E3">
            <w:pPr>
              <w:pStyle w:val="Compact"/>
              <w:jc w:val="center"/>
              <w:rPr>
                <w:lang w:val="en-GB"/>
              </w:rPr>
            </w:pPr>
            <w:r w:rsidRPr="00951DF3">
              <w:rPr>
                <w:lang w:val="en-GB"/>
              </w:rPr>
              <w:t>Purpose</w:t>
            </w:r>
          </w:p>
        </w:tc>
      </w:tr>
      <w:tr w:rsidR="00951DF3" w:rsidRPr="00951DF3" w14:paraId="416E514A" w14:textId="77777777" w:rsidTr="00E662E3">
        <w:tc>
          <w:tcPr>
            <w:tcW w:w="2550" w:type="pct"/>
            <w:vMerge w:val="restart"/>
            <w:vAlign w:val="center"/>
          </w:tcPr>
          <w:p w14:paraId="51B20C44" w14:textId="77777777" w:rsidR="002A09BC" w:rsidRPr="00951DF3" w:rsidRDefault="002A09BC" w:rsidP="00E662E3">
            <w:pPr>
              <w:jc w:val="center"/>
              <w:rPr>
                <w:lang w:val="en-GB"/>
              </w:rPr>
            </w:pPr>
            <w:r w:rsidRPr="00951DF3">
              <w:rPr>
                <w:b/>
                <w:lang w:val="en-GB"/>
              </w:rPr>
              <w:t>Additional cerebrospinal fluid sample during clinical lumbar puncture</w:t>
            </w:r>
          </w:p>
          <w:p w14:paraId="368D70F5" w14:textId="32520DBF" w:rsidR="002A09BC" w:rsidRPr="00951DF3" w:rsidRDefault="002A09BC" w:rsidP="00E662E3">
            <w:pPr>
              <w:jc w:val="center"/>
              <w:rPr>
                <w:lang w:val="en-GB"/>
              </w:rPr>
            </w:pPr>
            <w:r w:rsidRPr="00951DF3">
              <w:rPr>
                <w:lang w:val="en-GB"/>
              </w:rPr>
              <w:t>If after recruitment a lumbar puncture is clinically indicated, an additional sample of up to 5mls (</w:t>
            </w:r>
            <w:r w:rsidR="00466424">
              <w:rPr>
                <w:lang w:val="en-GB"/>
              </w:rPr>
              <w:t>T</w:t>
            </w:r>
            <w:r w:rsidRPr="00951DF3">
              <w:rPr>
                <w:lang w:val="en-GB"/>
              </w:rPr>
              <w:t xml:space="preserve">able </w:t>
            </w:r>
            <w:r w:rsidR="00280420" w:rsidRPr="00280420">
              <w:rPr>
                <w:highlight w:val="yellow"/>
                <w:lang w:val="en-GB"/>
              </w:rPr>
              <w:t>8</w:t>
            </w:r>
            <w:r w:rsidRPr="00951DF3">
              <w:rPr>
                <w:lang w:val="en-GB"/>
              </w:rPr>
              <w:t xml:space="preserve">) will be collected in a universal sterile tube, provided it is deemed </w:t>
            </w:r>
            <w:r w:rsidRPr="00951DF3">
              <w:rPr>
                <w:lang w:val="en-GB"/>
              </w:rPr>
              <w:lastRenderedPageBreak/>
              <w:t>appropriate by the supervising clinician.</w:t>
            </w:r>
          </w:p>
          <w:p w14:paraId="6B334230" w14:textId="77777777" w:rsidR="002A09BC" w:rsidRPr="00951DF3" w:rsidRDefault="002A09BC" w:rsidP="00E662E3">
            <w:pPr>
              <w:jc w:val="center"/>
              <w:rPr>
                <w:lang w:val="en-GB"/>
              </w:rPr>
            </w:pPr>
            <w:r w:rsidRPr="00951DF3">
              <w:rPr>
                <w:lang w:val="en-GB"/>
              </w:rPr>
              <w:t>Any residual CSF from samples taken as part of routine clinical care will be collected and stored if available.</w:t>
            </w:r>
          </w:p>
        </w:tc>
        <w:tc>
          <w:tcPr>
            <w:tcW w:w="693" w:type="pct"/>
            <w:vMerge w:val="restart"/>
            <w:vAlign w:val="center"/>
          </w:tcPr>
          <w:p w14:paraId="287F2DD1" w14:textId="77777777" w:rsidR="000219F0" w:rsidRPr="00951DF3" w:rsidRDefault="00E662E3" w:rsidP="00E662E3">
            <w:pPr>
              <w:pStyle w:val="Compact"/>
              <w:jc w:val="center"/>
              <w:rPr>
                <w:lang w:val="en-GB"/>
              </w:rPr>
            </w:pPr>
            <w:r w:rsidRPr="00951DF3">
              <w:rPr>
                <w:lang w:val="en-GB"/>
              </w:rPr>
              <w:lastRenderedPageBreak/>
              <w:t>3 a</w:t>
            </w:r>
            <w:r w:rsidR="002A09BC" w:rsidRPr="00951DF3">
              <w:rPr>
                <w:lang w:val="en-GB"/>
              </w:rPr>
              <w:t>liquot</w:t>
            </w:r>
            <w:r w:rsidR="009345ED" w:rsidRPr="00951DF3">
              <w:rPr>
                <w:lang w:val="en-GB"/>
              </w:rPr>
              <w:t xml:space="preserve">s </w:t>
            </w:r>
            <w:r w:rsidR="002A09BC" w:rsidRPr="00951DF3">
              <w:rPr>
                <w:lang w:val="en-GB"/>
              </w:rPr>
              <w:t xml:space="preserve">stored at </w:t>
            </w:r>
          </w:p>
          <w:p w14:paraId="320D6080" w14:textId="77777777" w:rsidR="00E03759" w:rsidRPr="00951DF3" w:rsidRDefault="002A09BC" w:rsidP="00E03759">
            <w:pPr>
              <w:pStyle w:val="Compact"/>
              <w:jc w:val="center"/>
              <w:rPr>
                <w:lang w:val="en-GB"/>
              </w:rPr>
            </w:pPr>
            <w:r w:rsidRPr="00951DF3">
              <w:rPr>
                <w:lang w:val="en-GB"/>
              </w:rPr>
              <w:t>-80°C</w:t>
            </w:r>
            <w:r w:rsidR="00E03759" w:rsidRPr="00951DF3">
              <w:rPr>
                <w:lang w:val="en-GB"/>
              </w:rPr>
              <w:t xml:space="preserve">, according to relevant PHE </w:t>
            </w:r>
            <w:r w:rsidR="00E03759" w:rsidRPr="00951DF3">
              <w:rPr>
                <w:lang w:val="en-GB"/>
              </w:rPr>
              <w:lastRenderedPageBreak/>
              <w:t>guidance.</w:t>
            </w:r>
          </w:p>
          <w:p w14:paraId="463BE378" w14:textId="77777777" w:rsidR="002A09BC" w:rsidRPr="00951DF3" w:rsidRDefault="002A09BC" w:rsidP="00E662E3">
            <w:pPr>
              <w:pStyle w:val="Compact"/>
              <w:jc w:val="center"/>
              <w:rPr>
                <w:lang w:val="en-GB"/>
              </w:rPr>
            </w:pPr>
          </w:p>
        </w:tc>
        <w:tc>
          <w:tcPr>
            <w:tcW w:w="1756" w:type="pct"/>
            <w:vAlign w:val="center"/>
          </w:tcPr>
          <w:p w14:paraId="02924BB0" w14:textId="77777777" w:rsidR="002A09BC" w:rsidRPr="00951DF3" w:rsidRDefault="002A09BC" w:rsidP="00E662E3">
            <w:pPr>
              <w:pStyle w:val="Compact"/>
              <w:jc w:val="center"/>
              <w:rPr>
                <w:lang w:val="en-GB"/>
              </w:rPr>
            </w:pPr>
            <w:r w:rsidRPr="00951DF3">
              <w:rPr>
                <w:lang w:val="en-GB"/>
              </w:rPr>
              <w:lastRenderedPageBreak/>
              <w:t>Extract RNA/DNA from causative pathogens and other circulating pathogens for molecular testing, genomic studies and virus isolation</w:t>
            </w:r>
          </w:p>
        </w:tc>
      </w:tr>
      <w:tr w:rsidR="00951DF3" w:rsidRPr="00951DF3" w14:paraId="3BD29B23" w14:textId="77777777" w:rsidTr="00E662E3">
        <w:tc>
          <w:tcPr>
            <w:tcW w:w="2550" w:type="pct"/>
            <w:vMerge/>
            <w:vAlign w:val="center"/>
          </w:tcPr>
          <w:p w14:paraId="4031601F" w14:textId="77777777" w:rsidR="002A09BC" w:rsidRPr="00951DF3" w:rsidRDefault="002A09BC" w:rsidP="00E662E3">
            <w:pPr>
              <w:jc w:val="center"/>
              <w:rPr>
                <w:lang w:val="en-GB"/>
              </w:rPr>
            </w:pPr>
          </w:p>
        </w:tc>
        <w:tc>
          <w:tcPr>
            <w:tcW w:w="693" w:type="pct"/>
            <w:vMerge/>
            <w:vAlign w:val="center"/>
          </w:tcPr>
          <w:p w14:paraId="414166BE" w14:textId="77777777" w:rsidR="002A09BC" w:rsidRPr="00951DF3" w:rsidRDefault="002A09BC" w:rsidP="00E662E3">
            <w:pPr>
              <w:jc w:val="center"/>
              <w:rPr>
                <w:lang w:val="en-GB"/>
              </w:rPr>
            </w:pPr>
          </w:p>
        </w:tc>
        <w:tc>
          <w:tcPr>
            <w:tcW w:w="1756" w:type="pct"/>
            <w:vAlign w:val="center"/>
          </w:tcPr>
          <w:p w14:paraId="050F6CEE" w14:textId="77777777" w:rsidR="002A09BC" w:rsidRPr="00951DF3" w:rsidRDefault="002A09BC" w:rsidP="00E662E3">
            <w:pPr>
              <w:pStyle w:val="Compact"/>
              <w:jc w:val="center"/>
              <w:rPr>
                <w:lang w:val="en-GB"/>
              </w:rPr>
            </w:pPr>
            <w:r w:rsidRPr="00951DF3">
              <w:rPr>
                <w:lang w:val="en-GB"/>
              </w:rPr>
              <w:t>Perform serological testing for pathogen-specific antibodies</w:t>
            </w:r>
          </w:p>
        </w:tc>
      </w:tr>
      <w:tr w:rsidR="002A09BC" w:rsidRPr="00951DF3" w14:paraId="5341018A" w14:textId="77777777" w:rsidTr="00E662E3">
        <w:tc>
          <w:tcPr>
            <w:tcW w:w="2550" w:type="pct"/>
            <w:vMerge/>
            <w:vAlign w:val="center"/>
          </w:tcPr>
          <w:p w14:paraId="19965BCB" w14:textId="77777777" w:rsidR="002A09BC" w:rsidRPr="00951DF3" w:rsidRDefault="002A09BC" w:rsidP="00E662E3">
            <w:pPr>
              <w:jc w:val="center"/>
              <w:rPr>
                <w:lang w:val="en-GB"/>
              </w:rPr>
            </w:pPr>
          </w:p>
        </w:tc>
        <w:tc>
          <w:tcPr>
            <w:tcW w:w="693" w:type="pct"/>
            <w:vMerge/>
            <w:vAlign w:val="center"/>
          </w:tcPr>
          <w:p w14:paraId="384C3890" w14:textId="77777777" w:rsidR="002A09BC" w:rsidRPr="00951DF3" w:rsidRDefault="002A09BC" w:rsidP="00E662E3">
            <w:pPr>
              <w:jc w:val="center"/>
              <w:rPr>
                <w:lang w:val="en-GB"/>
              </w:rPr>
            </w:pPr>
          </w:p>
        </w:tc>
        <w:tc>
          <w:tcPr>
            <w:tcW w:w="1756" w:type="pct"/>
            <w:vAlign w:val="center"/>
          </w:tcPr>
          <w:p w14:paraId="5F22C088" w14:textId="77777777" w:rsidR="002A09BC" w:rsidRPr="00951DF3" w:rsidRDefault="002A09BC" w:rsidP="00E662E3">
            <w:pPr>
              <w:pStyle w:val="Compact"/>
              <w:jc w:val="center"/>
              <w:rPr>
                <w:lang w:val="en-GB"/>
              </w:rPr>
            </w:pPr>
            <w:r w:rsidRPr="00951DF3">
              <w:rPr>
                <w:lang w:val="en-GB"/>
              </w:rPr>
              <w:t>Test for mediators, metabolites and potential biomarkers</w:t>
            </w:r>
          </w:p>
        </w:tc>
      </w:tr>
    </w:tbl>
    <w:p w14:paraId="7FE4E6B1" w14:textId="77777777" w:rsidR="001202D1" w:rsidRPr="00951DF3" w:rsidRDefault="001202D1">
      <w:pPr>
        <w:pStyle w:val="BodyText"/>
        <w:rPr>
          <w:lang w:val="en-GB"/>
        </w:rPr>
      </w:pPr>
    </w:p>
    <w:p w14:paraId="0B731328" w14:textId="6A9A674F" w:rsidR="00DA099F" w:rsidRPr="00951DF3" w:rsidRDefault="00DA099F" w:rsidP="00DA099F">
      <w:pPr>
        <w:pStyle w:val="Caption"/>
        <w:keepNext/>
        <w:rPr>
          <w:lang w:val="en-GB"/>
        </w:rPr>
      </w:pPr>
      <w:r w:rsidRPr="00951DF3">
        <w:rPr>
          <w:lang w:val="en-GB"/>
        </w:rPr>
        <w:t xml:space="preserve">Table </w:t>
      </w:r>
      <w:r w:rsidR="00280420" w:rsidRPr="00280420">
        <w:rPr>
          <w:highlight w:val="yellow"/>
          <w:lang w:val="en-GB"/>
        </w:rPr>
        <w:t>8</w:t>
      </w:r>
      <w:r w:rsidRPr="00951DF3">
        <w:rPr>
          <w:lang w:val="en-GB"/>
        </w:rPr>
        <w:t>. Estimates of CSF production rate, total CSF volume and the safe recommended CSF volume taken at lumbar puncture for different age groups. Taken from the British Infection Society guidelines for the diagnosis and treatment of tuberculosis of the central</w:t>
      </w:r>
      <w:r w:rsidR="00412913" w:rsidRPr="00951DF3">
        <w:rPr>
          <w:lang w:val="en-GB"/>
        </w:rPr>
        <w:t xml:space="preserve"> nervous system.</w:t>
      </w:r>
    </w:p>
    <w:tbl>
      <w:tblPr>
        <w:tblStyle w:val="Table"/>
        <w:tblW w:w="5003" w:type="pct"/>
        <w:tblLook w:val="07E0" w:firstRow="1" w:lastRow="1" w:firstColumn="1" w:lastColumn="1" w:noHBand="1" w:noVBand="1"/>
      </w:tblPr>
      <w:tblGrid>
        <w:gridCol w:w="1815"/>
        <w:gridCol w:w="2666"/>
        <w:gridCol w:w="2116"/>
        <w:gridCol w:w="2985"/>
      </w:tblGrid>
      <w:tr w:rsidR="00951DF3" w:rsidRPr="00951DF3" w14:paraId="1A12CF7C" w14:textId="77777777" w:rsidTr="007E4B18">
        <w:tc>
          <w:tcPr>
            <w:tcW w:w="947" w:type="pct"/>
            <w:tcBorders>
              <w:bottom w:val="single" w:sz="0" w:space="0" w:color="auto"/>
            </w:tcBorders>
            <w:vAlign w:val="center"/>
          </w:tcPr>
          <w:p w14:paraId="58B2ACF0" w14:textId="77777777" w:rsidR="001202D1" w:rsidRPr="00951DF3" w:rsidRDefault="00C15D9F" w:rsidP="007F5F03">
            <w:pPr>
              <w:pStyle w:val="Compact"/>
              <w:jc w:val="center"/>
              <w:rPr>
                <w:lang w:val="en-GB"/>
              </w:rPr>
            </w:pPr>
            <w:r w:rsidRPr="00951DF3">
              <w:rPr>
                <w:b/>
                <w:lang w:val="en-GB"/>
              </w:rPr>
              <w:t>Age</w:t>
            </w:r>
          </w:p>
        </w:tc>
        <w:tc>
          <w:tcPr>
            <w:tcW w:w="1391" w:type="pct"/>
            <w:tcBorders>
              <w:bottom w:val="single" w:sz="0" w:space="0" w:color="auto"/>
            </w:tcBorders>
            <w:vAlign w:val="center"/>
          </w:tcPr>
          <w:p w14:paraId="59A150FF" w14:textId="77777777" w:rsidR="001202D1" w:rsidRPr="00951DF3" w:rsidRDefault="00C15D9F" w:rsidP="007F5F03">
            <w:pPr>
              <w:pStyle w:val="Compact"/>
              <w:jc w:val="center"/>
              <w:rPr>
                <w:lang w:val="en-GB"/>
              </w:rPr>
            </w:pPr>
            <w:r w:rsidRPr="00951DF3">
              <w:rPr>
                <w:b/>
                <w:lang w:val="en-GB"/>
              </w:rPr>
              <w:t>Mean CSF production rate (ml/h)</w:t>
            </w:r>
          </w:p>
        </w:tc>
        <w:tc>
          <w:tcPr>
            <w:tcW w:w="0" w:type="auto"/>
            <w:tcBorders>
              <w:bottom w:val="single" w:sz="0" w:space="0" w:color="auto"/>
            </w:tcBorders>
            <w:vAlign w:val="center"/>
          </w:tcPr>
          <w:p w14:paraId="1CAD305D" w14:textId="77777777" w:rsidR="001202D1" w:rsidRPr="00951DF3" w:rsidRDefault="00C15D9F" w:rsidP="007F5F03">
            <w:pPr>
              <w:pStyle w:val="Compact"/>
              <w:jc w:val="center"/>
              <w:rPr>
                <w:lang w:val="en-GB"/>
              </w:rPr>
            </w:pPr>
            <w:r w:rsidRPr="00951DF3">
              <w:rPr>
                <w:b/>
                <w:lang w:val="en-GB"/>
              </w:rPr>
              <w:t>Total CSF Volume (</w:t>
            </w:r>
            <w:proofErr w:type="spellStart"/>
            <w:r w:rsidRPr="00951DF3">
              <w:rPr>
                <w:b/>
                <w:lang w:val="en-GB"/>
              </w:rPr>
              <w:t>mls</w:t>
            </w:r>
            <w:proofErr w:type="spellEnd"/>
            <w:r w:rsidRPr="00951DF3">
              <w:rPr>
                <w:b/>
                <w:lang w:val="en-GB"/>
              </w:rPr>
              <w:t>)</w:t>
            </w:r>
          </w:p>
        </w:tc>
        <w:tc>
          <w:tcPr>
            <w:tcW w:w="0" w:type="auto"/>
            <w:tcBorders>
              <w:bottom w:val="single" w:sz="0" w:space="0" w:color="auto"/>
            </w:tcBorders>
            <w:vAlign w:val="center"/>
          </w:tcPr>
          <w:p w14:paraId="3B251E93" w14:textId="77777777" w:rsidR="001202D1" w:rsidRPr="00951DF3" w:rsidRDefault="00C15D9F" w:rsidP="007F5F03">
            <w:pPr>
              <w:pStyle w:val="Compact"/>
              <w:jc w:val="center"/>
              <w:rPr>
                <w:lang w:val="en-GB"/>
              </w:rPr>
            </w:pPr>
            <w:r w:rsidRPr="00951DF3">
              <w:rPr>
                <w:b/>
                <w:lang w:val="en-GB"/>
              </w:rPr>
              <w:t>Safe CSF volume to take at LP (</w:t>
            </w:r>
            <w:proofErr w:type="spellStart"/>
            <w:r w:rsidRPr="00951DF3">
              <w:rPr>
                <w:b/>
                <w:lang w:val="en-GB"/>
              </w:rPr>
              <w:t>mls</w:t>
            </w:r>
            <w:proofErr w:type="spellEnd"/>
            <w:r w:rsidRPr="00951DF3">
              <w:rPr>
                <w:b/>
                <w:lang w:val="en-GB"/>
              </w:rPr>
              <w:t>)</w:t>
            </w:r>
          </w:p>
        </w:tc>
      </w:tr>
      <w:tr w:rsidR="00951DF3" w:rsidRPr="00951DF3" w14:paraId="112A70DB" w14:textId="77777777" w:rsidTr="007E4B18">
        <w:tc>
          <w:tcPr>
            <w:tcW w:w="947" w:type="pct"/>
            <w:vAlign w:val="center"/>
          </w:tcPr>
          <w:p w14:paraId="5EAE98F8" w14:textId="77777777" w:rsidR="001202D1" w:rsidRPr="00951DF3" w:rsidRDefault="00C15D9F" w:rsidP="007F5F03">
            <w:pPr>
              <w:pStyle w:val="Compact"/>
              <w:jc w:val="center"/>
              <w:rPr>
                <w:lang w:val="en-GB"/>
              </w:rPr>
            </w:pPr>
            <w:r w:rsidRPr="00951DF3">
              <w:rPr>
                <w:lang w:val="en-GB"/>
              </w:rPr>
              <w:t>Adult</w:t>
            </w:r>
          </w:p>
        </w:tc>
        <w:tc>
          <w:tcPr>
            <w:tcW w:w="1391" w:type="pct"/>
            <w:vAlign w:val="center"/>
          </w:tcPr>
          <w:p w14:paraId="6B2F4286" w14:textId="77777777" w:rsidR="001202D1" w:rsidRPr="00951DF3" w:rsidRDefault="00C15D9F" w:rsidP="007F5F03">
            <w:pPr>
              <w:pStyle w:val="Compact"/>
              <w:jc w:val="center"/>
              <w:rPr>
                <w:lang w:val="en-GB"/>
              </w:rPr>
            </w:pPr>
            <w:r w:rsidRPr="00951DF3">
              <w:rPr>
                <w:lang w:val="en-GB"/>
              </w:rPr>
              <w:t>22</w:t>
            </w:r>
          </w:p>
        </w:tc>
        <w:tc>
          <w:tcPr>
            <w:tcW w:w="0" w:type="auto"/>
            <w:vAlign w:val="center"/>
          </w:tcPr>
          <w:p w14:paraId="0F18061E" w14:textId="77777777" w:rsidR="001202D1" w:rsidRPr="00951DF3" w:rsidRDefault="00C15D9F" w:rsidP="007F5F03">
            <w:pPr>
              <w:pStyle w:val="Compact"/>
              <w:jc w:val="center"/>
              <w:rPr>
                <w:lang w:val="en-GB"/>
              </w:rPr>
            </w:pPr>
            <w:r w:rsidRPr="00951DF3">
              <w:rPr>
                <w:lang w:val="en-GB"/>
              </w:rPr>
              <w:t>150-170</w:t>
            </w:r>
          </w:p>
        </w:tc>
        <w:tc>
          <w:tcPr>
            <w:tcW w:w="0" w:type="auto"/>
            <w:vAlign w:val="center"/>
          </w:tcPr>
          <w:p w14:paraId="27AF750E" w14:textId="77777777" w:rsidR="001202D1" w:rsidRPr="00951DF3" w:rsidRDefault="00C15D9F" w:rsidP="007F5F03">
            <w:pPr>
              <w:pStyle w:val="Compact"/>
              <w:jc w:val="center"/>
              <w:rPr>
                <w:lang w:val="en-GB"/>
              </w:rPr>
            </w:pPr>
            <w:r w:rsidRPr="00951DF3">
              <w:rPr>
                <w:lang w:val="en-GB"/>
              </w:rPr>
              <w:t>Maximum: 15-17</w:t>
            </w:r>
          </w:p>
        </w:tc>
      </w:tr>
      <w:tr w:rsidR="00951DF3" w:rsidRPr="00951DF3" w14:paraId="4E809C66" w14:textId="77777777" w:rsidTr="007E4B18">
        <w:tc>
          <w:tcPr>
            <w:tcW w:w="947" w:type="pct"/>
            <w:vAlign w:val="center"/>
          </w:tcPr>
          <w:p w14:paraId="24384213" w14:textId="77777777" w:rsidR="001202D1" w:rsidRPr="00951DF3" w:rsidRDefault="00C15D9F" w:rsidP="007F5F03">
            <w:pPr>
              <w:pStyle w:val="Compact"/>
              <w:jc w:val="center"/>
              <w:rPr>
                <w:lang w:val="en-GB"/>
              </w:rPr>
            </w:pPr>
            <w:r w:rsidRPr="00951DF3">
              <w:rPr>
                <w:lang w:val="en-GB"/>
              </w:rPr>
              <w:t>Adolescent</w:t>
            </w:r>
          </w:p>
        </w:tc>
        <w:tc>
          <w:tcPr>
            <w:tcW w:w="1391" w:type="pct"/>
            <w:vAlign w:val="center"/>
          </w:tcPr>
          <w:p w14:paraId="1D4B9571" w14:textId="77777777" w:rsidR="001202D1" w:rsidRPr="00951DF3" w:rsidRDefault="00C15D9F" w:rsidP="007F5F03">
            <w:pPr>
              <w:pStyle w:val="Compact"/>
              <w:jc w:val="center"/>
              <w:rPr>
                <w:lang w:val="en-GB"/>
              </w:rPr>
            </w:pPr>
            <w:r w:rsidRPr="00951DF3">
              <w:rPr>
                <w:lang w:val="en-GB"/>
              </w:rPr>
              <w:t>18</w:t>
            </w:r>
          </w:p>
        </w:tc>
        <w:tc>
          <w:tcPr>
            <w:tcW w:w="0" w:type="auto"/>
            <w:vAlign w:val="center"/>
          </w:tcPr>
          <w:p w14:paraId="77B0CEEA" w14:textId="77777777" w:rsidR="001202D1" w:rsidRPr="00951DF3" w:rsidRDefault="00C15D9F" w:rsidP="007F5F03">
            <w:pPr>
              <w:pStyle w:val="Compact"/>
              <w:jc w:val="center"/>
              <w:rPr>
                <w:lang w:val="en-GB"/>
              </w:rPr>
            </w:pPr>
            <w:r w:rsidRPr="00951DF3">
              <w:rPr>
                <w:lang w:val="en-GB"/>
              </w:rPr>
              <w:t>120-170</w:t>
            </w:r>
          </w:p>
        </w:tc>
        <w:tc>
          <w:tcPr>
            <w:tcW w:w="0" w:type="auto"/>
            <w:vAlign w:val="center"/>
          </w:tcPr>
          <w:p w14:paraId="54FED00E" w14:textId="77777777" w:rsidR="001202D1" w:rsidRPr="00951DF3" w:rsidRDefault="00C15D9F" w:rsidP="007F5F03">
            <w:pPr>
              <w:pStyle w:val="Compact"/>
              <w:jc w:val="center"/>
              <w:rPr>
                <w:lang w:val="en-GB"/>
              </w:rPr>
            </w:pPr>
            <w:r w:rsidRPr="00951DF3">
              <w:rPr>
                <w:lang w:val="en-GB"/>
              </w:rPr>
              <w:t>Maximum: 12-17</w:t>
            </w:r>
          </w:p>
        </w:tc>
      </w:tr>
      <w:tr w:rsidR="00951DF3" w:rsidRPr="00951DF3" w14:paraId="3C62129B" w14:textId="77777777" w:rsidTr="007E4B18">
        <w:tc>
          <w:tcPr>
            <w:tcW w:w="947" w:type="pct"/>
            <w:vAlign w:val="center"/>
          </w:tcPr>
          <w:p w14:paraId="36FCE3CD" w14:textId="77777777" w:rsidR="001202D1" w:rsidRPr="00951DF3" w:rsidRDefault="00C15D9F" w:rsidP="007F5F03">
            <w:pPr>
              <w:pStyle w:val="Compact"/>
              <w:jc w:val="center"/>
              <w:rPr>
                <w:lang w:val="en-GB"/>
              </w:rPr>
            </w:pPr>
            <w:r w:rsidRPr="00951DF3">
              <w:rPr>
                <w:lang w:val="en-GB"/>
              </w:rPr>
              <w:t>Young child</w:t>
            </w:r>
          </w:p>
        </w:tc>
        <w:tc>
          <w:tcPr>
            <w:tcW w:w="1391" w:type="pct"/>
            <w:vAlign w:val="center"/>
          </w:tcPr>
          <w:p w14:paraId="1EBBF4C9" w14:textId="77777777" w:rsidR="001202D1" w:rsidRPr="00951DF3" w:rsidRDefault="00C15D9F" w:rsidP="007F5F03">
            <w:pPr>
              <w:pStyle w:val="Compact"/>
              <w:jc w:val="center"/>
              <w:rPr>
                <w:lang w:val="en-GB"/>
              </w:rPr>
            </w:pPr>
            <w:r w:rsidRPr="00951DF3">
              <w:rPr>
                <w:lang w:val="en-GB"/>
              </w:rPr>
              <w:t>12</w:t>
            </w:r>
          </w:p>
        </w:tc>
        <w:tc>
          <w:tcPr>
            <w:tcW w:w="0" w:type="auto"/>
            <w:vAlign w:val="center"/>
          </w:tcPr>
          <w:p w14:paraId="2BAA772C" w14:textId="77777777" w:rsidR="001202D1" w:rsidRPr="00951DF3" w:rsidRDefault="00C15D9F" w:rsidP="007F5F03">
            <w:pPr>
              <w:pStyle w:val="Compact"/>
              <w:jc w:val="center"/>
              <w:rPr>
                <w:lang w:val="en-GB"/>
              </w:rPr>
            </w:pPr>
            <w:r w:rsidRPr="00951DF3">
              <w:rPr>
                <w:lang w:val="en-GB"/>
              </w:rPr>
              <w:t>100-150</w:t>
            </w:r>
          </w:p>
        </w:tc>
        <w:tc>
          <w:tcPr>
            <w:tcW w:w="0" w:type="auto"/>
            <w:vAlign w:val="center"/>
          </w:tcPr>
          <w:p w14:paraId="45AA96A5" w14:textId="77777777" w:rsidR="001202D1" w:rsidRPr="00951DF3" w:rsidRDefault="00C15D9F" w:rsidP="007F5F03">
            <w:pPr>
              <w:pStyle w:val="Compact"/>
              <w:jc w:val="center"/>
              <w:rPr>
                <w:lang w:val="en-GB"/>
              </w:rPr>
            </w:pPr>
            <w:r w:rsidRPr="00951DF3">
              <w:rPr>
                <w:lang w:val="en-GB"/>
              </w:rPr>
              <w:t>Maximum: 10-15</w:t>
            </w:r>
          </w:p>
        </w:tc>
      </w:tr>
      <w:tr w:rsidR="00951DF3" w:rsidRPr="00951DF3" w14:paraId="438A2B22" w14:textId="77777777" w:rsidTr="007E4B18">
        <w:tc>
          <w:tcPr>
            <w:tcW w:w="947" w:type="pct"/>
            <w:vAlign w:val="center"/>
          </w:tcPr>
          <w:p w14:paraId="197095E8" w14:textId="77777777" w:rsidR="001202D1" w:rsidRPr="00951DF3" w:rsidRDefault="00C15D9F" w:rsidP="007F5F03">
            <w:pPr>
              <w:pStyle w:val="Compact"/>
              <w:jc w:val="center"/>
              <w:rPr>
                <w:lang w:val="en-GB"/>
              </w:rPr>
            </w:pPr>
            <w:r w:rsidRPr="00951DF3">
              <w:rPr>
                <w:lang w:val="en-GB"/>
              </w:rPr>
              <w:t>Infant</w:t>
            </w:r>
          </w:p>
        </w:tc>
        <w:tc>
          <w:tcPr>
            <w:tcW w:w="1391" w:type="pct"/>
            <w:vAlign w:val="center"/>
          </w:tcPr>
          <w:p w14:paraId="0F33B7B5" w14:textId="77777777" w:rsidR="001202D1" w:rsidRPr="00951DF3" w:rsidRDefault="00C15D9F" w:rsidP="007F5F03">
            <w:pPr>
              <w:pStyle w:val="Compact"/>
              <w:jc w:val="center"/>
              <w:rPr>
                <w:lang w:val="en-GB"/>
              </w:rPr>
            </w:pPr>
            <w:r w:rsidRPr="00951DF3">
              <w:rPr>
                <w:lang w:val="en-GB"/>
              </w:rPr>
              <w:t>10</w:t>
            </w:r>
          </w:p>
        </w:tc>
        <w:tc>
          <w:tcPr>
            <w:tcW w:w="0" w:type="auto"/>
            <w:vAlign w:val="center"/>
          </w:tcPr>
          <w:p w14:paraId="4E1B46BC" w14:textId="77777777" w:rsidR="001202D1" w:rsidRPr="00951DF3" w:rsidRDefault="00C15D9F" w:rsidP="007F5F03">
            <w:pPr>
              <w:pStyle w:val="Compact"/>
              <w:jc w:val="center"/>
              <w:rPr>
                <w:lang w:val="en-GB"/>
              </w:rPr>
            </w:pPr>
            <w:r w:rsidRPr="00951DF3">
              <w:rPr>
                <w:lang w:val="en-GB"/>
              </w:rPr>
              <w:t>60-90</w:t>
            </w:r>
          </w:p>
        </w:tc>
        <w:tc>
          <w:tcPr>
            <w:tcW w:w="0" w:type="auto"/>
            <w:vAlign w:val="center"/>
          </w:tcPr>
          <w:p w14:paraId="07758C0B" w14:textId="77777777" w:rsidR="001202D1" w:rsidRPr="00951DF3" w:rsidRDefault="00C15D9F" w:rsidP="007F5F03">
            <w:pPr>
              <w:pStyle w:val="Compact"/>
              <w:jc w:val="center"/>
              <w:rPr>
                <w:lang w:val="en-GB"/>
              </w:rPr>
            </w:pPr>
            <w:r w:rsidRPr="00951DF3">
              <w:rPr>
                <w:lang w:val="en-GB"/>
              </w:rPr>
              <w:t>Maximum: 6-9</w:t>
            </w:r>
          </w:p>
        </w:tc>
      </w:tr>
      <w:tr w:rsidR="001202D1" w:rsidRPr="00951DF3" w14:paraId="6DB240EF" w14:textId="77777777" w:rsidTr="007E4B18">
        <w:tc>
          <w:tcPr>
            <w:tcW w:w="947" w:type="pct"/>
            <w:vAlign w:val="center"/>
          </w:tcPr>
          <w:p w14:paraId="26A5867A" w14:textId="77777777" w:rsidR="001202D1" w:rsidRPr="00951DF3" w:rsidRDefault="00C15D9F" w:rsidP="007F5F03">
            <w:pPr>
              <w:pStyle w:val="Compact"/>
              <w:jc w:val="center"/>
              <w:rPr>
                <w:lang w:val="en-GB"/>
              </w:rPr>
            </w:pPr>
            <w:r w:rsidRPr="00951DF3">
              <w:rPr>
                <w:lang w:val="en-GB"/>
              </w:rPr>
              <w:t>Term Neonate</w:t>
            </w:r>
          </w:p>
        </w:tc>
        <w:tc>
          <w:tcPr>
            <w:tcW w:w="1391" w:type="pct"/>
            <w:vAlign w:val="center"/>
          </w:tcPr>
          <w:p w14:paraId="3724C8F8" w14:textId="77777777" w:rsidR="001202D1" w:rsidRPr="00951DF3" w:rsidRDefault="00C15D9F" w:rsidP="007F5F03">
            <w:pPr>
              <w:pStyle w:val="Compact"/>
              <w:jc w:val="center"/>
              <w:rPr>
                <w:lang w:val="en-GB"/>
              </w:rPr>
            </w:pPr>
            <w:r w:rsidRPr="00951DF3">
              <w:rPr>
                <w:lang w:val="en-GB"/>
              </w:rPr>
              <w:t>1</w:t>
            </w:r>
          </w:p>
        </w:tc>
        <w:tc>
          <w:tcPr>
            <w:tcW w:w="0" w:type="auto"/>
            <w:vAlign w:val="center"/>
          </w:tcPr>
          <w:p w14:paraId="193E92FC" w14:textId="77777777" w:rsidR="001202D1" w:rsidRPr="00951DF3" w:rsidRDefault="00C15D9F" w:rsidP="007F5F03">
            <w:pPr>
              <w:pStyle w:val="Compact"/>
              <w:jc w:val="center"/>
              <w:rPr>
                <w:lang w:val="en-GB"/>
              </w:rPr>
            </w:pPr>
            <w:r w:rsidRPr="00951DF3">
              <w:rPr>
                <w:lang w:val="en-GB"/>
              </w:rPr>
              <w:t>20-40</w:t>
            </w:r>
          </w:p>
        </w:tc>
        <w:tc>
          <w:tcPr>
            <w:tcW w:w="0" w:type="auto"/>
            <w:vAlign w:val="center"/>
          </w:tcPr>
          <w:p w14:paraId="10998C91" w14:textId="77777777" w:rsidR="001202D1" w:rsidRPr="00951DF3" w:rsidRDefault="00C15D9F" w:rsidP="007F5F03">
            <w:pPr>
              <w:pStyle w:val="Compact"/>
              <w:jc w:val="center"/>
              <w:rPr>
                <w:lang w:val="en-GB"/>
              </w:rPr>
            </w:pPr>
            <w:r w:rsidRPr="00951DF3">
              <w:rPr>
                <w:lang w:val="en-GB"/>
              </w:rPr>
              <w:t>Maximum: 2-4</w:t>
            </w:r>
          </w:p>
        </w:tc>
      </w:tr>
    </w:tbl>
    <w:p w14:paraId="21147D4B" w14:textId="77777777" w:rsidR="00DD5BFF" w:rsidRPr="00951DF3" w:rsidRDefault="00C15D9F" w:rsidP="00466424">
      <w:pPr>
        <w:pStyle w:val="Heading2"/>
        <w:jc w:val="both"/>
        <w:rPr>
          <w:color w:val="auto"/>
          <w:lang w:val="en-GB"/>
        </w:rPr>
      </w:pPr>
      <w:bookmarkStart w:id="87" w:name="enrolment-procedures-for-patients"/>
      <w:bookmarkStart w:id="88" w:name="_Toc39488092"/>
      <w:r w:rsidRPr="00951DF3">
        <w:rPr>
          <w:color w:val="auto"/>
          <w:lang w:val="en-GB"/>
        </w:rPr>
        <w:t>Enrolment Procedures for Patients</w:t>
      </w:r>
      <w:bookmarkEnd w:id="87"/>
      <w:bookmarkEnd w:id="88"/>
    </w:p>
    <w:p w14:paraId="2A17790B" w14:textId="645C25DF" w:rsidR="001202D1" w:rsidRPr="00951DF3" w:rsidRDefault="00C15D9F" w:rsidP="00466424">
      <w:pPr>
        <w:pStyle w:val="FirstParagraph"/>
        <w:jc w:val="both"/>
        <w:rPr>
          <w:lang w:val="en-GB"/>
        </w:rPr>
      </w:pPr>
      <w:r w:rsidRPr="00951DF3">
        <w:rPr>
          <w:lang w:val="en-GB"/>
        </w:rPr>
        <w:t>Patients who meet the inclusion</w:t>
      </w:r>
      <w:del w:id="89" w:author="Donohue, Chloe" w:date="2020-05-05T11:44:00Z">
        <w:r w:rsidRPr="00181899" w:rsidDel="00181899">
          <w:rPr>
            <w:highlight w:val="yellow"/>
            <w:lang w:val="en-GB"/>
          </w:rPr>
          <w:delText>/exclusion</w:delText>
        </w:r>
      </w:del>
      <w:r w:rsidRPr="00951DF3">
        <w:rPr>
          <w:lang w:val="en-GB"/>
        </w:rPr>
        <w:t xml:space="preserve"> criteria and who have given informed consent to participate directly, or have been consented by a parent/guardian or whose wishes have been declared by a consultee, or be it proxy or assent, will be enrolled to the study. With due consideration to the circumstances of admission to a </w:t>
      </w:r>
      <w:proofErr w:type="gramStart"/>
      <w:r w:rsidRPr="00951DF3">
        <w:rPr>
          <w:lang w:val="en-GB"/>
        </w:rPr>
        <w:t>high level</w:t>
      </w:r>
      <w:proofErr w:type="gramEnd"/>
      <w:r w:rsidRPr="00951DF3">
        <w:rPr>
          <w:lang w:val="en-GB"/>
        </w:rPr>
        <w:t xml:space="preserve"> isolation unit a summary information sheet will be used as the basis of the consent discussion and a full study information sheet will be given subsequent to the consent discussion.</w:t>
      </w:r>
    </w:p>
    <w:p w14:paraId="618B69D2" w14:textId="77777777" w:rsidR="001202D1" w:rsidRPr="00951DF3" w:rsidRDefault="00C15D9F" w:rsidP="00466424">
      <w:pPr>
        <w:pStyle w:val="BodyText"/>
        <w:jc w:val="both"/>
        <w:rPr>
          <w:lang w:val="en-GB"/>
        </w:rPr>
      </w:pPr>
      <w:r w:rsidRPr="00951DF3">
        <w:rPr>
          <w:lang w:val="en-GB"/>
        </w:rPr>
        <w:t>All patients will have clinical information collected either directly through examination including a review of medical, contact and travel history, or from available medical notes. Information will be recorded in the case report form.</w:t>
      </w:r>
    </w:p>
    <w:p w14:paraId="3C677A6D" w14:textId="77777777" w:rsidR="001202D1" w:rsidRPr="00951DF3" w:rsidRDefault="00C15D9F" w:rsidP="00466424">
      <w:pPr>
        <w:pStyle w:val="BodyText"/>
        <w:jc w:val="both"/>
        <w:rPr>
          <w:lang w:val="en-GB"/>
        </w:rPr>
      </w:pPr>
      <w:r w:rsidRPr="00951DF3">
        <w:rPr>
          <w:lang w:val="en-GB"/>
        </w:rPr>
        <w:t>At enrolment, sites with available resources will</w:t>
      </w:r>
      <w:r w:rsidR="00E47B91" w:rsidRPr="00951DF3">
        <w:rPr>
          <w:lang w:val="en-GB"/>
        </w:rPr>
        <w:t xml:space="preserve"> obtain a core sample set (see above). </w:t>
      </w:r>
      <w:r w:rsidRPr="00951DF3">
        <w:rPr>
          <w:lang w:val="en-GB"/>
        </w:rPr>
        <w:t>The day of initial sample collection will be counted as Day 1. All study days will be counted from this point forward. Clinical information will also be collected on discharge.</w:t>
      </w:r>
    </w:p>
    <w:p w14:paraId="68D078F8" w14:textId="77777777" w:rsidR="001202D1" w:rsidRPr="00951DF3" w:rsidRDefault="00C15D9F" w:rsidP="00466424">
      <w:pPr>
        <w:pStyle w:val="BodyText"/>
        <w:jc w:val="both"/>
        <w:rPr>
          <w:lang w:val="en-GB"/>
        </w:rPr>
      </w:pPr>
      <w:r w:rsidRPr="00951DF3">
        <w:rPr>
          <w:lang w:val="en-GB"/>
        </w:rPr>
        <w:t>During the one week of test activation for the internal pilot study, we will collect only anonymous data from patients that meet the selection criteria defined in Appendix A.</w:t>
      </w:r>
    </w:p>
    <w:p w14:paraId="20BDA5FA" w14:textId="76ED4A0E" w:rsidR="00DD5BFF" w:rsidRPr="00951DF3" w:rsidRDefault="00466424" w:rsidP="00466424">
      <w:pPr>
        <w:pStyle w:val="BodyText"/>
        <w:jc w:val="both"/>
        <w:rPr>
          <w:lang w:val="en-GB"/>
        </w:rPr>
      </w:pPr>
      <w:r w:rsidRPr="002438B4">
        <w:rPr>
          <w:highlight w:val="yellow"/>
          <w:lang w:val="en-GB"/>
        </w:rPr>
        <w:t>Regardless of consent, data from patients who meet inclusion criteria will be collected due to the overriding interest of public health. Where this data is routine and depersonalised then it can be collected without further approval. Where the data contains personal identifiers, that data will only be collected without consent while country specific approvals are in place to do so.</w:t>
      </w:r>
    </w:p>
    <w:p w14:paraId="2695202B" w14:textId="74C51C2F" w:rsidR="001202D1" w:rsidRPr="00951DF3" w:rsidRDefault="00C15D9F" w:rsidP="00466424">
      <w:pPr>
        <w:pStyle w:val="Heading2"/>
        <w:jc w:val="both"/>
        <w:rPr>
          <w:color w:val="auto"/>
          <w:lang w:val="en-GB"/>
        </w:rPr>
      </w:pPr>
      <w:bookmarkStart w:id="90" w:name="case-report-form-and-patient-numbers"/>
      <w:bookmarkStart w:id="91" w:name="_Toc39488093"/>
      <w:r w:rsidRPr="00951DF3">
        <w:rPr>
          <w:color w:val="auto"/>
          <w:lang w:val="en-GB"/>
        </w:rPr>
        <w:lastRenderedPageBreak/>
        <w:t xml:space="preserve">Case Report Form and </w:t>
      </w:r>
      <w:r w:rsidR="005E5528">
        <w:rPr>
          <w:color w:val="auto"/>
          <w:lang w:val="en-GB"/>
        </w:rPr>
        <w:t>Participant</w:t>
      </w:r>
      <w:r w:rsidR="005E5528" w:rsidRPr="00951DF3">
        <w:rPr>
          <w:color w:val="auto"/>
          <w:lang w:val="en-GB"/>
        </w:rPr>
        <w:t xml:space="preserve"> </w:t>
      </w:r>
      <w:r w:rsidRPr="00951DF3">
        <w:rPr>
          <w:color w:val="auto"/>
          <w:lang w:val="en-GB"/>
        </w:rPr>
        <w:t>Numbers</w:t>
      </w:r>
      <w:bookmarkEnd w:id="90"/>
      <w:bookmarkEnd w:id="91"/>
    </w:p>
    <w:p w14:paraId="41FFDBE0" w14:textId="366BD619" w:rsidR="001202D1" w:rsidRPr="00951DF3" w:rsidRDefault="00C15D9F" w:rsidP="00466424">
      <w:pPr>
        <w:pStyle w:val="FirstParagraph"/>
        <w:jc w:val="both"/>
        <w:rPr>
          <w:lang w:val="en-GB"/>
        </w:rPr>
      </w:pPr>
      <w:r w:rsidRPr="00951DF3">
        <w:rPr>
          <w:lang w:val="en-GB"/>
        </w:rPr>
        <w:t xml:space="preserve">Case Report Forms (CRFs), based on the WHO Natural History Protocol Case Report Forms, will be used to collect data at enrolment to this study. For this protocol, there are three sets of CRFs – SARI, VHF, and CNS. This can be completed after site registration at </w:t>
      </w:r>
      <w:hyperlink r:id="rId11" w:history="1">
        <w:r w:rsidR="00280420" w:rsidRPr="00B62DD8">
          <w:rPr>
            <w:rStyle w:val="Hyperlink"/>
            <w:highlight w:val="yellow"/>
            <w:lang w:val="en-GB"/>
          </w:rPr>
          <w:t>https://ncov.medsci.ox.ac.uk/</w:t>
        </w:r>
      </w:hyperlink>
      <w:r w:rsidRPr="00951DF3">
        <w:rPr>
          <w:lang w:val="en-GB"/>
        </w:rPr>
        <w:t>.</w:t>
      </w:r>
      <w:r w:rsidR="002164BA">
        <w:rPr>
          <w:lang w:val="en-GB"/>
        </w:rPr>
        <w:t xml:space="preserve"> </w:t>
      </w:r>
      <w:r w:rsidR="002164BA" w:rsidRPr="00BB0F30">
        <w:rPr>
          <w:highlight w:val="yellow"/>
          <w:lang w:val="en-GB"/>
        </w:rPr>
        <w:t>In instances where a patient is admitted alive but subsequently dies and</w:t>
      </w:r>
      <w:r w:rsidR="005E5528" w:rsidRPr="00BB0F30">
        <w:rPr>
          <w:highlight w:val="yellow"/>
          <w:lang w:val="en-GB"/>
        </w:rPr>
        <w:t xml:space="preserve"> an</w:t>
      </w:r>
      <w:r w:rsidR="002164BA" w:rsidRPr="00BB0F30">
        <w:rPr>
          <w:highlight w:val="yellow"/>
          <w:lang w:val="en-GB"/>
        </w:rPr>
        <w:t xml:space="preserve"> infection </w:t>
      </w:r>
      <w:r w:rsidR="005E5528" w:rsidRPr="00BB0F30">
        <w:rPr>
          <w:highlight w:val="yellow"/>
          <w:lang w:val="en-GB"/>
        </w:rPr>
        <w:t>with a</w:t>
      </w:r>
      <w:r w:rsidR="002164BA" w:rsidRPr="00BB0F30">
        <w:rPr>
          <w:highlight w:val="yellow"/>
          <w:lang w:val="en-GB"/>
        </w:rPr>
        <w:t xml:space="preserve"> pathogen of interest is confirmed post-mortem, CRF data will be collected </w:t>
      </w:r>
      <w:r w:rsidR="005E5528" w:rsidRPr="00BB0F30">
        <w:rPr>
          <w:highlight w:val="yellow"/>
          <w:lang w:val="en-GB"/>
        </w:rPr>
        <w:t>retrospectively without consent</w:t>
      </w:r>
      <w:r w:rsidR="002164BA" w:rsidRPr="00BB0F30">
        <w:rPr>
          <w:highlight w:val="yellow"/>
          <w:lang w:val="en-GB"/>
        </w:rPr>
        <w:t>.</w:t>
      </w:r>
    </w:p>
    <w:p w14:paraId="0FA2FA71" w14:textId="4D22D296" w:rsidR="001202D1" w:rsidRPr="00951DF3" w:rsidRDefault="00C15D9F" w:rsidP="00466424">
      <w:pPr>
        <w:pStyle w:val="BodyText"/>
        <w:jc w:val="both"/>
        <w:rPr>
          <w:lang w:val="en-GB"/>
        </w:rPr>
      </w:pPr>
      <w:r w:rsidRPr="00951DF3">
        <w:rPr>
          <w:lang w:val="en-GB"/>
        </w:rPr>
        <w:t xml:space="preserve">Participant numbers consist of a 5-characterdigit ODS site code and a 4-digit patient number. </w:t>
      </w:r>
      <w:r w:rsidR="005E5528">
        <w:rPr>
          <w:lang w:val="en-GB"/>
        </w:rPr>
        <w:t>A site Organisation Data Service (ODS) number</w:t>
      </w:r>
      <w:r w:rsidRPr="00951DF3">
        <w:rPr>
          <w:lang w:val="en-GB"/>
        </w:rPr>
        <w:t xml:space="preserve"> (aka CMPS</w:t>
      </w:r>
      <w:r w:rsidR="005E5528">
        <w:rPr>
          <w:lang w:val="en-GB"/>
        </w:rPr>
        <w:t xml:space="preserve"> number</w:t>
      </w:r>
      <w:r w:rsidRPr="00951DF3">
        <w:rPr>
          <w:lang w:val="en-GB"/>
        </w:rPr>
        <w:t xml:space="preserve">) is known by your local R&amp;D </w:t>
      </w:r>
      <w:proofErr w:type="gramStart"/>
      <w:r w:rsidRPr="00951DF3">
        <w:rPr>
          <w:lang w:val="en-GB"/>
        </w:rPr>
        <w:t>Office .</w:t>
      </w:r>
      <w:proofErr w:type="gramEnd"/>
      <w:r w:rsidRPr="00951DF3">
        <w:rPr>
          <w:lang w:val="en-GB"/>
        </w:rPr>
        <w:t>  Local investigators should be assigned patient numbers sequentially for each site beginning with 0001.  In the case of a single site, recruiting patients on different wards, or where it is otherwise difficult to assign sequential numbers, it is acceptable to assign numbers in blocks.  E.g. Outpatient ward will assign numbers from 0001 onwards.  In-patient ward will assign numbers from 5001 onwards.  Please enter the patient identification code at the top of each and every sheet.  For settings or circumstances in which resources are constrained, an abbreviated core case report form is provided –Rapid CRF.</w:t>
      </w:r>
    </w:p>
    <w:p w14:paraId="7A6E8143" w14:textId="70EB99F9" w:rsidR="001202D1" w:rsidRPr="00951DF3" w:rsidRDefault="00C15D9F" w:rsidP="00466424">
      <w:pPr>
        <w:pStyle w:val="BodyText"/>
        <w:jc w:val="both"/>
        <w:rPr>
          <w:lang w:val="en-GB"/>
        </w:rPr>
      </w:pPr>
      <w:r w:rsidRPr="00951DF3">
        <w:rPr>
          <w:lang w:val="en-GB"/>
        </w:rPr>
        <w:t>For the internal pilot study, T</w:t>
      </w:r>
      <w:r w:rsidR="004D215B" w:rsidRPr="00951DF3">
        <w:rPr>
          <w:lang w:val="en-GB"/>
        </w:rPr>
        <w:t>IER</w:t>
      </w:r>
      <w:r w:rsidRPr="00951DF3">
        <w:rPr>
          <w:lang w:val="en-GB"/>
        </w:rPr>
        <w:t xml:space="preserve"> </w:t>
      </w:r>
      <w:r w:rsidR="00C52A10" w:rsidRPr="00951DF3">
        <w:rPr>
          <w:lang w:val="en-GB"/>
        </w:rPr>
        <w:t>ZERO</w:t>
      </w:r>
      <w:r w:rsidRPr="00951DF3">
        <w:rPr>
          <w:lang w:val="en-GB"/>
        </w:rPr>
        <w:t xml:space="preserve"> data collection only will be used at each site using the CRF. The eCRF is available by registering on the data management system at </w:t>
      </w:r>
      <w:hyperlink r:id="rId12" w:history="1">
        <w:r w:rsidR="005E5528" w:rsidRPr="00BB0F30">
          <w:rPr>
            <w:rStyle w:val="Hyperlink"/>
            <w:highlight w:val="yellow"/>
            <w:lang w:val="en-GB"/>
          </w:rPr>
          <w:t>https://ncov.medsci.ox.ac.uk/</w:t>
        </w:r>
      </w:hyperlink>
      <w:r w:rsidR="005E5528" w:rsidRPr="00BB0F30">
        <w:rPr>
          <w:highlight w:val="yellow"/>
          <w:lang w:val="en-GB"/>
        </w:rPr>
        <w:t xml:space="preserve"> by contacting </w:t>
      </w:r>
      <w:r w:rsidR="00280420">
        <w:rPr>
          <w:highlight w:val="yellow"/>
          <w:lang w:val="en-GB"/>
        </w:rPr>
        <w:t>ccp</w:t>
      </w:r>
      <w:r w:rsidR="005E5528" w:rsidRPr="00BB0F30">
        <w:rPr>
          <w:highlight w:val="yellow"/>
          <w:lang w:val="en-GB"/>
        </w:rPr>
        <w:t>@liverpool.ac.uk</w:t>
      </w:r>
      <w:r w:rsidRPr="00951DF3">
        <w:rPr>
          <w:lang w:val="en-GB"/>
        </w:rPr>
        <w:t>. For the full study and internal pilot, each patient will be identified via a unique patient number consist 5-character site code (your site ODS), and each patient will be assigned a 4-digit sequential patient code.</w:t>
      </w:r>
    </w:p>
    <w:p w14:paraId="7C61DABA" w14:textId="77777777" w:rsidR="001202D1" w:rsidRPr="00951DF3" w:rsidRDefault="00C15D9F" w:rsidP="00466424">
      <w:pPr>
        <w:pStyle w:val="Heading2"/>
        <w:jc w:val="both"/>
        <w:rPr>
          <w:color w:val="auto"/>
          <w:lang w:val="en-GB"/>
        </w:rPr>
      </w:pPr>
      <w:bookmarkStart w:id="92" w:name="follow-up-procedures-for-patients"/>
      <w:bookmarkStart w:id="93" w:name="_Toc39488094"/>
      <w:r w:rsidRPr="00951DF3">
        <w:rPr>
          <w:color w:val="auto"/>
          <w:lang w:val="en-GB"/>
        </w:rPr>
        <w:t>Follow-Up Procedures for Patients</w:t>
      </w:r>
      <w:bookmarkEnd w:id="92"/>
      <w:bookmarkEnd w:id="93"/>
    </w:p>
    <w:p w14:paraId="51110748" w14:textId="77777777" w:rsidR="001202D1" w:rsidRPr="00951DF3" w:rsidRDefault="00C15D9F" w:rsidP="00466424">
      <w:pPr>
        <w:pStyle w:val="FirstParagraph"/>
        <w:jc w:val="both"/>
        <w:rPr>
          <w:lang w:val="en-GB"/>
        </w:rPr>
      </w:pPr>
      <w:r w:rsidRPr="00951DF3">
        <w:rPr>
          <w:lang w:val="en-GB"/>
        </w:rPr>
        <w:t xml:space="preserve">Follow-up procedures will be undertaken only when resources allow according to </w:t>
      </w:r>
      <w:r w:rsidR="005302EA" w:rsidRPr="00951DF3">
        <w:rPr>
          <w:lang w:val="en-GB"/>
        </w:rPr>
        <w:t>TIER</w:t>
      </w:r>
      <w:r w:rsidRPr="00951DF3">
        <w:rPr>
          <w:lang w:val="en-GB"/>
        </w:rPr>
        <w:t xml:space="preserve"> 2 sampling outline</w:t>
      </w:r>
      <w:r w:rsidR="007841EB" w:rsidRPr="00951DF3">
        <w:rPr>
          <w:lang w:val="en-GB"/>
        </w:rPr>
        <w:t>d</w:t>
      </w:r>
      <w:r w:rsidRPr="00951DF3">
        <w:rPr>
          <w:lang w:val="en-GB"/>
        </w:rPr>
        <w:t xml:space="preserve"> in Table 1. Follow-up procedures will only be undertaken if appropriate biological safety measures can be maintained. Sites unable to perform daily follow-up as described below may reduce the frequency of follow-up procedures or exclude follow-up if necessary.</w:t>
      </w:r>
    </w:p>
    <w:p w14:paraId="15513CC9" w14:textId="77777777" w:rsidR="001202D1" w:rsidRPr="00951DF3" w:rsidRDefault="00C15D9F" w:rsidP="00466424">
      <w:pPr>
        <w:pStyle w:val="BodyText"/>
        <w:jc w:val="both"/>
        <w:rPr>
          <w:lang w:val="en-GB"/>
        </w:rPr>
      </w:pPr>
      <w:r w:rsidRPr="00951DF3">
        <w:rPr>
          <w:lang w:val="en-GB"/>
        </w:rPr>
        <w:t>Regular clinical assessment and sampling will follow local guidelines. All patients will have further clinical information recorded in the case report form to record events and treatment experienced during hospitalization and outcome. Some of the samples described below will coincide with clinical management. The number of these will depend on the applicable care guidelines, the treating physician and the health of the patient.</w:t>
      </w:r>
    </w:p>
    <w:p w14:paraId="6895A683" w14:textId="77777777" w:rsidR="001202D1" w:rsidRDefault="00C15D9F" w:rsidP="00466424">
      <w:pPr>
        <w:pStyle w:val="BodyText"/>
        <w:jc w:val="both"/>
        <w:rPr>
          <w:lang w:val="en-GB"/>
        </w:rPr>
      </w:pPr>
      <w:r w:rsidRPr="00951DF3">
        <w:rPr>
          <w:lang w:val="en-GB"/>
        </w:rPr>
        <w:t>Resolution of acute illness is defined as: Clearance of pathogen from appropriate samples, return of systemic inflammatory response to considered 'normal' values and one of: 1) recovery from organ failure(s)/need for organ support, 2) resolution of the presenting complaint(s), 3) return to life-style prior to illness.</w:t>
      </w:r>
    </w:p>
    <w:p w14:paraId="5FF649E4" w14:textId="77777777" w:rsidR="00280420" w:rsidRPr="008B4030" w:rsidRDefault="00280420" w:rsidP="00280420">
      <w:pPr>
        <w:pStyle w:val="BodyText"/>
        <w:jc w:val="both"/>
        <w:rPr>
          <w:lang w:val="en-GB"/>
        </w:rPr>
      </w:pPr>
      <w:r w:rsidRPr="002438B4">
        <w:rPr>
          <w:highlight w:val="yellow"/>
          <w:lang w:val="en-GB"/>
        </w:rPr>
        <w:t>Follow-Up procedures may include contact by writing, telephone, SMS and contemporary communications media as may evolve</w:t>
      </w:r>
      <w:r>
        <w:rPr>
          <w:highlight w:val="yellow"/>
          <w:lang w:val="en-GB"/>
        </w:rPr>
        <w:t>, as stated in the PIS</w:t>
      </w:r>
      <w:r w:rsidRPr="002438B4">
        <w:rPr>
          <w:highlight w:val="yellow"/>
          <w:lang w:val="en-GB"/>
        </w:rPr>
        <w:t>. These may lead to interviews or automated surveys</w:t>
      </w:r>
      <w:r>
        <w:rPr>
          <w:highlight w:val="yellow"/>
          <w:lang w:val="en-GB"/>
        </w:rPr>
        <w:t xml:space="preserve"> as outlined in the </w:t>
      </w:r>
      <w:r w:rsidRPr="002303DC">
        <w:rPr>
          <w:i/>
          <w:highlight w:val="yellow"/>
          <w:lang w:val="en-GB"/>
        </w:rPr>
        <w:t>Post COVID-19 Sequelae</w:t>
      </w:r>
      <w:r w:rsidRPr="002303DC">
        <w:rPr>
          <w:highlight w:val="yellow"/>
          <w:lang w:val="en-GB"/>
        </w:rPr>
        <w:t xml:space="preserve"> sub-study or further </w:t>
      </w:r>
      <w:r w:rsidRPr="002303DC">
        <w:rPr>
          <w:highlight w:val="yellow"/>
          <w:lang w:val="en-GB"/>
        </w:rPr>
        <w:lastRenderedPageBreak/>
        <w:t xml:space="preserve">biological sampling (using sample sets included in main protocol or relevant sub-study to which the participant will have consented). </w:t>
      </w:r>
      <w:r w:rsidRPr="002438B4">
        <w:rPr>
          <w:highlight w:val="yellow"/>
          <w:lang w:val="en-GB"/>
        </w:rPr>
        <w:t>The purpose of such activity is to invite to contribute in sub-studies to better understand the immune response and sequelae of COVID-19.</w:t>
      </w:r>
    </w:p>
    <w:p w14:paraId="3C8103E4" w14:textId="77777777" w:rsidR="001202D1" w:rsidRPr="00951DF3" w:rsidRDefault="00C15D9F" w:rsidP="00466424">
      <w:pPr>
        <w:pStyle w:val="BodyText"/>
        <w:jc w:val="both"/>
        <w:rPr>
          <w:lang w:val="en-GB"/>
        </w:rPr>
      </w:pPr>
      <w:r w:rsidRPr="00951DF3">
        <w:rPr>
          <w:b/>
          <w:lang w:val="en-GB"/>
        </w:rPr>
        <w:t>Procedure for additional sampling for pharmacokinetic/ pharmacodynamics studies.</w:t>
      </w:r>
      <w:r w:rsidRPr="00951DF3">
        <w:rPr>
          <w:lang w:val="en-GB"/>
        </w:rPr>
        <w:t xml:space="preserve"> [Where a pharmacokinetic study is run concurrently with this protocol] Up to 3 additional samples may be obtained at intervals spread throughout the dosing schedule (ideally including one sample immediately before a dose) of the drug being studied. The spread of the samples can be determined on a case-by-case basis to fit in with clinical care; provided the precise times of administration and the precise time of blood sampling are recorded, samples taken at any time will be of use for analysis using population pharmacokinetic methods.</w:t>
      </w:r>
    </w:p>
    <w:p w14:paraId="3C7F11C7" w14:textId="77777777" w:rsidR="001202D1" w:rsidRPr="00951DF3" w:rsidRDefault="00C15D9F" w:rsidP="00466424">
      <w:pPr>
        <w:pStyle w:val="BodyText"/>
        <w:jc w:val="both"/>
        <w:rPr>
          <w:lang w:val="en-GB"/>
        </w:rPr>
      </w:pPr>
      <w:r w:rsidRPr="00951DF3">
        <w:rPr>
          <w:lang w:val="en-GB"/>
        </w:rPr>
        <w:t>Samples will be taken in conjunction with those required for clinical care in order to minimize research-specific intervention. Samples taken outside of the scheduled days can be used for study testing and should be recorded with the accurate sampling date.</w:t>
      </w:r>
    </w:p>
    <w:p w14:paraId="71D9D1DC" w14:textId="77777777" w:rsidR="001202D1" w:rsidRPr="00951DF3" w:rsidRDefault="00C15D9F" w:rsidP="00466424">
      <w:pPr>
        <w:pStyle w:val="BodyText"/>
        <w:jc w:val="both"/>
        <w:rPr>
          <w:lang w:val="en-GB"/>
        </w:rPr>
      </w:pPr>
      <w:r w:rsidRPr="00951DF3">
        <w:rPr>
          <w:lang w:val="en-GB"/>
        </w:rPr>
        <w:t>A sputum sample will be collected when a productive cough is present, and the patient is able to produce one.</w:t>
      </w:r>
    </w:p>
    <w:p w14:paraId="4C54EB91" w14:textId="77777777" w:rsidR="001202D1" w:rsidRPr="00951DF3" w:rsidRDefault="00C15D9F" w:rsidP="00466424">
      <w:pPr>
        <w:pStyle w:val="BodyText"/>
        <w:jc w:val="both"/>
        <w:rPr>
          <w:lang w:val="en-GB"/>
        </w:rPr>
      </w:pPr>
      <w:r w:rsidRPr="00951DF3">
        <w:rPr>
          <w:lang w:val="en-GB"/>
        </w:rPr>
        <w:t>Infection site samples are samples of tissue or fluid or swabs taken from infected sites such as an inflamed oropharynx or inflamed conjunctiva.</w:t>
      </w:r>
    </w:p>
    <w:p w14:paraId="70DE033F" w14:textId="77777777" w:rsidR="001202D1" w:rsidRPr="00951DF3" w:rsidRDefault="00C15D9F" w:rsidP="00466424">
      <w:pPr>
        <w:pStyle w:val="BodyText"/>
        <w:jc w:val="both"/>
        <w:rPr>
          <w:lang w:val="en-GB"/>
        </w:rPr>
      </w:pPr>
      <w:r w:rsidRPr="00951DF3">
        <w:rPr>
          <w:lang w:val="en-GB"/>
        </w:rPr>
        <w:t>Residual volumes of all other samples taken for clinical care will be stored.</w:t>
      </w:r>
    </w:p>
    <w:p w14:paraId="05CB8AD0" w14:textId="77777777" w:rsidR="001202D1" w:rsidRPr="00951DF3" w:rsidRDefault="00C15D9F" w:rsidP="00466424">
      <w:pPr>
        <w:pStyle w:val="Heading2"/>
        <w:jc w:val="both"/>
        <w:rPr>
          <w:color w:val="auto"/>
          <w:lang w:val="en-GB"/>
        </w:rPr>
      </w:pPr>
      <w:bookmarkStart w:id="94" w:name="withdrawal-of-patients"/>
      <w:bookmarkStart w:id="95" w:name="_Toc39488095"/>
      <w:r w:rsidRPr="00951DF3">
        <w:rPr>
          <w:color w:val="auto"/>
          <w:lang w:val="en-GB"/>
        </w:rPr>
        <w:t>Withdrawal of Patients</w:t>
      </w:r>
      <w:bookmarkEnd w:id="94"/>
      <w:bookmarkEnd w:id="95"/>
    </w:p>
    <w:p w14:paraId="6C990874" w14:textId="77777777" w:rsidR="001202D1" w:rsidRPr="00951DF3" w:rsidRDefault="00C15D9F" w:rsidP="00466424">
      <w:pPr>
        <w:pStyle w:val="FirstParagraph"/>
        <w:jc w:val="both"/>
        <w:rPr>
          <w:lang w:val="en-GB"/>
        </w:rPr>
      </w:pPr>
      <w:r w:rsidRPr="00951DF3">
        <w:rPr>
          <w:lang w:val="en-GB"/>
        </w:rPr>
        <w:t>Patients enrolled to the study whose illness is subsequently confirmed to be the result of infection with a pathogen which is not relevant to the objectives of this study, and who have no indication or likelihood of co-infection with a relevant pathogen, will be withdrawn. No further follow-up will be conducted.</w:t>
      </w:r>
    </w:p>
    <w:p w14:paraId="45E64180" w14:textId="2BB6BED7" w:rsidR="001202D1" w:rsidRPr="00951DF3" w:rsidRDefault="00C15D9F" w:rsidP="00466424">
      <w:pPr>
        <w:pStyle w:val="BodyText"/>
        <w:jc w:val="both"/>
        <w:rPr>
          <w:lang w:val="en-GB"/>
        </w:rPr>
      </w:pPr>
      <w:r w:rsidRPr="00951DF3">
        <w:rPr>
          <w:lang w:val="en-GB"/>
        </w:rPr>
        <w:t xml:space="preserve">Patient autonomy to withdraw from </w:t>
      </w:r>
      <w:r w:rsidR="00280420" w:rsidRPr="00280420">
        <w:rPr>
          <w:highlight w:val="yellow"/>
          <w:lang w:val="en-GB"/>
        </w:rPr>
        <w:t>Tiers 1 and 2 of the</w:t>
      </w:r>
      <w:r w:rsidRPr="00951DF3">
        <w:rPr>
          <w:lang w:val="en-GB"/>
        </w:rPr>
        <w:t xml:space="preserve"> study at any time must be respected.</w:t>
      </w:r>
    </w:p>
    <w:p w14:paraId="2D6BB2FA" w14:textId="77777777" w:rsidR="001202D1" w:rsidRPr="00951DF3" w:rsidRDefault="00C15D9F" w:rsidP="00466424">
      <w:pPr>
        <w:pStyle w:val="Heading1"/>
        <w:jc w:val="both"/>
        <w:rPr>
          <w:color w:val="auto"/>
          <w:lang w:val="en-GB"/>
        </w:rPr>
      </w:pPr>
      <w:bookmarkStart w:id="96" w:name="specimens-and-laboratory-analysis"/>
      <w:bookmarkStart w:id="97" w:name="_Toc39488096"/>
      <w:r w:rsidRPr="00951DF3">
        <w:rPr>
          <w:color w:val="auto"/>
          <w:lang w:val="en-GB"/>
        </w:rPr>
        <w:t>Specimens and Laboratory Analysis</w:t>
      </w:r>
      <w:bookmarkEnd w:id="96"/>
      <w:bookmarkEnd w:id="97"/>
    </w:p>
    <w:p w14:paraId="17BDF4BE" w14:textId="77777777" w:rsidR="001202D1" w:rsidRPr="00951DF3" w:rsidRDefault="00C15D9F" w:rsidP="00466424">
      <w:pPr>
        <w:pStyle w:val="Heading2"/>
        <w:jc w:val="both"/>
        <w:rPr>
          <w:color w:val="auto"/>
          <w:lang w:val="en-GB"/>
        </w:rPr>
      </w:pPr>
      <w:bookmarkStart w:id="98" w:name="X0f325f0011ba86ae3dc3a9aaa5bdbd41a3bc0a5"/>
      <w:bookmarkStart w:id="99" w:name="_Toc39488097"/>
      <w:r w:rsidRPr="00951DF3">
        <w:rPr>
          <w:color w:val="auto"/>
          <w:lang w:val="en-GB"/>
        </w:rPr>
        <w:t>Specimen Sampling, Storage Procedures and Transport</w:t>
      </w:r>
      <w:bookmarkEnd w:id="98"/>
      <w:bookmarkEnd w:id="99"/>
    </w:p>
    <w:p w14:paraId="6D62E148" w14:textId="77777777" w:rsidR="001202D1" w:rsidRPr="00951DF3" w:rsidRDefault="00C15D9F" w:rsidP="00466424">
      <w:pPr>
        <w:pStyle w:val="FirstParagraph"/>
        <w:jc w:val="both"/>
        <w:rPr>
          <w:lang w:val="en-GB"/>
        </w:rPr>
      </w:pPr>
      <w:r w:rsidRPr="00951DF3">
        <w:rPr>
          <w:lang w:val="en-GB"/>
        </w:rPr>
        <w:t>Appropriate selection and timely collection of high-quality specimens, proper storage procedures and comprehensive diagnostic testing will ensure the quality of data.</w:t>
      </w:r>
    </w:p>
    <w:p w14:paraId="05697335" w14:textId="77777777" w:rsidR="001202D1" w:rsidRPr="00951DF3" w:rsidRDefault="00C15D9F" w:rsidP="00466424">
      <w:pPr>
        <w:pStyle w:val="BodyText"/>
        <w:jc w:val="both"/>
        <w:rPr>
          <w:lang w:val="en-GB"/>
        </w:rPr>
      </w:pPr>
      <w:r w:rsidRPr="00951DF3">
        <w:rPr>
          <w:lang w:val="en-GB"/>
        </w:rPr>
        <w:t>Public Health England (PHE) is a co-applicant on this study and has made the following recommendation: The study requires collection of research samples in addition to samples used for clinical and public health management. Well-established hospital protocols may be used to collect samples, however guidance on the collection of samples from SARI patients is also found in the WHO draft document "Collecting, preserving and shipping specimens for the diagnosis of influenza virus infection" (2011).</w:t>
      </w:r>
    </w:p>
    <w:p w14:paraId="39756908" w14:textId="77777777" w:rsidR="001202D1" w:rsidRPr="00951DF3" w:rsidRDefault="00C15D9F" w:rsidP="00466424">
      <w:pPr>
        <w:pStyle w:val="BodyText"/>
        <w:jc w:val="both"/>
        <w:rPr>
          <w:lang w:val="en-GB"/>
        </w:rPr>
      </w:pPr>
      <w:r w:rsidRPr="00951DF3">
        <w:rPr>
          <w:lang w:val="en-GB"/>
        </w:rPr>
        <w:lastRenderedPageBreak/>
        <w:t>Guidance on the collection of specimens from VHF patients can be found in the WHO document “Interim infection prevention and control guidance for care of patients with suspected or confirmed Filovirus haemorrhagic fever in health-care settings, with focus on Ebola” (2014).</w:t>
      </w:r>
    </w:p>
    <w:p w14:paraId="684B3B42" w14:textId="316EA952" w:rsidR="001202D1" w:rsidRPr="00951DF3" w:rsidRDefault="00C15D9F" w:rsidP="00466424">
      <w:pPr>
        <w:pStyle w:val="BodyText"/>
        <w:jc w:val="both"/>
        <w:rPr>
          <w:lang w:val="en-GB"/>
        </w:rPr>
      </w:pPr>
      <w:r w:rsidRPr="00951DF3">
        <w:rPr>
          <w:lang w:val="en-GB"/>
        </w:rPr>
        <w:t xml:space="preserve">It is expected that BSL3 SARI and CNS pathogens will be sent to </w:t>
      </w:r>
      <w:r w:rsidR="005E5528">
        <w:rPr>
          <w:lang w:val="en-GB"/>
        </w:rPr>
        <w:t xml:space="preserve">the </w:t>
      </w:r>
      <w:r w:rsidR="005E5528" w:rsidRPr="00280420">
        <w:rPr>
          <w:highlight w:val="yellow"/>
          <w:lang w:val="en-GB"/>
        </w:rPr>
        <w:t>MRC-University of Glasgow Centre for Virus Research (CVR), Glasgow or the Outbreak Laboratory in Liverpool (Liverpool University)</w:t>
      </w:r>
      <w:r w:rsidRPr="00280420">
        <w:rPr>
          <w:highlight w:val="yellow"/>
          <w:lang w:val="en-GB"/>
        </w:rPr>
        <w:t>.</w:t>
      </w:r>
      <w:r w:rsidRPr="00951DF3">
        <w:rPr>
          <w:lang w:val="en-GB"/>
        </w:rPr>
        <w:t xml:space="preserve"> It is expected that BSL4 VH pathogen samples will be sent to PHE </w:t>
      </w:r>
      <w:proofErr w:type="spellStart"/>
      <w:r w:rsidRPr="00951DF3">
        <w:rPr>
          <w:lang w:val="en-GB"/>
        </w:rPr>
        <w:t>Porton</w:t>
      </w:r>
      <w:proofErr w:type="spellEnd"/>
      <w:r w:rsidRPr="00951DF3">
        <w:rPr>
          <w:lang w:val="en-GB"/>
        </w:rPr>
        <w:t xml:space="preserve"> Down however BSL4 clinical and research capacity has also been commissioned at the Royal Liverpool Hospital and the </w:t>
      </w:r>
      <w:r w:rsidR="005E5528">
        <w:rPr>
          <w:lang w:val="en-GB"/>
        </w:rPr>
        <w:t>Outbreak Laboratory</w:t>
      </w:r>
      <w:r w:rsidR="005E5528" w:rsidRPr="00951DF3">
        <w:rPr>
          <w:lang w:val="en-GB"/>
        </w:rPr>
        <w:t xml:space="preserve"> </w:t>
      </w:r>
      <w:r w:rsidRPr="00951DF3">
        <w:rPr>
          <w:lang w:val="en-GB"/>
        </w:rPr>
        <w:t>in Liverpool University.</w:t>
      </w:r>
    </w:p>
    <w:p w14:paraId="292D4DA3" w14:textId="77777777" w:rsidR="001202D1" w:rsidRPr="00951DF3" w:rsidRDefault="00C15D9F" w:rsidP="00466424">
      <w:pPr>
        <w:pStyle w:val="BodyText"/>
        <w:jc w:val="both"/>
        <w:rPr>
          <w:lang w:val="en-GB"/>
        </w:rPr>
      </w:pPr>
      <w:r w:rsidRPr="00951DF3">
        <w:rPr>
          <w:lang w:val="en-GB"/>
        </w:rPr>
        <w:t>In dealing with novel pathogens where little is known about transmissibility and/or virulence, great care must be exercised to ensure the safety of hospital staff and other patients. Strict adherence to collection protocols, biosafety and adequate personal protective equipment (PPE) is essential.</w:t>
      </w:r>
    </w:p>
    <w:p w14:paraId="4A0826F4" w14:textId="77777777" w:rsidR="001202D1" w:rsidRPr="00951DF3" w:rsidRDefault="00C15D9F" w:rsidP="00466424">
      <w:pPr>
        <w:pStyle w:val="BodyText"/>
        <w:jc w:val="both"/>
        <w:rPr>
          <w:lang w:val="en-GB"/>
        </w:rPr>
      </w:pPr>
      <w:r w:rsidRPr="00951DF3">
        <w:rPr>
          <w:lang w:val="en-GB"/>
        </w:rPr>
        <w:t>Trusts should follow the usual sources of advice regarding laboratory containment of the pathogen. In an emerging infection this may include information from ACDP and PHE, which would support a local, risk assessment and SOP covering the handling of samples from the affected patient.  </w:t>
      </w:r>
    </w:p>
    <w:p w14:paraId="35CB3615" w14:textId="77777777" w:rsidR="001202D1" w:rsidRPr="00951DF3" w:rsidRDefault="00C15D9F" w:rsidP="00466424">
      <w:pPr>
        <w:pStyle w:val="BodyText"/>
        <w:jc w:val="both"/>
        <w:rPr>
          <w:lang w:val="en-GB"/>
        </w:rPr>
      </w:pPr>
      <w:r w:rsidRPr="00951DF3">
        <w:rPr>
          <w:lang w:val="en-GB"/>
        </w:rPr>
        <w:t>Novel respiratory infections or neurological infections may be classified into HG2, HG3 or HG4, as is the case for the currently included pathogens, novel coronavirus MERS-</w:t>
      </w:r>
      <w:proofErr w:type="spellStart"/>
      <w:r w:rsidRPr="00951DF3">
        <w:rPr>
          <w:lang w:val="en-GB"/>
        </w:rPr>
        <w:t>CoV</w:t>
      </w:r>
      <w:proofErr w:type="spellEnd"/>
      <w:r w:rsidRPr="00951DF3">
        <w:rPr>
          <w:lang w:val="en-GB"/>
        </w:rPr>
        <w:t xml:space="preserve">, influenza A/H7N9, A/H5N1, viral </w:t>
      </w:r>
      <w:proofErr w:type="spellStart"/>
      <w:r w:rsidRPr="00951DF3">
        <w:rPr>
          <w:lang w:val="en-GB"/>
        </w:rPr>
        <w:t>hemorrhagic</w:t>
      </w:r>
      <w:proofErr w:type="spellEnd"/>
      <w:r w:rsidRPr="00951DF3">
        <w:rPr>
          <w:lang w:val="en-GB"/>
        </w:rPr>
        <w:t xml:space="preserve"> fever ebolavirus and known subtypes of TBEV, including European (TBEV-Eu), Far Eastern (TBEV-FE), Siberian (TBEV-Sib), </w:t>
      </w:r>
      <w:proofErr w:type="spellStart"/>
      <w:r w:rsidRPr="00951DF3">
        <w:rPr>
          <w:lang w:val="en-GB"/>
        </w:rPr>
        <w:t>Baikalian</w:t>
      </w:r>
      <w:proofErr w:type="spellEnd"/>
      <w:r w:rsidRPr="00951DF3">
        <w:rPr>
          <w:lang w:val="en-GB"/>
        </w:rPr>
        <w:t xml:space="preserve"> (TBEV-</w:t>
      </w:r>
      <w:proofErr w:type="spellStart"/>
      <w:r w:rsidRPr="00951DF3">
        <w:rPr>
          <w:lang w:val="en-GB"/>
        </w:rPr>
        <w:t>Blk</w:t>
      </w:r>
      <w:proofErr w:type="spellEnd"/>
      <w:r w:rsidRPr="00951DF3">
        <w:rPr>
          <w:lang w:val="en-GB"/>
        </w:rPr>
        <w:t>), Himalayan (TBEV-Him) and TBEV-UK.</w:t>
      </w:r>
    </w:p>
    <w:p w14:paraId="4FE69C7E" w14:textId="77777777" w:rsidR="001202D1" w:rsidRPr="00951DF3" w:rsidRDefault="00C15D9F" w:rsidP="00466424">
      <w:pPr>
        <w:pStyle w:val="BodyText"/>
        <w:jc w:val="both"/>
        <w:rPr>
          <w:lang w:val="en-GB"/>
        </w:rPr>
      </w:pPr>
      <w:r w:rsidRPr="00951DF3">
        <w:rPr>
          <w:lang w:val="en-GB"/>
        </w:rPr>
        <w:t>Other emerging or remerging pathogens may be classified as requiring BSL2, BSL3 or BSL4 safety management and guidelines should be consulted as per hospital protocol. In addition, an emergent agent may also be risk assessed as posing a threat to animal health, and may be regulated under the specified animal pathogens order as well. Laboratories planning to participate in the study should consider how they would fulfil a requirement to handle research samples in addition to clinical samples.</w:t>
      </w:r>
    </w:p>
    <w:p w14:paraId="5D0E77F2" w14:textId="7D627EA9" w:rsidR="001202D1" w:rsidRPr="00951DF3" w:rsidRDefault="00C15D9F" w:rsidP="00466424">
      <w:pPr>
        <w:pStyle w:val="BodyText"/>
        <w:jc w:val="both"/>
        <w:rPr>
          <w:lang w:val="en-GB"/>
        </w:rPr>
      </w:pPr>
      <w:r w:rsidRPr="00951DF3">
        <w:rPr>
          <w:lang w:val="en-GB"/>
        </w:rPr>
        <w:t xml:space="preserve">All samples collected must be labelled as per hospital procedure with appropriate identification (full patient identifiers) and hazard labelling according to local policy and ideally marked with a freeze-proof research label or with a solvent resistant marker. These samples that retain full identifiers will be stored within a home office approved high security facility. Samples collected in the household will be labelled with </w:t>
      </w:r>
      <w:proofErr w:type="spellStart"/>
      <w:r w:rsidRPr="00951DF3">
        <w:rPr>
          <w:lang w:val="en-GB"/>
        </w:rPr>
        <w:t>pseudoanonymised</w:t>
      </w:r>
      <w:proofErr w:type="spellEnd"/>
      <w:r w:rsidRPr="00951DF3">
        <w:rPr>
          <w:lang w:val="en-GB"/>
        </w:rPr>
        <w:t xml:space="preserve"> patient study codes. Samples will be processed as per the table below. Testing that cannot be done in country will be exported with the permission of the patient/parent/guardian/consultee. Any samples sent to external research laboratories (</w:t>
      </w:r>
      <w:r w:rsidR="005E5528" w:rsidRPr="00951DF3">
        <w:rPr>
          <w:lang w:val="en-GB"/>
        </w:rPr>
        <w:t xml:space="preserve">outside the </w:t>
      </w:r>
      <w:r w:rsidR="005E5528" w:rsidRPr="00280420">
        <w:rPr>
          <w:highlight w:val="yellow"/>
          <w:lang w:val="en-GB"/>
        </w:rPr>
        <w:t>HPRU and Outbreak Laboratory</w:t>
      </w:r>
      <w:r w:rsidR="005E5528">
        <w:rPr>
          <w:lang w:val="en-GB"/>
        </w:rPr>
        <w:t xml:space="preserve"> </w:t>
      </w:r>
      <w:r w:rsidR="005E5528" w:rsidRPr="00951DF3">
        <w:rPr>
          <w:lang w:val="en-GB"/>
        </w:rPr>
        <w:t xml:space="preserve">Liverpool and </w:t>
      </w:r>
      <w:r w:rsidR="005E5528">
        <w:rPr>
          <w:lang w:val="en-GB"/>
        </w:rPr>
        <w:t xml:space="preserve">HPRU </w:t>
      </w:r>
      <w:r w:rsidR="005E5528" w:rsidRPr="00951DF3">
        <w:rPr>
          <w:lang w:val="en-GB"/>
        </w:rPr>
        <w:t xml:space="preserve">Imperial, PHE Colindale and PHE </w:t>
      </w:r>
      <w:proofErr w:type="spellStart"/>
      <w:r w:rsidR="005E5528" w:rsidRPr="00951DF3">
        <w:rPr>
          <w:lang w:val="en-GB"/>
        </w:rPr>
        <w:t>Porton</w:t>
      </w:r>
      <w:proofErr w:type="spellEnd"/>
      <w:r w:rsidRPr="00951DF3">
        <w:rPr>
          <w:lang w:val="en-GB"/>
        </w:rPr>
        <w:t>) will be anonymised with unique coded identifiers to protect the identity of the patient at the site level at the point of enrolment. When required, national guidance will be adhered to for the transport of specimens.</w:t>
      </w:r>
    </w:p>
    <w:p w14:paraId="0F1C6784" w14:textId="77777777" w:rsidR="001202D1" w:rsidRPr="00951DF3" w:rsidRDefault="00C15D9F" w:rsidP="00466424">
      <w:pPr>
        <w:pStyle w:val="BodyText"/>
        <w:jc w:val="both"/>
        <w:rPr>
          <w:lang w:val="en-GB"/>
        </w:rPr>
      </w:pPr>
      <w:r w:rsidRPr="00951DF3">
        <w:rPr>
          <w:lang w:val="en-GB"/>
        </w:rPr>
        <w:t>Clinical samples will be labelled with standard hospital information, including the sample date and sent with the standard lab request forms.</w:t>
      </w:r>
    </w:p>
    <w:p w14:paraId="4FBBFC4F" w14:textId="77777777" w:rsidR="001202D1" w:rsidRPr="00951DF3" w:rsidRDefault="00C15D9F" w:rsidP="00466424">
      <w:pPr>
        <w:pStyle w:val="BodyText"/>
        <w:jc w:val="both"/>
        <w:rPr>
          <w:lang w:val="en-GB"/>
        </w:rPr>
      </w:pPr>
      <w:r w:rsidRPr="00951DF3">
        <w:rPr>
          <w:lang w:val="en-GB"/>
        </w:rPr>
        <w:lastRenderedPageBreak/>
        <w:t>Research samples for SARI cases in England</w:t>
      </w:r>
      <w:r w:rsidR="00EE0972" w:rsidRPr="00951DF3">
        <w:rPr>
          <w:lang w:val="en-GB"/>
        </w:rPr>
        <w:t xml:space="preserve"> and Wales</w:t>
      </w:r>
      <w:r w:rsidRPr="00951DF3">
        <w:rPr>
          <w:lang w:val="en-GB"/>
        </w:rPr>
        <w:t xml:space="preserve"> will be transported to the Health Protection Research Unit in Liverpool. In Scotland samples will be transported to the MRC Virology Unit in Glasgow. VHF samples will be sent to the PHE laboratories to be agreed at that time. The study team will organise couriers.</w:t>
      </w:r>
    </w:p>
    <w:p w14:paraId="79CB35DE" w14:textId="77777777" w:rsidR="001202D1" w:rsidRPr="00951DF3" w:rsidRDefault="00C15D9F" w:rsidP="00466424">
      <w:pPr>
        <w:pStyle w:val="BodyText"/>
        <w:jc w:val="both"/>
        <w:rPr>
          <w:lang w:val="en-GB"/>
        </w:rPr>
      </w:pPr>
      <w:r w:rsidRPr="00951DF3">
        <w:rPr>
          <w:lang w:val="en-GB"/>
        </w:rPr>
        <w:t>Patient data submitted on the CRF or eCRF must be anonymised using the following procedure. Participant numbers consist of a common 5-character ODS (CMPS) site code and a unique 4-digit patient number. Your R&amp;D Office will know your ODS site code. Your site must maintain a recruitment log linking consent to Participant ID numbers.</w:t>
      </w:r>
    </w:p>
    <w:p w14:paraId="03DE7752" w14:textId="77777777" w:rsidR="001202D1" w:rsidRPr="00951DF3" w:rsidRDefault="00C15D9F" w:rsidP="00466424">
      <w:pPr>
        <w:pStyle w:val="BodyText"/>
        <w:jc w:val="both"/>
        <w:rPr>
          <w:lang w:val="en-GB"/>
        </w:rPr>
      </w:pPr>
      <w:r w:rsidRPr="00951DF3">
        <w:rPr>
          <w:lang w:val="en-GB"/>
        </w:rPr>
        <w:t>Patient numbers should be assigned sequentially by each site beginning with 0001. In the case of a single site recruiting patients on different wards, or where it is otherwise difficult to assign sequential numbers, it is acceptable to assign numbers in blocks. E.g. Outpatient ward will assign numbers from 0001 onwards.  In-patient ward will assign numbers from 5001 onwards. Please enter the patient identification code at the top of each and every CRF sheet. Patient numbers and full identifiers must be shared with the ISARIC secretariat. Patient identifiers will not be shared with research institutes.</w:t>
      </w:r>
    </w:p>
    <w:p w14:paraId="08942709" w14:textId="77777777" w:rsidR="001202D1" w:rsidRPr="00951DF3" w:rsidRDefault="00C15D9F" w:rsidP="00466424">
      <w:pPr>
        <w:pStyle w:val="BodyText"/>
        <w:jc w:val="both"/>
        <w:rPr>
          <w:lang w:val="en-GB"/>
        </w:rPr>
      </w:pPr>
      <w:r w:rsidRPr="00951DF3">
        <w:rPr>
          <w:lang w:val="en-GB"/>
        </w:rPr>
        <w:t xml:space="preserve">A unique alphanumeric code for patient samples will be given to each patient at PHE laboratory or the Health Protection Research Units in Liverpool and the only link between the patient's identifying data and this code will be held securely and shared only with the </w:t>
      </w:r>
      <w:r w:rsidR="00B5201D" w:rsidRPr="00951DF3">
        <w:rPr>
          <w:lang w:val="en-GB"/>
        </w:rPr>
        <w:t>study administrators</w:t>
      </w:r>
      <w:r w:rsidRPr="00951DF3">
        <w:rPr>
          <w:lang w:val="en-GB"/>
        </w:rPr>
        <w:t xml:space="preserve">. The </w:t>
      </w:r>
      <w:r w:rsidR="00B5201D" w:rsidRPr="00951DF3">
        <w:rPr>
          <w:lang w:val="en-GB"/>
        </w:rPr>
        <w:t xml:space="preserve">study administrators </w:t>
      </w:r>
      <w:r w:rsidRPr="00951DF3">
        <w:rPr>
          <w:lang w:val="en-GB"/>
        </w:rPr>
        <w:t>will link patient data numbers with sample identifiers. The patient identifiers will not be shared with any party.</w:t>
      </w:r>
    </w:p>
    <w:p w14:paraId="36AA381F" w14:textId="77777777" w:rsidR="001202D1" w:rsidRPr="00951DF3" w:rsidRDefault="00C15D9F" w:rsidP="00466424">
      <w:pPr>
        <w:pStyle w:val="BodyText"/>
        <w:jc w:val="both"/>
        <w:rPr>
          <w:lang w:val="en-GB"/>
        </w:rPr>
      </w:pPr>
      <w:r w:rsidRPr="00951DF3">
        <w:rPr>
          <w:lang w:val="en-GB"/>
        </w:rPr>
        <w:t>Residual volumes available after clinical and research testing is complete will be retained for future ethically approved research and this may include commercial purposes.</w:t>
      </w:r>
    </w:p>
    <w:p w14:paraId="3B37CB6A" w14:textId="77777777" w:rsidR="001202D1" w:rsidRPr="00951DF3" w:rsidRDefault="00C15D9F" w:rsidP="00466424">
      <w:pPr>
        <w:pStyle w:val="Heading2"/>
        <w:jc w:val="both"/>
        <w:rPr>
          <w:color w:val="auto"/>
          <w:lang w:val="en-GB"/>
        </w:rPr>
      </w:pPr>
      <w:bookmarkStart w:id="100" w:name="Xe8553f8990f236fac1ae18a333b3797abf1ec74"/>
      <w:bookmarkStart w:id="101" w:name="_Toc39488098"/>
      <w:r w:rsidRPr="00951DF3">
        <w:rPr>
          <w:color w:val="auto"/>
          <w:lang w:val="en-GB"/>
        </w:rPr>
        <w:t>Additional Data Collection – Pharmacokinetic/Pharmacodynamics Studies</w:t>
      </w:r>
      <w:bookmarkEnd w:id="100"/>
      <w:bookmarkEnd w:id="101"/>
    </w:p>
    <w:p w14:paraId="6683664A" w14:textId="77777777" w:rsidR="001202D1" w:rsidRPr="00951DF3" w:rsidRDefault="00C15D9F" w:rsidP="00466424">
      <w:pPr>
        <w:pStyle w:val="FirstParagraph"/>
        <w:jc w:val="both"/>
        <w:rPr>
          <w:lang w:val="en-GB"/>
        </w:rPr>
      </w:pPr>
      <w:r w:rsidRPr="00951DF3">
        <w:rPr>
          <w:lang w:val="en-GB"/>
        </w:rPr>
        <w:t>Where local resources allow, additional information and samples will be sought during treatment with antimicrobial or immunomodulatory therapies in order to investigate the relationship between dose and plasma drug concentrations, to determine the variability in pharmacokinetics in patients receiving these drugs, and to identify the key pharmacokinetic drivers of pharmacodynamic outcomes (measured using pathogen load, inflammatory markers, illness severity scores or drug toxicity). This information will be collected on the pharmacokinetics record form, and includes both the precise (to the minute) times of drug administration and the precise time of blood sampling.</w:t>
      </w:r>
    </w:p>
    <w:p w14:paraId="59F81B58" w14:textId="77777777" w:rsidR="001202D1" w:rsidRPr="00951DF3" w:rsidRDefault="00C15D9F" w:rsidP="00466424">
      <w:pPr>
        <w:pStyle w:val="BodyText"/>
        <w:jc w:val="both"/>
        <w:rPr>
          <w:lang w:val="en-GB"/>
        </w:rPr>
      </w:pPr>
      <w:r w:rsidRPr="00951DF3">
        <w:rPr>
          <w:lang w:val="en-GB"/>
        </w:rPr>
        <w:t>Samples obtained will be split as required for pharmacokinetic/pharmacodynamic analysis of each antimicrobial or immunomodulatory therapy prescribed; the volume of blood to be drawn will not increase.</w:t>
      </w:r>
    </w:p>
    <w:p w14:paraId="1E3DDF7B" w14:textId="77777777" w:rsidR="002734E3" w:rsidRPr="00951DF3" w:rsidRDefault="002734E3" w:rsidP="00466424">
      <w:pPr>
        <w:jc w:val="both"/>
        <w:rPr>
          <w:rFonts w:asciiTheme="majorHAnsi" w:eastAsiaTheme="majorEastAsia" w:hAnsiTheme="majorHAnsi" w:cstheme="majorBidi"/>
          <w:b/>
          <w:bCs/>
          <w:sz w:val="32"/>
          <w:szCs w:val="32"/>
          <w:lang w:val="en-GB"/>
        </w:rPr>
      </w:pPr>
      <w:bookmarkStart w:id="102" w:name="sample-processing"/>
      <w:r w:rsidRPr="00951DF3">
        <w:rPr>
          <w:lang w:val="en-GB"/>
        </w:rPr>
        <w:br w:type="page"/>
      </w:r>
    </w:p>
    <w:p w14:paraId="46B3235C" w14:textId="77777777" w:rsidR="001202D1" w:rsidRPr="00951DF3" w:rsidRDefault="00C15D9F">
      <w:pPr>
        <w:pStyle w:val="Heading2"/>
        <w:rPr>
          <w:color w:val="auto"/>
          <w:lang w:val="en-GB"/>
        </w:rPr>
      </w:pPr>
      <w:bookmarkStart w:id="103" w:name="_Toc39488099"/>
      <w:r w:rsidRPr="00951DF3">
        <w:rPr>
          <w:color w:val="auto"/>
          <w:lang w:val="en-GB"/>
        </w:rPr>
        <w:lastRenderedPageBreak/>
        <w:t>Sample Processing</w:t>
      </w:r>
      <w:bookmarkEnd w:id="102"/>
      <w:bookmarkEnd w:id="103"/>
    </w:p>
    <w:p w14:paraId="61606AAB" w14:textId="2A3CAF40" w:rsidR="00893C2D" w:rsidRPr="00951DF3" w:rsidRDefault="00893C2D" w:rsidP="000542FE">
      <w:pPr>
        <w:pStyle w:val="FirstParagraph"/>
        <w:rPr>
          <w:lang w:val="en-GB"/>
        </w:rPr>
      </w:pPr>
      <w:r w:rsidRPr="00951DF3">
        <w:rPr>
          <w:lang w:val="en-GB"/>
        </w:rPr>
        <w:t xml:space="preserve">Table </w:t>
      </w:r>
      <w:r w:rsidR="00280420" w:rsidRPr="00280420">
        <w:rPr>
          <w:highlight w:val="yellow"/>
          <w:lang w:val="en-GB"/>
        </w:rPr>
        <w:t>9</w:t>
      </w:r>
      <w:r w:rsidRPr="00951DF3">
        <w:rPr>
          <w:lang w:val="en-GB"/>
        </w:rPr>
        <w:t xml:space="preserve">. Initial </w:t>
      </w:r>
      <w:r w:rsidR="008E284C">
        <w:rPr>
          <w:lang w:val="en-GB"/>
        </w:rPr>
        <w:t xml:space="preserve">sample </w:t>
      </w:r>
      <w:r w:rsidRPr="00951DF3">
        <w:rPr>
          <w:lang w:val="en-GB"/>
        </w:rPr>
        <w:t xml:space="preserve">processing </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177"/>
        <w:gridCol w:w="1438"/>
        <w:gridCol w:w="1472"/>
        <w:gridCol w:w="1737"/>
        <w:gridCol w:w="1332"/>
        <w:gridCol w:w="2420"/>
      </w:tblGrid>
      <w:tr w:rsidR="00093245" w:rsidRPr="00951DF3" w14:paraId="259B3010" w14:textId="77777777" w:rsidTr="00010366">
        <w:tc>
          <w:tcPr>
            <w:tcW w:w="0" w:type="auto"/>
            <w:vAlign w:val="center"/>
          </w:tcPr>
          <w:p w14:paraId="4AE911B0" w14:textId="77777777" w:rsidR="001202D1" w:rsidRPr="00951DF3" w:rsidRDefault="00C15D9F" w:rsidP="00010366">
            <w:pPr>
              <w:pStyle w:val="Compact"/>
              <w:spacing w:before="0" w:after="0"/>
              <w:jc w:val="center"/>
              <w:rPr>
                <w:sz w:val="20"/>
                <w:szCs w:val="20"/>
                <w:lang w:val="en-GB"/>
              </w:rPr>
            </w:pPr>
            <w:r w:rsidRPr="00951DF3">
              <w:rPr>
                <w:b/>
                <w:sz w:val="20"/>
                <w:szCs w:val="20"/>
                <w:lang w:val="en-GB"/>
              </w:rPr>
              <w:t>Sample</w:t>
            </w:r>
          </w:p>
        </w:tc>
        <w:tc>
          <w:tcPr>
            <w:tcW w:w="0" w:type="auto"/>
            <w:vAlign w:val="center"/>
          </w:tcPr>
          <w:p w14:paraId="6A587888" w14:textId="77777777" w:rsidR="001202D1" w:rsidRPr="00951DF3" w:rsidRDefault="00C15D9F" w:rsidP="00010366">
            <w:pPr>
              <w:pStyle w:val="Compact"/>
              <w:spacing w:before="0" w:after="0"/>
              <w:jc w:val="center"/>
              <w:rPr>
                <w:sz w:val="20"/>
                <w:szCs w:val="20"/>
                <w:lang w:val="en-GB"/>
              </w:rPr>
            </w:pPr>
            <w:r w:rsidRPr="00951DF3">
              <w:rPr>
                <w:b/>
                <w:sz w:val="20"/>
                <w:szCs w:val="20"/>
                <w:lang w:val="en-GB"/>
              </w:rPr>
              <w:t>Initial processing</w:t>
            </w:r>
          </w:p>
        </w:tc>
        <w:tc>
          <w:tcPr>
            <w:tcW w:w="0" w:type="auto"/>
            <w:vAlign w:val="center"/>
          </w:tcPr>
          <w:p w14:paraId="5F14F350" w14:textId="77777777" w:rsidR="001202D1" w:rsidRPr="00951DF3" w:rsidRDefault="00C15D9F" w:rsidP="00010366">
            <w:pPr>
              <w:pStyle w:val="Compact"/>
              <w:spacing w:before="0" w:after="0"/>
              <w:jc w:val="center"/>
              <w:rPr>
                <w:sz w:val="20"/>
                <w:szCs w:val="20"/>
                <w:lang w:val="en-GB"/>
              </w:rPr>
            </w:pPr>
            <w:r w:rsidRPr="00951DF3">
              <w:rPr>
                <w:b/>
                <w:sz w:val="20"/>
                <w:szCs w:val="20"/>
                <w:lang w:val="en-GB"/>
              </w:rPr>
              <w:t>Aliquots</w:t>
            </w:r>
          </w:p>
        </w:tc>
        <w:tc>
          <w:tcPr>
            <w:tcW w:w="0" w:type="auto"/>
            <w:vAlign w:val="center"/>
          </w:tcPr>
          <w:p w14:paraId="41C73235" w14:textId="77777777" w:rsidR="001202D1" w:rsidRPr="00951DF3" w:rsidRDefault="00C15D9F" w:rsidP="00010366">
            <w:pPr>
              <w:pStyle w:val="Compact"/>
              <w:spacing w:before="0" w:after="0"/>
              <w:jc w:val="center"/>
              <w:rPr>
                <w:sz w:val="20"/>
                <w:szCs w:val="20"/>
                <w:lang w:val="en-GB"/>
              </w:rPr>
            </w:pPr>
            <w:r w:rsidRPr="00951DF3">
              <w:rPr>
                <w:b/>
                <w:sz w:val="20"/>
                <w:szCs w:val="20"/>
                <w:lang w:val="en-GB"/>
              </w:rPr>
              <w:t>Initial transfer</w:t>
            </w:r>
          </w:p>
        </w:tc>
        <w:tc>
          <w:tcPr>
            <w:tcW w:w="0" w:type="auto"/>
            <w:vAlign w:val="center"/>
          </w:tcPr>
          <w:p w14:paraId="11DDF58C" w14:textId="77777777" w:rsidR="001202D1" w:rsidRPr="00951DF3" w:rsidRDefault="00C15D9F" w:rsidP="00010366">
            <w:pPr>
              <w:pStyle w:val="Compact"/>
              <w:spacing w:before="0" w:after="0"/>
              <w:jc w:val="center"/>
              <w:rPr>
                <w:sz w:val="20"/>
                <w:szCs w:val="20"/>
                <w:lang w:val="en-GB"/>
              </w:rPr>
            </w:pPr>
            <w:r w:rsidRPr="00951DF3">
              <w:rPr>
                <w:b/>
                <w:sz w:val="20"/>
                <w:szCs w:val="20"/>
                <w:lang w:val="en-GB"/>
              </w:rPr>
              <w:t>Further processing</w:t>
            </w:r>
          </w:p>
        </w:tc>
        <w:tc>
          <w:tcPr>
            <w:tcW w:w="0" w:type="auto"/>
            <w:vAlign w:val="center"/>
          </w:tcPr>
          <w:p w14:paraId="0B21AA9E" w14:textId="77777777" w:rsidR="001202D1" w:rsidRPr="00951DF3" w:rsidRDefault="00C15D9F" w:rsidP="00010366">
            <w:pPr>
              <w:pStyle w:val="Compact"/>
              <w:spacing w:before="0" w:after="0"/>
              <w:jc w:val="center"/>
              <w:rPr>
                <w:sz w:val="20"/>
                <w:szCs w:val="20"/>
                <w:lang w:val="en-GB"/>
              </w:rPr>
            </w:pPr>
            <w:r w:rsidRPr="00951DF3">
              <w:rPr>
                <w:b/>
                <w:sz w:val="20"/>
                <w:szCs w:val="20"/>
                <w:lang w:val="en-GB"/>
              </w:rPr>
              <w:t>Ultimate use</w:t>
            </w:r>
          </w:p>
        </w:tc>
      </w:tr>
      <w:tr w:rsidR="00280420" w:rsidRPr="00951DF3" w14:paraId="27CFB3A5" w14:textId="77777777" w:rsidTr="00010366">
        <w:tc>
          <w:tcPr>
            <w:tcW w:w="0" w:type="auto"/>
            <w:vMerge w:val="restart"/>
            <w:vAlign w:val="center"/>
          </w:tcPr>
          <w:p w14:paraId="4D8FA649" w14:textId="21B88818" w:rsidR="00280420" w:rsidRPr="00951DF3" w:rsidRDefault="00280420" w:rsidP="00010366">
            <w:pPr>
              <w:pStyle w:val="Compact"/>
              <w:spacing w:before="0" w:after="0"/>
              <w:jc w:val="center"/>
              <w:rPr>
                <w:sz w:val="20"/>
                <w:szCs w:val="20"/>
                <w:lang w:val="en-GB"/>
              </w:rPr>
            </w:pPr>
            <w:r w:rsidRPr="00951DF3">
              <w:rPr>
                <w:sz w:val="20"/>
                <w:szCs w:val="20"/>
                <w:lang w:val="en-GB"/>
              </w:rPr>
              <w:t>Blood samples (</w:t>
            </w:r>
            <w:r>
              <w:rPr>
                <w:sz w:val="20"/>
                <w:szCs w:val="20"/>
                <w:lang w:val="en-GB"/>
              </w:rPr>
              <w:t>clotted</w:t>
            </w:r>
            <w:r w:rsidRPr="00951DF3">
              <w:rPr>
                <w:sz w:val="20"/>
                <w:szCs w:val="20"/>
                <w:lang w:val="en-GB"/>
              </w:rPr>
              <w:t>)</w:t>
            </w:r>
          </w:p>
        </w:tc>
        <w:tc>
          <w:tcPr>
            <w:tcW w:w="0" w:type="auto"/>
            <w:vMerge w:val="restart"/>
            <w:vAlign w:val="center"/>
          </w:tcPr>
          <w:p w14:paraId="1AEB1B82" w14:textId="77777777" w:rsidR="00280420" w:rsidRPr="00951DF3" w:rsidRDefault="00280420" w:rsidP="00010366">
            <w:pPr>
              <w:pStyle w:val="Compact"/>
              <w:spacing w:before="0" w:after="0"/>
              <w:jc w:val="center"/>
              <w:rPr>
                <w:sz w:val="20"/>
                <w:szCs w:val="20"/>
                <w:lang w:val="en-GB"/>
              </w:rPr>
            </w:pPr>
            <w:r w:rsidRPr="00951DF3">
              <w:rPr>
                <w:sz w:val="20"/>
                <w:szCs w:val="20"/>
                <w:lang w:val="en-GB"/>
              </w:rPr>
              <w:t>Centrifuge 1500g for 10mins.</w:t>
            </w:r>
          </w:p>
        </w:tc>
        <w:tc>
          <w:tcPr>
            <w:tcW w:w="0" w:type="auto"/>
            <w:vAlign w:val="center"/>
          </w:tcPr>
          <w:p w14:paraId="488B0DA9" w14:textId="77777777" w:rsidR="00280420" w:rsidRPr="00951DF3" w:rsidRDefault="00280420" w:rsidP="00010366">
            <w:pPr>
              <w:spacing w:after="0"/>
              <w:jc w:val="center"/>
              <w:rPr>
                <w:sz w:val="20"/>
                <w:szCs w:val="20"/>
                <w:lang w:val="en-GB"/>
              </w:rPr>
            </w:pPr>
            <w:r w:rsidRPr="00951DF3">
              <w:rPr>
                <w:sz w:val="20"/>
                <w:szCs w:val="20"/>
                <w:lang w:val="en-GB"/>
              </w:rPr>
              <w:t>Supernatant:</w:t>
            </w:r>
          </w:p>
          <w:p w14:paraId="1997F885" w14:textId="77777777" w:rsidR="00280420" w:rsidRPr="00951DF3" w:rsidRDefault="00280420" w:rsidP="00010366">
            <w:pPr>
              <w:spacing w:after="0"/>
              <w:jc w:val="center"/>
              <w:rPr>
                <w:sz w:val="20"/>
                <w:szCs w:val="20"/>
                <w:lang w:val="en-GB"/>
              </w:rPr>
            </w:pPr>
            <w:r w:rsidRPr="00951DF3">
              <w:rPr>
                <w:sz w:val="20"/>
                <w:szCs w:val="20"/>
                <w:lang w:val="en-GB"/>
              </w:rPr>
              <w:t>freeze at -80°C*</w:t>
            </w:r>
          </w:p>
        </w:tc>
        <w:tc>
          <w:tcPr>
            <w:tcW w:w="0" w:type="auto"/>
            <w:vMerge w:val="restart"/>
            <w:vAlign w:val="center"/>
          </w:tcPr>
          <w:p w14:paraId="20F38B4F" w14:textId="50D49A76" w:rsidR="00280420" w:rsidRPr="00BB0F30" w:rsidRDefault="00280420" w:rsidP="00010366">
            <w:pPr>
              <w:spacing w:after="0"/>
              <w:jc w:val="center"/>
              <w:rPr>
                <w:b/>
                <w:bCs/>
                <w:sz w:val="20"/>
                <w:szCs w:val="20"/>
                <w:highlight w:val="yellow"/>
                <w:lang w:val="en-GB"/>
              </w:rPr>
            </w:pPr>
            <w:r w:rsidRPr="00BB0F30">
              <w:rPr>
                <w:b/>
                <w:bCs/>
                <w:sz w:val="20"/>
                <w:szCs w:val="20"/>
                <w:highlight w:val="yellow"/>
                <w:lang w:val="en-GB"/>
              </w:rPr>
              <w:t>Sir Michael Stoker Building, MRC-University of Glasgow Centre for Virus Research (CVR), Glasgow</w:t>
            </w:r>
          </w:p>
          <w:p w14:paraId="3A340C53" w14:textId="77777777" w:rsidR="00280420" w:rsidRPr="00BB0F30" w:rsidRDefault="00280420" w:rsidP="00010366">
            <w:pPr>
              <w:spacing w:after="0"/>
              <w:jc w:val="center"/>
              <w:rPr>
                <w:b/>
                <w:bCs/>
                <w:sz w:val="20"/>
                <w:szCs w:val="20"/>
                <w:highlight w:val="yellow"/>
                <w:lang w:val="en-GB"/>
              </w:rPr>
            </w:pPr>
          </w:p>
          <w:p w14:paraId="79C98F96" w14:textId="77777777" w:rsidR="00280420" w:rsidRPr="00BB0F30" w:rsidRDefault="00280420" w:rsidP="00010366">
            <w:pPr>
              <w:spacing w:after="0"/>
              <w:jc w:val="center"/>
              <w:rPr>
                <w:sz w:val="20"/>
                <w:szCs w:val="20"/>
                <w:highlight w:val="yellow"/>
                <w:lang w:val="en-GB"/>
              </w:rPr>
            </w:pPr>
            <w:r w:rsidRPr="00BB0F30">
              <w:rPr>
                <w:sz w:val="20"/>
                <w:szCs w:val="20"/>
                <w:highlight w:val="yellow"/>
                <w:lang w:val="en-GB"/>
              </w:rPr>
              <w:t>or</w:t>
            </w:r>
          </w:p>
          <w:p w14:paraId="4496599D" w14:textId="77777777" w:rsidR="00280420" w:rsidRPr="00BB0F30" w:rsidRDefault="00280420" w:rsidP="00010366">
            <w:pPr>
              <w:spacing w:after="0"/>
              <w:jc w:val="center"/>
              <w:rPr>
                <w:b/>
                <w:bCs/>
                <w:sz w:val="20"/>
                <w:szCs w:val="20"/>
                <w:highlight w:val="yellow"/>
                <w:lang w:val="en-GB"/>
              </w:rPr>
            </w:pPr>
          </w:p>
          <w:p w14:paraId="56F8BA12" w14:textId="77777777" w:rsidR="00280420" w:rsidRPr="00BB0F30" w:rsidRDefault="00280420" w:rsidP="00093245">
            <w:pPr>
              <w:spacing w:after="0"/>
              <w:jc w:val="center"/>
              <w:rPr>
                <w:b/>
                <w:bCs/>
                <w:sz w:val="20"/>
                <w:szCs w:val="20"/>
                <w:highlight w:val="yellow"/>
                <w:lang w:val="en-GB"/>
              </w:rPr>
            </w:pPr>
            <w:r w:rsidRPr="00BB0F30">
              <w:rPr>
                <w:b/>
                <w:bCs/>
                <w:sz w:val="20"/>
                <w:szCs w:val="20"/>
                <w:highlight w:val="yellow"/>
                <w:lang w:val="en-GB"/>
              </w:rPr>
              <w:t>Outbreak Laboratory,</w:t>
            </w:r>
          </w:p>
          <w:p w14:paraId="1F071CCF" w14:textId="77777777" w:rsidR="00280420" w:rsidRPr="00BB0F30" w:rsidRDefault="00280420" w:rsidP="00093245">
            <w:pPr>
              <w:spacing w:after="0"/>
              <w:jc w:val="center"/>
              <w:rPr>
                <w:b/>
                <w:bCs/>
                <w:sz w:val="20"/>
                <w:szCs w:val="20"/>
                <w:highlight w:val="yellow"/>
                <w:lang w:val="en-GB"/>
              </w:rPr>
            </w:pPr>
            <w:r w:rsidRPr="00BB0F30">
              <w:rPr>
                <w:b/>
                <w:bCs/>
                <w:sz w:val="20"/>
                <w:szCs w:val="20"/>
                <w:highlight w:val="yellow"/>
                <w:lang w:val="en-GB"/>
              </w:rPr>
              <w:t>Ronald Ross Building, University of Liverpool</w:t>
            </w:r>
          </w:p>
          <w:p w14:paraId="6EE8E3A0" w14:textId="77777777" w:rsidR="00280420" w:rsidRPr="00BB0F30" w:rsidRDefault="00280420" w:rsidP="00010366">
            <w:pPr>
              <w:spacing w:after="0"/>
              <w:jc w:val="center"/>
              <w:rPr>
                <w:b/>
                <w:bCs/>
                <w:sz w:val="20"/>
                <w:szCs w:val="20"/>
                <w:highlight w:val="yellow"/>
                <w:lang w:val="en-GB"/>
              </w:rPr>
            </w:pPr>
          </w:p>
          <w:p w14:paraId="77715454" w14:textId="77777777" w:rsidR="00280420" w:rsidRPr="00BB0F30" w:rsidRDefault="00280420" w:rsidP="00010366">
            <w:pPr>
              <w:spacing w:after="0"/>
              <w:jc w:val="center"/>
              <w:rPr>
                <w:sz w:val="20"/>
                <w:szCs w:val="20"/>
                <w:highlight w:val="yellow"/>
                <w:lang w:val="en-GB"/>
              </w:rPr>
            </w:pPr>
          </w:p>
        </w:tc>
        <w:tc>
          <w:tcPr>
            <w:tcW w:w="0" w:type="auto"/>
            <w:vAlign w:val="center"/>
          </w:tcPr>
          <w:p w14:paraId="51BD073C" w14:textId="07367ED5" w:rsidR="00280420" w:rsidRPr="00951DF3" w:rsidRDefault="00280420" w:rsidP="00010366">
            <w:pPr>
              <w:pStyle w:val="Compact"/>
              <w:spacing w:before="0" w:after="0"/>
              <w:jc w:val="center"/>
              <w:rPr>
                <w:sz w:val="20"/>
                <w:szCs w:val="20"/>
                <w:lang w:val="en-GB"/>
              </w:rPr>
            </w:pPr>
            <w:r w:rsidRPr="00280420">
              <w:rPr>
                <w:sz w:val="20"/>
                <w:szCs w:val="20"/>
                <w:highlight w:val="yellow"/>
                <w:lang w:val="en-GB"/>
              </w:rPr>
              <w:t>CVR, Outbreak Lab Liverpool or</w:t>
            </w:r>
            <w:r>
              <w:rPr>
                <w:sz w:val="20"/>
                <w:szCs w:val="20"/>
                <w:lang w:val="en-GB"/>
              </w:rPr>
              <w:t xml:space="preserve"> </w:t>
            </w:r>
            <w:r w:rsidRPr="00951DF3">
              <w:rPr>
                <w:sz w:val="20"/>
                <w:szCs w:val="20"/>
                <w:lang w:val="en-GB"/>
              </w:rPr>
              <w:t>PHE</w:t>
            </w:r>
          </w:p>
        </w:tc>
        <w:tc>
          <w:tcPr>
            <w:tcW w:w="0" w:type="auto"/>
            <w:vAlign w:val="center"/>
          </w:tcPr>
          <w:p w14:paraId="5BCB7837" w14:textId="77777777" w:rsidR="00280420" w:rsidRPr="00951DF3" w:rsidRDefault="00280420" w:rsidP="00010366">
            <w:pPr>
              <w:pStyle w:val="Compact"/>
              <w:spacing w:before="0" w:after="0"/>
              <w:jc w:val="center"/>
              <w:rPr>
                <w:sz w:val="20"/>
                <w:szCs w:val="20"/>
                <w:lang w:val="en-GB"/>
              </w:rPr>
            </w:pPr>
            <w:r w:rsidRPr="00951DF3">
              <w:rPr>
                <w:sz w:val="20"/>
                <w:szCs w:val="20"/>
                <w:lang w:val="en-GB"/>
              </w:rPr>
              <w:t>Serology</w:t>
            </w:r>
          </w:p>
        </w:tc>
      </w:tr>
      <w:tr w:rsidR="00280420" w:rsidRPr="00951DF3" w14:paraId="1C854F30" w14:textId="77777777" w:rsidTr="00010366">
        <w:tc>
          <w:tcPr>
            <w:tcW w:w="0" w:type="auto"/>
            <w:vMerge/>
            <w:vAlign w:val="center"/>
          </w:tcPr>
          <w:p w14:paraId="662B765D" w14:textId="77777777" w:rsidR="00280420" w:rsidRPr="00951DF3" w:rsidRDefault="00280420" w:rsidP="00010366">
            <w:pPr>
              <w:spacing w:after="0"/>
              <w:jc w:val="center"/>
              <w:rPr>
                <w:sz w:val="20"/>
                <w:szCs w:val="20"/>
                <w:lang w:val="en-GB"/>
              </w:rPr>
            </w:pPr>
          </w:p>
        </w:tc>
        <w:tc>
          <w:tcPr>
            <w:tcW w:w="0" w:type="auto"/>
            <w:vMerge/>
            <w:vAlign w:val="center"/>
          </w:tcPr>
          <w:p w14:paraId="2C68BB2F" w14:textId="77777777" w:rsidR="00280420" w:rsidRPr="00951DF3" w:rsidRDefault="00280420" w:rsidP="00010366">
            <w:pPr>
              <w:spacing w:after="0"/>
              <w:jc w:val="center"/>
              <w:rPr>
                <w:sz w:val="20"/>
                <w:szCs w:val="20"/>
                <w:lang w:val="en-GB"/>
              </w:rPr>
            </w:pPr>
          </w:p>
        </w:tc>
        <w:tc>
          <w:tcPr>
            <w:tcW w:w="0" w:type="auto"/>
            <w:vAlign w:val="center"/>
          </w:tcPr>
          <w:p w14:paraId="48E1B50B" w14:textId="77777777" w:rsidR="00280420" w:rsidRPr="00951DF3" w:rsidRDefault="00280420" w:rsidP="00010366">
            <w:pPr>
              <w:spacing w:after="0"/>
              <w:jc w:val="center"/>
              <w:rPr>
                <w:sz w:val="20"/>
                <w:szCs w:val="20"/>
                <w:lang w:val="en-GB"/>
              </w:rPr>
            </w:pPr>
            <w:r w:rsidRPr="00951DF3">
              <w:rPr>
                <w:sz w:val="20"/>
                <w:szCs w:val="20"/>
                <w:lang w:val="en-GB"/>
              </w:rPr>
              <w:t>Supernatant:</w:t>
            </w:r>
          </w:p>
          <w:p w14:paraId="15EB3EF7" w14:textId="77777777" w:rsidR="00280420" w:rsidRPr="00951DF3" w:rsidRDefault="00280420" w:rsidP="00010366">
            <w:pPr>
              <w:spacing w:after="0"/>
              <w:jc w:val="center"/>
              <w:rPr>
                <w:sz w:val="20"/>
                <w:szCs w:val="20"/>
                <w:lang w:val="en-GB"/>
              </w:rPr>
            </w:pPr>
            <w:r w:rsidRPr="00951DF3">
              <w:rPr>
                <w:sz w:val="20"/>
                <w:szCs w:val="20"/>
                <w:lang w:val="en-GB"/>
              </w:rPr>
              <w:t>freeze at -80°C*</w:t>
            </w:r>
          </w:p>
        </w:tc>
        <w:tc>
          <w:tcPr>
            <w:tcW w:w="0" w:type="auto"/>
            <w:vMerge/>
            <w:vAlign w:val="center"/>
          </w:tcPr>
          <w:p w14:paraId="7CDB46A5" w14:textId="77777777" w:rsidR="00280420" w:rsidRPr="00951DF3" w:rsidRDefault="00280420" w:rsidP="00010366">
            <w:pPr>
              <w:spacing w:after="0"/>
              <w:jc w:val="center"/>
              <w:rPr>
                <w:sz w:val="20"/>
                <w:szCs w:val="20"/>
                <w:lang w:val="en-GB"/>
              </w:rPr>
            </w:pPr>
          </w:p>
        </w:tc>
        <w:tc>
          <w:tcPr>
            <w:tcW w:w="0" w:type="auto"/>
            <w:vAlign w:val="center"/>
          </w:tcPr>
          <w:p w14:paraId="03321BA2" w14:textId="77777777" w:rsidR="00280420" w:rsidRPr="00951DF3" w:rsidRDefault="00280420" w:rsidP="00010366">
            <w:pPr>
              <w:pStyle w:val="Compact"/>
              <w:spacing w:before="0" w:after="0"/>
              <w:jc w:val="center"/>
              <w:rPr>
                <w:sz w:val="20"/>
                <w:szCs w:val="20"/>
                <w:lang w:val="en-GB"/>
              </w:rPr>
            </w:pPr>
            <w:r w:rsidRPr="00951DF3">
              <w:rPr>
                <w:sz w:val="20"/>
                <w:szCs w:val="20"/>
                <w:lang w:val="en-GB"/>
              </w:rPr>
              <w:t>Imperial College London</w:t>
            </w:r>
          </w:p>
        </w:tc>
        <w:tc>
          <w:tcPr>
            <w:tcW w:w="0" w:type="auto"/>
            <w:vAlign w:val="center"/>
          </w:tcPr>
          <w:p w14:paraId="345ADAB6" w14:textId="77777777" w:rsidR="00280420" w:rsidRPr="00951DF3" w:rsidRDefault="00280420" w:rsidP="00010366">
            <w:pPr>
              <w:pStyle w:val="Compact"/>
              <w:spacing w:before="0" w:after="0"/>
              <w:jc w:val="center"/>
              <w:rPr>
                <w:sz w:val="20"/>
                <w:szCs w:val="20"/>
                <w:lang w:val="en-GB"/>
              </w:rPr>
            </w:pPr>
            <w:r w:rsidRPr="00951DF3">
              <w:rPr>
                <w:sz w:val="20"/>
                <w:szCs w:val="20"/>
                <w:lang w:val="en-GB"/>
              </w:rPr>
              <w:t>Circulating mediators by multiplex cytokine/chemokine assays and proteomics</w:t>
            </w:r>
          </w:p>
        </w:tc>
      </w:tr>
      <w:tr w:rsidR="00280420" w:rsidRPr="00951DF3" w14:paraId="02963062" w14:textId="77777777" w:rsidTr="00010366">
        <w:tc>
          <w:tcPr>
            <w:tcW w:w="0" w:type="auto"/>
            <w:vMerge/>
            <w:vAlign w:val="center"/>
          </w:tcPr>
          <w:p w14:paraId="413BB177" w14:textId="77777777" w:rsidR="00280420" w:rsidRPr="00951DF3" w:rsidRDefault="00280420" w:rsidP="009B097C">
            <w:pPr>
              <w:spacing w:after="0"/>
              <w:jc w:val="center"/>
              <w:rPr>
                <w:sz w:val="20"/>
                <w:szCs w:val="20"/>
                <w:lang w:val="en-GB"/>
              </w:rPr>
            </w:pPr>
          </w:p>
        </w:tc>
        <w:tc>
          <w:tcPr>
            <w:tcW w:w="0" w:type="auto"/>
            <w:vMerge/>
            <w:vAlign w:val="center"/>
          </w:tcPr>
          <w:p w14:paraId="2A13F195" w14:textId="77777777" w:rsidR="00280420" w:rsidRPr="00951DF3" w:rsidRDefault="00280420" w:rsidP="009B097C">
            <w:pPr>
              <w:spacing w:after="0"/>
              <w:jc w:val="center"/>
              <w:rPr>
                <w:sz w:val="20"/>
                <w:szCs w:val="20"/>
                <w:lang w:val="en-GB"/>
              </w:rPr>
            </w:pPr>
          </w:p>
        </w:tc>
        <w:tc>
          <w:tcPr>
            <w:tcW w:w="0" w:type="auto"/>
            <w:vAlign w:val="center"/>
          </w:tcPr>
          <w:p w14:paraId="5A27A251" w14:textId="77777777" w:rsidR="00280420" w:rsidRPr="00951DF3" w:rsidRDefault="00280420" w:rsidP="009B097C">
            <w:pPr>
              <w:spacing w:after="0"/>
              <w:jc w:val="center"/>
              <w:rPr>
                <w:sz w:val="20"/>
                <w:szCs w:val="20"/>
                <w:lang w:val="en-GB"/>
              </w:rPr>
            </w:pPr>
            <w:r w:rsidRPr="00951DF3">
              <w:rPr>
                <w:sz w:val="20"/>
                <w:szCs w:val="20"/>
                <w:lang w:val="en-GB"/>
              </w:rPr>
              <w:t>Supernatant:</w:t>
            </w:r>
          </w:p>
          <w:p w14:paraId="3D8AD850" w14:textId="77777777" w:rsidR="00280420" w:rsidRPr="00951DF3" w:rsidRDefault="00280420" w:rsidP="009B097C">
            <w:pPr>
              <w:spacing w:after="0"/>
              <w:jc w:val="center"/>
              <w:rPr>
                <w:sz w:val="20"/>
                <w:szCs w:val="20"/>
                <w:lang w:val="en-GB"/>
              </w:rPr>
            </w:pPr>
            <w:r w:rsidRPr="00951DF3">
              <w:rPr>
                <w:sz w:val="20"/>
                <w:szCs w:val="20"/>
                <w:lang w:val="en-GB"/>
              </w:rPr>
              <w:t>freeze at -80°C*</w:t>
            </w:r>
          </w:p>
        </w:tc>
        <w:tc>
          <w:tcPr>
            <w:tcW w:w="0" w:type="auto"/>
            <w:vMerge/>
            <w:vAlign w:val="center"/>
          </w:tcPr>
          <w:p w14:paraId="12995B91" w14:textId="77777777" w:rsidR="00280420" w:rsidRPr="00951DF3" w:rsidRDefault="00280420" w:rsidP="009B097C">
            <w:pPr>
              <w:spacing w:after="0"/>
              <w:jc w:val="center"/>
              <w:rPr>
                <w:sz w:val="20"/>
                <w:szCs w:val="20"/>
                <w:lang w:val="en-GB"/>
              </w:rPr>
            </w:pPr>
          </w:p>
        </w:tc>
        <w:tc>
          <w:tcPr>
            <w:tcW w:w="0" w:type="auto"/>
            <w:vAlign w:val="center"/>
          </w:tcPr>
          <w:p w14:paraId="205A8FBC" w14:textId="50AC5C50" w:rsidR="00280420" w:rsidRPr="00951DF3" w:rsidRDefault="00280420" w:rsidP="009B097C">
            <w:pPr>
              <w:pStyle w:val="Compact"/>
              <w:spacing w:before="0" w:after="0"/>
              <w:jc w:val="center"/>
              <w:rPr>
                <w:sz w:val="20"/>
                <w:szCs w:val="20"/>
                <w:lang w:val="en-GB"/>
              </w:rPr>
            </w:pPr>
            <w:r w:rsidRPr="00280420">
              <w:rPr>
                <w:sz w:val="20"/>
                <w:szCs w:val="20"/>
                <w:highlight w:val="yellow"/>
                <w:lang w:val="en-GB"/>
              </w:rPr>
              <w:t>CVR, Outbreak Lab Liverpool</w:t>
            </w:r>
            <w:r>
              <w:rPr>
                <w:sz w:val="20"/>
                <w:szCs w:val="20"/>
                <w:lang w:val="en-GB"/>
              </w:rPr>
              <w:t xml:space="preserve"> or </w:t>
            </w:r>
            <w:r w:rsidRPr="00951DF3">
              <w:rPr>
                <w:sz w:val="20"/>
                <w:szCs w:val="20"/>
                <w:lang w:val="en-GB"/>
              </w:rPr>
              <w:t>PHE</w:t>
            </w:r>
          </w:p>
        </w:tc>
        <w:tc>
          <w:tcPr>
            <w:tcW w:w="0" w:type="auto"/>
            <w:vAlign w:val="center"/>
          </w:tcPr>
          <w:p w14:paraId="4D48F2C4" w14:textId="77777777" w:rsidR="00280420" w:rsidRPr="00951DF3" w:rsidRDefault="00280420" w:rsidP="009B097C">
            <w:pPr>
              <w:pStyle w:val="Compact"/>
              <w:spacing w:before="0" w:after="0"/>
              <w:jc w:val="center"/>
              <w:rPr>
                <w:sz w:val="20"/>
                <w:szCs w:val="20"/>
                <w:lang w:val="en-GB"/>
              </w:rPr>
            </w:pPr>
            <w:r w:rsidRPr="00951DF3">
              <w:rPr>
                <w:sz w:val="20"/>
                <w:szCs w:val="20"/>
                <w:lang w:val="en-GB"/>
              </w:rPr>
              <w:t>Mediators/proteomics other assays</w:t>
            </w:r>
          </w:p>
        </w:tc>
      </w:tr>
      <w:tr w:rsidR="00280420" w:rsidRPr="00951DF3" w14:paraId="5159F4E7" w14:textId="77777777" w:rsidTr="00010366">
        <w:tc>
          <w:tcPr>
            <w:tcW w:w="0" w:type="auto"/>
            <w:vMerge w:val="restart"/>
            <w:vAlign w:val="center"/>
          </w:tcPr>
          <w:p w14:paraId="56CAD7A6" w14:textId="77777777" w:rsidR="00280420" w:rsidRPr="00951DF3" w:rsidRDefault="00280420" w:rsidP="009B097C">
            <w:pPr>
              <w:pStyle w:val="Compact"/>
              <w:spacing w:before="0" w:after="0"/>
              <w:jc w:val="center"/>
              <w:rPr>
                <w:sz w:val="20"/>
                <w:szCs w:val="20"/>
                <w:lang w:val="en-GB"/>
              </w:rPr>
            </w:pPr>
            <w:r w:rsidRPr="00951DF3">
              <w:rPr>
                <w:sz w:val="20"/>
                <w:szCs w:val="20"/>
                <w:lang w:val="en-GB"/>
              </w:rPr>
              <w:t>Blood samples (EDTA)</w:t>
            </w:r>
          </w:p>
        </w:tc>
        <w:tc>
          <w:tcPr>
            <w:tcW w:w="0" w:type="auto"/>
            <w:vMerge w:val="restart"/>
            <w:vAlign w:val="center"/>
          </w:tcPr>
          <w:p w14:paraId="3EBFD00D" w14:textId="77777777" w:rsidR="00280420" w:rsidRPr="00951DF3" w:rsidRDefault="00280420" w:rsidP="009B097C">
            <w:pPr>
              <w:pStyle w:val="Compact"/>
              <w:spacing w:before="0" w:after="0"/>
              <w:jc w:val="center"/>
              <w:rPr>
                <w:sz w:val="20"/>
                <w:szCs w:val="20"/>
                <w:lang w:val="en-GB"/>
              </w:rPr>
            </w:pPr>
            <w:r w:rsidRPr="00951DF3">
              <w:rPr>
                <w:sz w:val="20"/>
                <w:szCs w:val="20"/>
                <w:lang w:val="en-GB"/>
              </w:rPr>
              <w:t>Centrifuge 1500g for 10mins ideally at 4°C.</w:t>
            </w:r>
          </w:p>
        </w:tc>
        <w:tc>
          <w:tcPr>
            <w:tcW w:w="0" w:type="auto"/>
            <w:vAlign w:val="center"/>
          </w:tcPr>
          <w:p w14:paraId="5F9D5DE9" w14:textId="77777777" w:rsidR="00280420" w:rsidRPr="00951DF3" w:rsidRDefault="00280420" w:rsidP="009B097C">
            <w:pPr>
              <w:pStyle w:val="Compact"/>
              <w:spacing w:before="0" w:after="0"/>
              <w:jc w:val="center"/>
              <w:rPr>
                <w:sz w:val="20"/>
                <w:szCs w:val="20"/>
                <w:lang w:val="en-GB"/>
              </w:rPr>
            </w:pPr>
            <w:r w:rsidRPr="00951DF3">
              <w:rPr>
                <w:sz w:val="20"/>
                <w:szCs w:val="20"/>
                <w:lang w:val="en-GB"/>
              </w:rPr>
              <w:t>Supernatant:</w:t>
            </w:r>
            <w:r w:rsidRPr="00951DF3">
              <w:rPr>
                <w:sz w:val="20"/>
                <w:szCs w:val="20"/>
                <w:lang w:val="en-GB"/>
              </w:rPr>
              <w:br/>
              <w:t>freeze at -80°C*</w:t>
            </w:r>
          </w:p>
        </w:tc>
        <w:tc>
          <w:tcPr>
            <w:tcW w:w="0" w:type="auto"/>
            <w:vMerge/>
            <w:vAlign w:val="center"/>
          </w:tcPr>
          <w:p w14:paraId="33288FA8" w14:textId="77777777" w:rsidR="00280420" w:rsidRPr="00951DF3" w:rsidRDefault="00280420" w:rsidP="009B097C">
            <w:pPr>
              <w:spacing w:after="0"/>
              <w:jc w:val="center"/>
              <w:rPr>
                <w:sz w:val="20"/>
                <w:szCs w:val="20"/>
                <w:lang w:val="en-GB"/>
              </w:rPr>
            </w:pPr>
          </w:p>
        </w:tc>
        <w:tc>
          <w:tcPr>
            <w:tcW w:w="0" w:type="auto"/>
            <w:vAlign w:val="center"/>
          </w:tcPr>
          <w:p w14:paraId="361BFBF8" w14:textId="7F5E45F8" w:rsidR="00280420" w:rsidRPr="00951DF3" w:rsidRDefault="00280420" w:rsidP="009B097C">
            <w:pPr>
              <w:pStyle w:val="Compact"/>
              <w:spacing w:before="0" w:after="0"/>
              <w:jc w:val="center"/>
              <w:rPr>
                <w:sz w:val="20"/>
                <w:szCs w:val="20"/>
                <w:lang w:val="en-GB"/>
              </w:rPr>
            </w:pPr>
            <w:r w:rsidRPr="00280420">
              <w:rPr>
                <w:sz w:val="20"/>
                <w:szCs w:val="20"/>
                <w:highlight w:val="yellow"/>
                <w:lang w:val="en-GB"/>
              </w:rPr>
              <w:t>CVR, Outbreak Lab Liverpool</w:t>
            </w:r>
            <w:r>
              <w:rPr>
                <w:sz w:val="20"/>
                <w:szCs w:val="20"/>
                <w:lang w:val="en-GB"/>
              </w:rPr>
              <w:t xml:space="preserve"> or </w:t>
            </w:r>
            <w:r w:rsidRPr="00951DF3">
              <w:rPr>
                <w:sz w:val="20"/>
                <w:szCs w:val="20"/>
                <w:lang w:val="en-GB"/>
              </w:rPr>
              <w:t>PHE</w:t>
            </w:r>
          </w:p>
        </w:tc>
        <w:tc>
          <w:tcPr>
            <w:tcW w:w="0" w:type="auto"/>
            <w:vAlign w:val="center"/>
          </w:tcPr>
          <w:p w14:paraId="6A9E2E0F" w14:textId="77777777" w:rsidR="00280420" w:rsidRPr="00951DF3" w:rsidRDefault="00280420" w:rsidP="009B097C">
            <w:pPr>
              <w:pStyle w:val="Compact"/>
              <w:spacing w:before="0" w:after="0"/>
              <w:jc w:val="center"/>
              <w:rPr>
                <w:sz w:val="20"/>
                <w:szCs w:val="20"/>
                <w:lang w:val="en-GB"/>
              </w:rPr>
            </w:pPr>
            <w:r w:rsidRPr="00951DF3">
              <w:rPr>
                <w:sz w:val="20"/>
                <w:szCs w:val="20"/>
                <w:lang w:val="en-GB"/>
              </w:rPr>
              <w:t>Serology</w:t>
            </w:r>
          </w:p>
        </w:tc>
      </w:tr>
      <w:tr w:rsidR="00280420" w:rsidRPr="00951DF3" w14:paraId="61874A1F" w14:textId="77777777" w:rsidTr="00010366">
        <w:tc>
          <w:tcPr>
            <w:tcW w:w="0" w:type="auto"/>
            <w:vMerge/>
            <w:vAlign w:val="center"/>
          </w:tcPr>
          <w:p w14:paraId="03151AA3" w14:textId="77777777" w:rsidR="00280420" w:rsidRPr="00951DF3" w:rsidRDefault="00280420" w:rsidP="009B097C">
            <w:pPr>
              <w:spacing w:after="0"/>
              <w:jc w:val="center"/>
              <w:rPr>
                <w:sz w:val="20"/>
                <w:szCs w:val="20"/>
                <w:lang w:val="en-GB"/>
              </w:rPr>
            </w:pPr>
          </w:p>
        </w:tc>
        <w:tc>
          <w:tcPr>
            <w:tcW w:w="0" w:type="auto"/>
            <w:vMerge/>
            <w:vAlign w:val="center"/>
          </w:tcPr>
          <w:p w14:paraId="5BAB9516" w14:textId="77777777" w:rsidR="00280420" w:rsidRPr="00951DF3" w:rsidRDefault="00280420" w:rsidP="009B097C">
            <w:pPr>
              <w:spacing w:after="0"/>
              <w:jc w:val="center"/>
              <w:rPr>
                <w:sz w:val="20"/>
                <w:szCs w:val="20"/>
                <w:lang w:val="en-GB"/>
              </w:rPr>
            </w:pPr>
          </w:p>
        </w:tc>
        <w:tc>
          <w:tcPr>
            <w:tcW w:w="0" w:type="auto"/>
            <w:vAlign w:val="center"/>
          </w:tcPr>
          <w:p w14:paraId="60835DD6" w14:textId="77777777" w:rsidR="00280420" w:rsidRPr="00951DF3" w:rsidRDefault="00280420" w:rsidP="009B097C">
            <w:pPr>
              <w:pStyle w:val="Compact"/>
              <w:spacing w:before="0" w:after="0"/>
              <w:jc w:val="center"/>
              <w:rPr>
                <w:sz w:val="20"/>
                <w:szCs w:val="20"/>
                <w:lang w:val="en-GB"/>
              </w:rPr>
            </w:pPr>
            <w:r w:rsidRPr="00951DF3">
              <w:rPr>
                <w:sz w:val="20"/>
                <w:szCs w:val="20"/>
                <w:lang w:val="en-GB"/>
              </w:rPr>
              <w:t>Supernatant:</w:t>
            </w:r>
            <w:r w:rsidRPr="00951DF3">
              <w:rPr>
                <w:sz w:val="20"/>
                <w:szCs w:val="20"/>
                <w:lang w:val="en-GB"/>
              </w:rPr>
              <w:br/>
              <w:t>freeze at -80°C*</w:t>
            </w:r>
          </w:p>
        </w:tc>
        <w:tc>
          <w:tcPr>
            <w:tcW w:w="0" w:type="auto"/>
            <w:vMerge/>
            <w:vAlign w:val="center"/>
          </w:tcPr>
          <w:p w14:paraId="2AB3BA5A" w14:textId="77777777" w:rsidR="00280420" w:rsidRPr="00951DF3" w:rsidRDefault="00280420" w:rsidP="009B097C">
            <w:pPr>
              <w:spacing w:after="0"/>
              <w:jc w:val="center"/>
              <w:rPr>
                <w:sz w:val="20"/>
                <w:szCs w:val="20"/>
                <w:lang w:val="en-GB"/>
              </w:rPr>
            </w:pPr>
          </w:p>
        </w:tc>
        <w:tc>
          <w:tcPr>
            <w:tcW w:w="0" w:type="auto"/>
            <w:vAlign w:val="center"/>
          </w:tcPr>
          <w:p w14:paraId="4C00DFD8" w14:textId="77777777" w:rsidR="00280420" w:rsidRPr="00951DF3" w:rsidRDefault="00280420" w:rsidP="009B097C">
            <w:pPr>
              <w:pStyle w:val="Compact"/>
              <w:spacing w:before="0" w:after="0"/>
              <w:jc w:val="center"/>
              <w:rPr>
                <w:sz w:val="20"/>
                <w:szCs w:val="20"/>
                <w:lang w:val="en-GB"/>
              </w:rPr>
            </w:pPr>
            <w:r w:rsidRPr="00951DF3">
              <w:rPr>
                <w:sz w:val="20"/>
                <w:szCs w:val="20"/>
                <w:lang w:val="en-GB"/>
              </w:rPr>
              <w:t>Imperial College London</w:t>
            </w:r>
          </w:p>
        </w:tc>
        <w:tc>
          <w:tcPr>
            <w:tcW w:w="0" w:type="auto"/>
            <w:vAlign w:val="center"/>
          </w:tcPr>
          <w:p w14:paraId="58983071" w14:textId="77777777" w:rsidR="00280420" w:rsidRPr="00951DF3" w:rsidRDefault="00280420" w:rsidP="009B097C">
            <w:pPr>
              <w:pStyle w:val="Compact"/>
              <w:spacing w:before="0" w:after="0"/>
              <w:jc w:val="center"/>
              <w:rPr>
                <w:sz w:val="20"/>
                <w:szCs w:val="20"/>
                <w:lang w:val="en-GB"/>
              </w:rPr>
            </w:pPr>
            <w:r w:rsidRPr="00951DF3">
              <w:rPr>
                <w:sz w:val="20"/>
                <w:szCs w:val="20"/>
                <w:lang w:val="en-GB"/>
              </w:rPr>
              <w:t>Circulating mediators by multiplex cytokine/chemokine assays</w:t>
            </w:r>
          </w:p>
        </w:tc>
      </w:tr>
      <w:tr w:rsidR="00280420" w:rsidRPr="00951DF3" w14:paraId="68F1FA50" w14:textId="77777777" w:rsidTr="00010366">
        <w:tc>
          <w:tcPr>
            <w:tcW w:w="0" w:type="auto"/>
            <w:vMerge/>
            <w:vAlign w:val="center"/>
          </w:tcPr>
          <w:p w14:paraId="1E3376C2" w14:textId="77777777" w:rsidR="00280420" w:rsidRPr="00951DF3" w:rsidRDefault="00280420" w:rsidP="009B097C">
            <w:pPr>
              <w:spacing w:after="0"/>
              <w:jc w:val="center"/>
              <w:rPr>
                <w:sz w:val="20"/>
                <w:szCs w:val="20"/>
                <w:lang w:val="en-GB"/>
              </w:rPr>
            </w:pPr>
          </w:p>
        </w:tc>
        <w:tc>
          <w:tcPr>
            <w:tcW w:w="0" w:type="auto"/>
            <w:vMerge/>
            <w:vAlign w:val="center"/>
          </w:tcPr>
          <w:p w14:paraId="375FAEBE" w14:textId="77777777" w:rsidR="00280420" w:rsidRPr="00951DF3" w:rsidRDefault="00280420" w:rsidP="009B097C">
            <w:pPr>
              <w:spacing w:after="0"/>
              <w:jc w:val="center"/>
              <w:rPr>
                <w:sz w:val="20"/>
                <w:szCs w:val="20"/>
                <w:lang w:val="en-GB"/>
              </w:rPr>
            </w:pPr>
          </w:p>
        </w:tc>
        <w:tc>
          <w:tcPr>
            <w:tcW w:w="0" w:type="auto"/>
            <w:vAlign w:val="center"/>
          </w:tcPr>
          <w:p w14:paraId="6CBF86B0" w14:textId="77777777" w:rsidR="00280420" w:rsidRPr="00951DF3" w:rsidRDefault="00280420" w:rsidP="009B097C">
            <w:pPr>
              <w:pStyle w:val="Compact"/>
              <w:spacing w:before="0" w:after="0"/>
              <w:jc w:val="center"/>
              <w:rPr>
                <w:sz w:val="20"/>
                <w:szCs w:val="20"/>
                <w:lang w:val="en-GB"/>
              </w:rPr>
            </w:pPr>
            <w:r w:rsidRPr="00951DF3">
              <w:rPr>
                <w:sz w:val="20"/>
                <w:szCs w:val="20"/>
                <w:lang w:val="en-GB"/>
              </w:rPr>
              <w:t>Supernatant:</w:t>
            </w:r>
            <w:r w:rsidRPr="00951DF3">
              <w:rPr>
                <w:sz w:val="20"/>
                <w:szCs w:val="20"/>
                <w:lang w:val="en-GB"/>
              </w:rPr>
              <w:br/>
              <w:t>freeze at -80°C*</w:t>
            </w:r>
          </w:p>
        </w:tc>
        <w:tc>
          <w:tcPr>
            <w:tcW w:w="0" w:type="auto"/>
            <w:vMerge/>
            <w:vAlign w:val="center"/>
          </w:tcPr>
          <w:p w14:paraId="0A9EFBB6" w14:textId="77777777" w:rsidR="00280420" w:rsidRPr="00951DF3" w:rsidRDefault="00280420" w:rsidP="009B097C">
            <w:pPr>
              <w:spacing w:after="0"/>
              <w:jc w:val="center"/>
              <w:rPr>
                <w:sz w:val="20"/>
                <w:szCs w:val="20"/>
                <w:lang w:val="en-GB"/>
              </w:rPr>
            </w:pPr>
          </w:p>
        </w:tc>
        <w:tc>
          <w:tcPr>
            <w:tcW w:w="0" w:type="auto"/>
            <w:vAlign w:val="center"/>
          </w:tcPr>
          <w:p w14:paraId="102B2CA4" w14:textId="5EAF4449" w:rsidR="00280420" w:rsidRPr="00951DF3" w:rsidRDefault="00280420" w:rsidP="009B097C">
            <w:pPr>
              <w:pStyle w:val="Compact"/>
              <w:spacing w:before="0" w:after="0"/>
              <w:jc w:val="center"/>
              <w:rPr>
                <w:sz w:val="20"/>
                <w:szCs w:val="20"/>
                <w:lang w:val="en-GB"/>
              </w:rPr>
            </w:pPr>
            <w:r w:rsidRPr="00280420">
              <w:rPr>
                <w:sz w:val="20"/>
                <w:szCs w:val="20"/>
                <w:highlight w:val="yellow"/>
                <w:lang w:val="en-GB"/>
              </w:rPr>
              <w:t>CVR, Outbreak Lab Liverpool</w:t>
            </w:r>
            <w:r>
              <w:rPr>
                <w:sz w:val="20"/>
                <w:szCs w:val="20"/>
                <w:lang w:val="en-GB"/>
              </w:rPr>
              <w:t xml:space="preserve"> or </w:t>
            </w:r>
            <w:r w:rsidRPr="00951DF3">
              <w:rPr>
                <w:sz w:val="20"/>
                <w:szCs w:val="20"/>
                <w:lang w:val="en-GB"/>
              </w:rPr>
              <w:t>PHE</w:t>
            </w:r>
          </w:p>
        </w:tc>
        <w:tc>
          <w:tcPr>
            <w:tcW w:w="0" w:type="auto"/>
            <w:vAlign w:val="center"/>
          </w:tcPr>
          <w:p w14:paraId="635C59E8" w14:textId="77777777" w:rsidR="00280420" w:rsidRPr="00951DF3" w:rsidRDefault="00280420" w:rsidP="009B097C">
            <w:pPr>
              <w:pStyle w:val="Compact"/>
              <w:spacing w:before="0" w:after="0"/>
              <w:jc w:val="center"/>
              <w:rPr>
                <w:sz w:val="20"/>
                <w:szCs w:val="20"/>
                <w:lang w:val="en-GB"/>
              </w:rPr>
            </w:pPr>
            <w:r w:rsidRPr="00951DF3">
              <w:rPr>
                <w:sz w:val="20"/>
                <w:szCs w:val="20"/>
                <w:lang w:val="en-GB"/>
              </w:rPr>
              <w:t>Other studies (</w:t>
            </w:r>
            <w:proofErr w:type="spellStart"/>
            <w:r w:rsidRPr="00951DF3">
              <w:rPr>
                <w:sz w:val="20"/>
                <w:szCs w:val="20"/>
                <w:lang w:val="en-GB"/>
              </w:rPr>
              <w:t>eg</w:t>
            </w:r>
            <w:proofErr w:type="spellEnd"/>
            <w:r w:rsidRPr="00951DF3">
              <w:rPr>
                <w:sz w:val="20"/>
                <w:szCs w:val="20"/>
                <w:lang w:val="en-GB"/>
              </w:rPr>
              <w:t xml:space="preserve"> pharmacokinetics/</w:t>
            </w:r>
            <w:r w:rsidRPr="00951DF3">
              <w:rPr>
                <w:sz w:val="20"/>
                <w:szCs w:val="20"/>
                <w:lang w:val="en-GB"/>
              </w:rPr>
              <w:br/>
              <w:t>pharmacodynamics)</w:t>
            </w:r>
          </w:p>
        </w:tc>
      </w:tr>
      <w:tr w:rsidR="00280420" w:rsidRPr="00951DF3" w14:paraId="3A79D267" w14:textId="77777777" w:rsidTr="00010366">
        <w:tc>
          <w:tcPr>
            <w:tcW w:w="0" w:type="auto"/>
            <w:vMerge/>
            <w:vAlign w:val="center"/>
          </w:tcPr>
          <w:p w14:paraId="261CB185" w14:textId="77777777" w:rsidR="00280420" w:rsidRPr="00951DF3" w:rsidRDefault="00280420" w:rsidP="009B097C">
            <w:pPr>
              <w:spacing w:after="0"/>
              <w:jc w:val="center"/>
              <w:rPr>
                <w:sz w:val="20"/>
                <w:szCs w:val="20"/>
                <w:lang w:val="en-GB"/>
              </w:rPr>
            </w:pPr>
          </w:p>
        </w:tc>
        <w:tc>
          <w:tcPr>
            <w:tcW w:w="0" w:type="auto"/>
            <w:vMerge/>
            <w:vAlign w:val="center"/>
          </w:tcPr>
          <w:p w14:paraId="35D308B8" w14:textId="77777777" w:rsidR="00280420" w:rsidRPr="00951DF3" w:rsidRDefault="00280420" w:rsidP="009B097C">
            <w:pPr>
              <w:spacing w:after="0"/>
              <w:jc w:val="center"/>
              <w:rPr>
                <w:sz w:val="20"/>
                <w:szCs w:val="20"/>
                <w:lang w:val="en-GB"/>
              </w:rPr>
            </w:pPr>
          </w:p>
        </w:tc>
        <w:tc>
          <w:tcPr>
            <w:tcW w:w="0" w:type="auto"/>
            <w:vAlign w:val="center"/>
          </w:tcPr>
          <w:p w14:paraId="7C0246AB" w14:textId="77777777" w:rsidR="00280420" w:rsidRPr="00951DF3" w:rsidRDefault="00280420" w:rsidP="009B097C">
            <w:pPr>
              <w:pStyle w:val="Compact"/>
              <w:spacing w:before="0" w:after="0"/>
              <w:jc w:val="center"/>
              <w:rPr>
                <w:sz w:val="20"/>
                <w:szCs w:val="20"/>
                <w:lang w:val="en-GB"/>
              </w:rPr>
            </w:pPr>
            <w:r w:rsidRPr="00951DF3">
              <w:rPr>
                <w:sz w:val="20"/>
                <w:szCs w:val="20"/>
                <w:lang w:val="en-GB"/>
              </w:rPr>
              <w:t>Cell pellet:</w:t>
            </w:r>
            <w:r w:rsidRPr="00951DF3">
              <w:rPr>
                <w:sz w:val="20"/>
                <w:szCs w:val="20"/>
                <w:lang w:val="en-GB"/>
              </w:rPr>
              <w:br/>
              <w:t>freeze at -80°C*</w:t>
            </w:r>
          </w:p>
        </w:tc>
        <w:tc>
          <w:tcPr>
            <w:tcW w:w="0" w:type="auto"/>
            <w:vMerge/>
            <w:vAlign w:val="center"/>
          </w:tcPr>
          <w:p w14:paraId="7E5E076D" w14:textId="77777777" w:rsidR="00280420" w:rsidRPr="00951DF3" w:rsidRDefault="00280420" w:rsidP="009B097C">
            <w:pPr>
              <w:spacing w:after="0"/>
              <w:jc w:val="center"/>
              <w:rPr>
                <w:sz w:val="20"/>
                <w:szCs w:val="20"/>
                <w:lang w:val="en-GB"/>
              </w:rPr>
            </w:pPr>
          </w:p>
        </w:tc>
        <w:tc>
          <w:tcPr>
            <w:tcW w:w="0" w:type="auto"/>
            <w:vAlign w:val="center"/>
          </w:tcPr>
          <w:p w14:paraId="784FE3CB" w14:textId="77777777" w:rsidR="00280420" w:rsidRPr="00951DF3" w:rsidRDefault="00280420" w:rsidP="009B097C">
            <w:pPr>
              <w:pStyle w:val="Compact"/>
              <w:spacing w:before="0" w:after="0"/>
              <w:jc w:val="center"/>
              <w:rPr>
                <w:sz w:val="20"/>
                <w:szCs w:val="20"/>
                <w:lang w:val="en-GB"/>
              </w:rPr>
            </w:pPr>
            <w:r w:rsidRPr="00951DF3">
              <w:rPr>
                <w:sz w:val="20"/>
                <w:szCs w:val="20"/>
                <w:lang w:val="en-GB"/>
              </w:rPr>
              <w:t>Roslin Institute (DNA extraction)</w:t>
            </w:r>
          </w:p>
        </w:tc>
        <w:tc>
          <w:tcPr>
            <w:tcW w:w="0" w:type="auto"/>
            <w:vAlign w:val="center"/>
          </w:tcPr>
          <w:p w14:paraId="2BE2E50C" w14:textId="77777777" w:rsidR="00280420" w:rsidRPr="00951DF3" w:rsidRDefault="00280420" w:rsidP="009B097C">
            <w:pPr>
              <w:pStyle w:val="Compact"/>
              <w:spacing w:before="0" w:after="0"/>
              <w:jc w:val="center"/>
              <w:rPr>
                <w:sz w:val="20"/>
                <w:szCs w:val="20"/>
                <w:lang w:val="en-GB"/>
              </w:rPr>
            </w:pPr>
            <w:r w:rsidRPr="00951DF3">
              <w:rPr>
                <w:sz w:val="20"/>
                <w:szCs w:val="20"/>
                <w:lang w:val="en-GB"/>
              </w:rPr>
              <w:t>High-throughput genotyping and/or high coverage genome sequencing</w:t>
            </w:r>
          </w:p>
        </w:tc>
      </w:tr>
      <w:tr w:rsidR="00280420" w:rsidRPr="00951DF3" w14:paraId="52500D24" w14:textId="77777777" w:rsidTr="00010366">
        <w:tc>
          <w:tcPr>
            <w:tcW w:w="0" w:type="auto"/>
            <w:vAlign w:val="center"/>
          </w:tcPr>
          <w:p w14:paraId="0C22D304" w14:textId="2DD07793" w:rsidR="00280420" w:rsidRPr="00951DF3" w:rsidRDefault="00280420" w:rsidP="00280420">
            <w:pPr>
              <w:spacing w:after="0"/>
              <w:jc w:val="center"/>
              <w:rPr>
                <w:sz w:val="20"/>
                <w:szCs w:val="20"/>
                <w:lang w:val="en-GB"/>
              </w:rPr>
            </w:pPr>
            <w:r w:rsidRPr="00A3548F">
              <w:rPr>
                <w:sz w:val="20"/>
                <w:szCs w:val="20"/>
                <w:highlight w:val="yellow"/>
                <w:lang w:val="en-GB"/>
              </w:rPr>
              <w:t>Blood samples (3.2% sodium citrate)</w:t>
            </w:r>
          </w:p>
        </w:tc>
        <w:tc>
          <w:tcPr>
            <w:tcW w:w="0" w:type="auto"/>
            <w:vAlign w:val="center"/>
          </w:tcPr>
          <w:p w14:paraId="2F05FC19" w14:textId="3187FFC5" w:rsidR="00280420" w:rsidRPr="00951DF3" w:rsidRDefault="00280420" w:rsidP="00280420">
            <w:pPr>
              <w:spacing w:after="0"/>
              <w:jc w:val="center"/>
              <w:rPr>
                <w:sz w:val="20"/>
                <w:szCs w:val="20"/>
                <w:lang w:val="en-GB"/>
              </w:rPr>
            </w:pPr>
            <w:r w:rsidRPr="00A3548F">
              <w:rPr>
                <w:sz w:val="20"/>
                <w:szCs w:val="20"/>
                <w:highlight w:val="yellow"/>
                <w:lang w:val="en-GB"/>
              </w:rPr>
              <w:t xml:space="preserve">Centrifuge </w:t>
            </w:r>
            <w:r>
              <w:rPr>
                <w:sz w:val="20"/>
                <w:szCs w:val="20"/>
                <w:highlight w:val="yellow"/>
                <w:lang w:val="en-GB"/>
              </w:rPr>
              <w:t>26</w:t>
            </w:r>
            <w:r w:rsidRPr="00A3548F">
              <w:rPr>
                <w:sz w:val="20"/>
                <w:szCs w:val="20"/>
                <w:highlight w:val="yellow"/>
                <w:lang w:val="en-GB"/>
              </w:rPr>
              <w:t>00g for 10mins</w:t>
            </w:r>
            <w:r>
              <w:rPr>
                <w:sz w:val="20"/>
                <w:szCs w:val="20"/>
                <w:highlight w:val="yellow"/>
                <w:lang w:val="en-GB"/>
              </w:rPr>
              <w:t xml:space="preserve"> with brake off (or slow stop)</w:t>
            </w:r>
            <w:r w:rsidRPr="00A3548F">
              <w:rPr>
                <w:sz w:val="20"/>
                <w:szCs w:val="20"/>
                <w:highlight w:val="yellow"/>
                <w:lang w:val="en-GB"/>
              </w:rPr>
              <w:t>.</w:t>
            </w:r>
          </w:p>
        </w:tc>
        <w:tc>
          <w:tcPr>
            <w:tcW w:w="0" w:type="auto"/>
            <w:vAlign w:val="center"/>
          </w:tcPr>
          <w:p w14:paraId="496BF957" w14:textId="77777777" w:rsidR="00280420" w:rsidRPr="00A3548F" w:rsidRDefault="00280420" w:rsidP="00280420">
            <w:pPr>
              <w:pStyle w:val="Compact"/>
              <w:spacing w:before="0" w:after="0"/>
              <w:jc w:val="center"/>
              <w:rPr>
                <w:sz w:val="20"/>
                <w:szCs w:val="20"/>
                <w:highlight w:val="yellow"/>
                <w:lang w:val="en-GB"/>
              </w:rPr>
            </w:pPr>
            <w:r w:rsidRPr="00A3548F">
              <w:rPr>
                <w:sz w:val="20"/>
                <w:szCs w:val="20"/>
                <w:highlight w:val="yellow"/>
                <w:lang w:val="en-GB"/>
              </w:rPr>
              <w:t>Supernatant</w:t>
            </w:r>
          </w:p>
          <w:p w14:paraId="13A5150A" w14:textId="4E49511A" w:rsidR="00280420" w:rsidRPr="00951DF3" w:rsidRDefault="00280420" w:rsidP="00280420">
            <w:pPr>
              <w:pStyle w:val="Compact"/>
              <w:spacing w:before="0" w:after="0"/>
              <w:jc w:val="center"/>
              <w:rPr>
                <w:sz w:val="20"/>
                <w:szCs w:val="20"/>
                <w:lang w:val="en-GB"/>
              </w:rPr>
            </w:pPr>
            <w:r w:rsidRPr="00A3548F">
              <w:rPr>
                <w:sz w:val="20"/>
                <w:szCs w:val="20"/>
                <w:highlight w:val="yellow"/>
                <w:lang w:val="en-GB"/>
              </w:rPr>
              <w:t>(2 aliquots -80°C*)</w:t>
            </w:r>
          </w:p>
        </w:tc>
        <w:tc>
          <w:tcPr>
            <w:tcW w:w="0" w:type="auto"/>
            <w:vMerge/>
            <w:vAlign w:val="center"/>
          </w:tcPr>
          <w:p w14:paraId="3F24DED3" w14:textId="77777777" w:rsidR="00280420" w:rsidRPr="00951DF3" w:rsidRDefault="00280420" w:rsidP="00280420">
            <w:pPr>
              <w:spacing w:after="0"/>
              <w:jc w:val="center"/>
              <w:rPr>
                <w:sz w:val="20"/>
                <w:szCs w:val="20"/>
                <w:lang w:val="en-GB"/>
              </w:rPr>
            </w:pPr>
          </w:p>
        </w:tc>
        <w:tc>
          <w:tcPr>
            <w:tcW w:w="0" w:type="auto"/>
            <w:vAlign w:val="center"/>
          </w:tcPr>
          <w:p w14:paraId="0485155B" w14:textId="056D2096" w:rsidR="00280420" w:rsidRPr="00951DF3" w:rsidRDefault="00280420" w:rsidP="00280420">
            <w:pPr>
              <w:pStyle w:val="Compact"/>
              <w:spacing w:before="0" w:after="0"/>
              <w:jc w:val="center"/>
              <w:rPr>
                <w:sz w:val="20"/>
                <w:szCs w:val="20"/>
                <w:lang w:val="en-GB"/>
              </w:rPr>
            </w:pPr>
            <w:r w:rsidRPr="00A3548F">
              <w:rPr>
                <w:sz w:val="20"/>
                <w:szCs w:val="20"/>
                <w:highlight w:val="yellow"/>
                <w:lang w:val="en-GB"/>
              </w:rPr>
              <w:t>Outbreak Lab Liverpool</w:t>
            </w:r>
          </w:p>
        </w:tc>
        <w:tc>
          <w:tcPr>
            <w:tcW w:w="0" w:type="auto"/>
            <w:vAlign w:val="center"/>
          </w:tcPr>
          <w:p w14:paraId="0090E93A" w14:textId="4687DB01" w:rsidR="00280420" w:rsidRPr="00951DF3" w:rsidRDefault="00280420" w:rsidP="00280420">
            <w:pPr>
              <w:pStyle w:val="Compact"/>
              <w:spacing w:before="0" w:after="0"/>
              <w:jc w:val="center"/>
              <w:rPr>
                <w:sz w:val="20"/>
                <w:szCs w:val="20"/>
                <w:lang w:val="en-GB"/>
              </w:rPr>
            </w:pPr>
            <w:r w:rsidRPr="00A3548F">
              <w:rPr>
                <w:sz w:val="20"/>
                <w:szCs w:val="20"/>
                <w:highlight w:val="yellow"/>
                <w:lang w:val="en-GB"/>
              </w:rPr>
              <w:t>Coagulation function</w:t>
            </w:r>
          </w:p>
        </w:tc>
      </w:tr>
      <w:tr w:rsidR="00280420" w:rsidRPr="00951DF3" w14:paraId="34980FAB" w14:textId="77777777" w:rsidTr="00010366">
        <w:tc>
          <w:tcPr>
            <w:tcW w:w="0" w:type="auto"/>
            <w:vAlign w:val="center"/>
          </w:tcPr>
          <w:p w14:paraId="6E899979" w14:textId="04DB94D7" w:rsidR="00280420" w:rsidRPr="00951DF3" w:rsidRDefault="00280420" w:rsidP="009B097C">
            <w:pPr>
              <w:pStyle w:val="Compact"/>
              <w:spacing w:before="0" w:after="0"/>
              <w:jc w:val="center"/>
              <w:rPr>
                <w:sz w:val="20"/>
                <w:szCs w:val="20"/>
                <w:lang w:val="en-GB"/>
              </w:rPr>
            </w:pPr>
            <w:r w:rsidRPr="00951DF3">
              <w:rPr>
                <w:sz w:val="20"/>
                <w:szCs w:val="20"/>
                <w:lang w:val="en-GB"/>
              </w:rPr>
              <w:t>Blood samples (RNA</w:t>
            </w:r>
            <w:r>
              <w:rPr>
                <w:sz w:val="20"/>
                <w:szCs w:val="20"/>
                <w:lang w:val="en-GB"/>
              </w:rPr>
              <w:t xml:space="preserve"> tube</w:t>
            </w:r>
            <w:r w:rsidRPr="00951DF3">
              <w:rPr>
                <w:sz w:val="20"/>
                <w:szCs w:val="20"/>
                <w:lang w:val="en-GB"/>
              </w:rPr>
              <w:t>)</w:t>
            </w:r>
          </w:p>
        </w:tc>
        <w:tc>
          <w:tcPr>
            <w:tcW w:w="0" w:type="auto"/>
            <w:vAlign w:val="center"/>
          </w:tcPr>
          <w:p w14:paraId="2FD1B1EA" w14:textId="77777777" w:rsidR="00280420" w:rsidRPr="00951DF3" w:rsidRDefault="00280420" w:rsidP="009B097C">
            <w:pPr>
              <w:spacing w:after="0"/>
              <w:jc w:val="center"/>
              <w:rPr>
                <w:sz w:val="20"/>
                <w:szCs w:val="20"/>
                <w:lang w:val="en-GB"/>
              </w:rPr>
            </w:pPr>
            <w:r w:rsidRPr="00951DF3">
              <w:rPr>
                <w:sz w:val="20"/>
                <w:szCs w:val="20"/>
                <w:lang w:val="en-GB"/>
              </w:rPr>
              <w:t>Freeze at</w:t>
            </w:r>
          </w:p>
          <w:p w14:paraId="1AA33AB2" w14:textId="77777777" w:rsidR="00280420" w:rsidRPr="00951DF3" w:rsidRDefault="00280420" w:rsidP="009B097C">
            <w:pPr>
              <w:spacing w:after="0"/>
              <w:jc w:val="center"/>
              <w:rPr>
                <w:sz w:val="20"/>
                <w:szCs w:val="20"/>
                <w:lang w:val="en-GB"/>
              </w:rPr>
            </w:pPr>
            <w:r w:rsidRPr="00951DF3">
              <w:rPr>
                <w:sz w:val="20"/>
                <w:szCs w:val="20"/>
                <w:lang w:val="en-GB"/>
              </w:rPr>
              <w:t>-20°C</w:t>
            </w:r>
          </w:p>
        </w:tc>
        <w:tc>
          <w:tcPr>
            <w:tcW w:w="0" w:type="auto"/>
            <w:vAlign w:val="center"/>
          </w:tcPr>
          <w:p w14:paraId="030F8C98" w14:textId="77777777" w:rsidR="00280420" w:rsidRPr="00951DF3" w:rsidRDefault="00280420" w:rsidP="009B097C">
            <w:pPr>
              <w:pStyle w:val="Compact"/>
              <w:spacing w:before="0" w:after="0"/>
              <w:jc w:val="center"/>
              <w:rPr>
                <w:sz w:val="20"/>
                <w:szCs w:val="20"/>
                <w:lang w:val="en-GB"/>
              </w:rPr>
            </w:pPr>
            <w:r w:rsidRPr="00951DF3">
              <w:rPr>
                <w:sz w:val="20"/>
                <w:szCs w:val="20"/>
                <w:lang w:val="en-GB"/>
              </w:rPr>
              <w:t>Where possible, freeze at -80°C* after 24hrs</w:t>
            </w:r>
          </w:p>
        </w:tc>
        <w:tc>
          <w:tcPr>
            <w:tcW w:w="0" w:type="auto"/>
            <w:vMerge/>
            <w:vAlign w:val="center"/>
          </w:tcPr>
          <w:p w14:paraId="0691531A" w14:textId="77777777" w:rsidR="00280420" w:rsidRPr="00951DF3" w:rsidRDefault="00280420" w:rsidP="009B097C">
            <w:pPr>
              <w:spacing w:after="0"/>
              <w:jc w:val="center"/>
              <w:rPr>
                <w:sz w:val="20"/>
                <w:szCs w:val="20"/>
                <w:lang w:val="en-GB"/>
              </w:rPr>
            </w:pPr>
          </w:p>
        </w:tc>
        <w:tc>
          <w:tcPr>
            <w:tcW w:w="0" w:type="auto"/>
            <w:vAlign w:val="center"/>
          </w:tcPr>
          <w:p w14:paraId="102DC28D" w14:textId="77777777" w:rsidR="00280420" w:rsidRPr="00951DF3" w:rsidRDefault="00280420" w:rsidP="009B097C">
            <w:pPr>
              <w:pStyle w:val="Compact"/>
              <w:spacing w:before="0" w:after="0"/>
              <w:jc w:val="center"/>
              <w:rPr>
                <w:sz w:val="20"/>
                <w:szCs w:val="20"/>
                <w:lang w:val="en-GB"/>
              </w:rPr>
            </w:pPr>
            <w:r w:rsidRPr="00951DF3">
              <w:rPr>
                <w:sz w:val="20"/>
                <w:szCs w:val="20"/>
                <w:lang w:val="en-GB"/>
              </w:rPr>
              <w:t>Roslin Institute, (RNA extraction)</w:t>
            </w:r>
          </w:p>
        </w:tc>
        <w:tc>
          <w:tcPr>
            <w:tcW w:w="0" w:type="auto"/>
            <w:vAlign w:val="center"/>
          </w:tcPr>
          <w:p w14:paraId="468D44E0" w14:textId="77777777" w:rsidR="00280420" w:rsidRPr="00951DF3" w:rsidRDefault="00280420" w:rsidP="009B097C">
            <w:pPr>
              <w:spacing w:after="0"/>
              <w:jc w:val="center"/>
              <w:rPr>
                <w:sz w:val="20"/>
                <w:szCs w:val="20"/>
                <w:lang w:val="en-GB"/>
              </w:rPr>
            </w:pPr>
            <w:r w:rsidRPr="00951DF3">
              <w:rPr>
                <w:sz w:val="20"/>
                <w:szCs w:val="20"/>
                <w:lang w:val="en-GB"/>
              </w:rPr>
              <w:t xml:space="preserve">Microarray analysis and/or RNA </w:t>
            </w:r>
            <w:proofErr w:type="spellStart"/>
            <w:r w:rsidRPr="00951DF3">
              <w:rPr>
                <w:sz w:val="20"/>
                <w:szCs w:val="20"/>
                <w:lang w:val="en-GB"/>
              </w:rPr>
              <w:t>seq</w:t>
            </w:r>
            <w:proofErr w:type="spellEnd"/>
            <w:r w:rsidRPr="00951DF3">
              <w:rPr>
                <w:sz w:val="20"/>
                <w:szCs w:val="20"/>
                <w:lang w:val="en-GB"/>
              </w:rPr>
              <w:t xml:space="preserve"> analysis of host and pathogen RNA</w:t>
            </w:r>
          </w:p>
        </w:tc>
      </w:tr>
      <w:tr w:rsidR="00280420" w:rsidRPr="00951DF3" w14:paraId="4799633E" w14:textId="77777777" w:rsidTr="00010366">
        <w:tc>
          <w:tcPr>
            <w:tcW w:w="0" w:type="auto"/>
            <w:vMerge w:val="restart"/>
            <w:vAlign w:val="center"/>
          </w:tcPr>
          <w:p w14:paraId="489DDD73" w14:textId="77777777" w:rsidR="00280420" w:rsidRPr="00951DF3" w:rsidRDefault="00280420" w:rsidP="009B097C">
            <w:pPr>
              <w:pStyle w:val="Compact"/>
              <w:spacing w:before="0" w:after="0"/>
              <w:jc w:val="center"/>
              <w:rPr>
                <w:sz w:val="20"/>
                <w:szCs w:val="20"/>
                <w:lang w:val="en-GB"/>
              </w:rPr>
            </w:pPr>
            <w:r w:rsidRPr="00951DF3">
              <w:rPr>
                <w:sz w:val="20"/>
                <w:szCs w:val="20"/>
                <w:lang w:val="en-GB"/>
              </w:rPr>
              <w:t>CSF (if acquired)</w:t>
            </w:r>
          </w:p>
        </w:tc>
        <w:tc>
          <w:tcPr>
            <w:tcW w:w="0" w:type="auto"/>
            <w:vMerge w:val="restart"/>
            <w:vAlign w:val="center"/>
          </w:tcPr>
          <w:p w14:paraId="6B4565CF" w14:textId="77777777" w:rsidR="00280420" w:rsidRPr="00951DF3" w:rsidRDefault="00280420" w:rsidP="009B097C">
            <w:pPr>
              <w:pStyle w:val="Compact"/>
              <w:spacing w:before="0" w:after="0"/>
              <w:jc w:val="center"/>
              <w:rPr>
                <w:sz w:val="20"/>
                <w:szCs w:val="20"/>
                <w:lang w:val="en-GB"/>
              </w:rPr>
            </w:pPr>
            <w:r w:rsidRPr="00951DF3">
              <w:rPr>
                <w:sz w:val="20"/>
                <w:szCs w:val="20"/>
                <w:lang w:val="en-GB"/>
              </w:rPr>
              <w:t>Freeze at -80°C*</w:t>
            </w:r>
          </w:p>
        </w:tc>
        <w:tc>
          <w:tcPr>
            <w:tcW w:w="0" w:type="auto"/>
            <w:vMerge w:val="restart"/>
            <w:vAlign w:val="center"/>
          </w:tcPr>
          <w:p w14:paraId="605F98A7" w14:textId="77777777" w:rsidR="00280420" w:rsidRPr="00951DF3" w:rsidRDefault="00280420" w:rsidP="009B097C">
            <w:pPr>
              <w:pStyle w:val="Compact"/>
              <w:spacing w:before="0" w:after="0"/>
              <w:jc w:val="center"/>
              <w:rPr>
                <w:sz w:val="20"/>
                <w:szCs w:val="20"/>
                <w:lang w:val="en-GB"/>
              </w:rPr>
            </w:pPr>
            <w:r w:rsidRPr="00951DF3">
              <w:rPr>
                <w:sz w:val="20"/>
                <w:szCs w:val="20"/>
                <w:lang w:val="en-GB"/>
              </w:rPr>
              <w:t>Aliquot if safe to do so into 3 aliquots</w:t>
            </w:r>
          </w:p>
          <w:p w14:paraId="4E703295" w14:textId="77777777" w:rsidR="00280420" w:rsidRPr="00951DF3" w:rsidRDefault="00280420" w:rsidP="009B097C">
            <w:pPr>
              <w:pStyle w:val="Compact"/>
              <w:spacing w:before="0" w:after="0"/>
              <w:jc w:val="center"/>
              <w:rPr>
                <w:sz w:val="20"/>
                <w:szCs w:val="20"/>
                <w:lang w:val="en-GB"/>
              </w:rPr>
            </w:pPr>
            <w:r w:rsidRPr="00951DF3">
              <w:rPr>
                <w:sz w:val="20"/>
                <w:szCs w:val="20"/>
                <w:lang w:val="en-GB"/>
              </w:rPr>
              <w:t>Freeze at -80°C*</w:t>
            </w:r>
          </w:p>
        </w:tc>
        <w:tc>
          <w:tcPr>
            <w:tcW w:w="0" w:type="auto"/>
            <w:vMerge/>
            <w:vAlign w:val="center"/>
          </w:tcPr>
          <w:p w14:paraId="415157E5" w14:textId="77777777" w:rsidR="00280420" w:rsidRPr="00951DF3" w:rsidRDefault="00280420" w:rsidP="009B097C">
            <w:pPr>
              <w:spacing w:after="0"/>
              <w:jc w:val="center"/>
              <w:rPr>
                <w:sz w:val="20"/>
                <w:szCs w:val="20"/>
                <w:lang w:val="en-GB"/>
              </w:rPr>
            </w:pPr>
          </w:p>
        </w:tc>
        <w:tc>
          <w:tcPr>
            <w:tcW w:w="0" w:type="auto"/>
            <w:vMerge w:val="restart"/>
            <w:vAlign w:val="center"/>
          </w:tcPr>
          <w:p w14:paraId="68A5B6E5" w14:textId="76E9BA4B" w:rsidR="00280420" w:rsidRPr="00951DF3" w:rsidRDefault="00280420" w:rsidP="009B097C">
            <w:pPr>
              <w:pStyle w:val="Compact"/>
              <w:spacing w:before="0" w:after="0"/>
              <w:jc w:val="center"/>
              <w:rPr>
                <w:sz w:val="20"/>
                <w:szCs w:val="20"/>
                <w:lang w:val="en-GB"/>
              </w:rPr>
            </w:pPr>
            <w:r w:rsidRPr="00280420">
              <w:rPr>
                <w:sz w:val="20"/>
                <w:szCs w:val="20"/>
                <w:highlight w:val="yellow"/>
                <w:lang w:val="en-GB"/>
              </w:rPr>
              <w:t>CVR, Outbreak Lab Liverpool</w:t>
            </w:r>
            <w:r>
              <w:rPr>
                <w:sz w:val="20"/>
                <w:szCs w:val="20"/>
                <w:lang w:val="en-GB"/>
              </w:rPr>
              <w:t xml:space="preserve"> or </w:t>
            </w:r>
            <w:r w:rsidRPr="00951DF3">
              <w:rPr>
                <w:sz w:val="20"/>
                <w:szCs w:val="20"/>
                <w:lang w:val="en-GB"/>
              </w:rPr>
              <w:t>PHE</w:t>
            </w:r>
          </w:p>
        </w:tc>
        <w:tc>
          <w:tcPr>
            <w:tcW w:w="0" w:type="auto"/>
            <w:vAlign w:val="center"/>
          </w:tcPr>
          <w:p w14:paraId="38664CB4" w14:textId="77777777" w:rsidR="00280420" w:rsidRPr="00951DF3" w:rsidRDefault="00280420" w:rsidP="009B097C">
            <w:pPr>
              <w:pStyle w:val="Compact"/>
              <w:spacing w:before="0" w:after="0"/>
              <w:jc w:val="center"/>
              <w:rPr>
                <w:sz w:val="20"/>
                <w:szCs w:val="20"/>
                <w:lang w:val="en-GB"/>
              </w:rPr>
            </w:pPr>
            <w:r w:rsidRPr="00951DF3">
              <w:rPr>
                <w:sz w:val="20"/>
                <w:szCs w:val="20"/>
                <w:lang w:val="en-GB"/>
              </w:rPr>
              <w:t>Pathogen detection, quantification, viral genome sequencing and isolation</w:t>
            </w:r>
          </w:p>
        </w:tc>
      </w:tr>
      <w:tr w:rsidR="00280420" w:rsidRPr="00951DF3" w14:paraId="05233115" w14:textId="77777777" w:rsidTr="00010366">
        <w:tc>
          <w:tcPr>
            <w:tcW w:w="0" w:type="auto"/>
            <w:vMerge/>
            <w:vAlign w:val="center"/>
          </w:tcPr>
          <w:p w14:paraId="628110CC" w14:textId="77777777" w:rsidR="00280420" w:rsidRPr="00951DF3" w:rsidRDefault="00280420" w:rsidP="009B097C">
            <w:pPr>
              <w:spacing w:after="0"/>
              <w:jc w:val="center"/>
              <w:rPr>
                <w:sz w:val="20"/>
                <w:szCs w:val="20"/>
                <w:lang w:val="en-GB"/>
              </w:rPr>
            </w:pPr>
          </w:p>
        </w:tc>
        <w:tc>
          <w:tcPr>
            <w:tcW w:w="0" w:type="auto"/>
            <w:vMerge/>
            <w:vAlign w:val="center"/>
          </w:tcPr>
          <w:p w14:paraId="0C6E42B2" w14:textId="77777777" w:rsidR="00280420" w:rsidRPr="00951DF3" w:rsidRDefault="00280420" w:rsidP="009B097C">
            <w:pPr>
              <w:spacing w:after="0"/>
              <w:jc w:val="center"/>
              <w:rPr>
                <w:sz w:val="20"/>
                <w:szCs w:val="20"/>
                <w:lang w:val="en-GB"/>
              </w:rPr>
            </w:pPr>
          </w:p>
        </w:tc>
        <w:tc>
          <w:tcPr>
            <w:tcW w:w="0" w:type="auto"/>
            <w:vMerge/>
            <w:vAlign w:val="center"/>
          </w:tcPr>
          <w:p w14:paraId="7D015F4E" w14:textId="77777777" w:rsidR="00280420" w:rsidRPr="00951DF3" w:rsidRDefault="00280420" w:rsidP="009B097C">
            <w:pPr>
              <w:spacing w:after="0"/>
              <w:jc w:val="center"/>
              <w:rPr>
                <w:sz w:val="20"/>
                <w:szCs w:val="20"/>
                <w:lang w:val="en-GB"/>
              </w:rPr>
            </w:pPr>
          </w:p>
        </w:tc>
        <w:tc>
          <w:tcPr>
            <w:tcW w:w="0" w:type="auto"/>
            <w:vMerge/>
            <w:vAlign w:val="center"/>
          </w:tcPr>
          <w:p w14:paraId="38B23FD4" w14:textId="77777777" w:rsidR="00280420" w:rsidRPr="00951DF3" w:rsidRDefault="00280420" w:rsidP="009B097C">
            <w:pPr>
              <w:spacing w:after="0"/>
              <w:jc w:val="center"/>
              <w:rPr>
                <w:sz w:val="20"/>
                <w:szCs w:val="20"/>
                <w:lang w:val="en-GB"/>
              </w:rPr>
            </w:pPr>
          </w:p>
        </w:tc>
        <w:tc>
          <w:tcPr>
            <w:tcW w:w="0" w:type="auto"/>
            <w:vMerge/>
            <w:vAlign w:val="center"/>
          </w:tcPr>
          <w:p w14:paraId="294771AC" w14:textId="77777777" w:rsidR="00280420" w:rsidRPr="00951DF3" w:rsidRDefault="00280420" w:rsidP="009B097C">
            <w:pPr>
              <w:spacing w:after="0"/>
              <w:jc w:val="center"/>
              <w:rPr>
                <w:sz w:val="20"/>
                <w:szCs w:val="20"/>
                <w:lang w:val="en-GB"/>
              </w:rPr>
            </w:pPr>
          </w:p>
        </w:tc>
        <w:tc>
          <w:tcPr>
            <w:tcW w:w="0" w:type="auto"/>
            <w:vAlign w:val="center"/>
          </w:tcPr>
          <w:p w14:paraId="34E09C2A" w14:textId="77777777" w:rsidR="00280420" w:rsidRPr="00951DF3" w:rsidRDefault="00280420" w:rsidP="009B097C">
            <w:pPr>
              <w:pStyle w:val="Compact"/>
              <w:spacing w:before="0" w:after="0"/>
              <w:jc w:val="center"/>
              <w:rPr>
                <w:sz w:val="20"/>
                <w:szCs w:val="20"/>
                <w:lang w:val="en-GB"/>
              </w:rPr>
            </w:pPr>
            <w:r w:rsidRPr="00951DF3">
              <w:rPr>
                <w:sz w:val="20"/>
                <w:szCs w:val="20"/>
                <w:lang w:val="en-GB"/>
              </w:rPr>
              <w:t>Serology</w:t>
            </w:r>
          </w:p>
          <w:p w14:paraId="27D3D871" w14:textId="77777777" w:rsidR="00280420" w:rsidRPr="00951DF3" w:rsidRDefault="00280420" w:rsidP="009B097C">
            <w:pPr>
              <w:pStyle w:val="Compact"/>
              <w:spacing w:before="0" w:after="0"/>
              <w:jc w:val="center"/>
              <w:rPr>
                <w:sz w:val="20"/>
                <w:szCs w:val="20"/>
                <w:lang w:val="en-GB"/>
              </w:rPr>
            </w:pPr>
          </w:p>
        </w:tc>
      </w:tr>
      <w:tr w:rsidR="00280420" w:rsidRPr="00951DF3" w14:paraId="3EF23535" w14:textId="77777777" w:rsidTr="00010366">
        <w:tc>
          <w:tcPr>
            <w:tcW w:w="0" w:type="auto"/>
            <w:vMerge/>
            <w:vAlign w:val="center"/>
          </w:tcPr>
          <w:p w14:paraId="321EB7CA" w14:textId="77777777" w:rsidR="00280420" w:rsidRPr="00951DF3" w:rsidRDefault="00280420" w:rsidP="009B097C">
            <w:pPr>
              <w:spacing w:after="0"/>
              <w:jc w:val="center"/>
              <w:rPr>
                <w:sz w:val="20"/>
                <w:szCs w:val="20"/>
                <w:lang w:val="en-GB"/>
              </w:rPr>
            </w:pPr>
          </w:p>
        </w:tc>
        <w:tc>
          <w:tcPr>
            <w:tcW w:w="0" w:type="auto"/>
            <w:vMerge/>
            <w:vAlign w:val="center"/>
          </w:tcPr>
          <w:p w14:paraId="5F7D8CF5" w14:textId="77777777" w:rsidR="00280420" w:rsidRPr="00951DF3" w:rsidRDefault="00280420" w:rsidP="009B097C">
            <w:pPr>
              <w:spacing w:after="0"/>
              <w:jc w:val="center"/>
              <w:rPr>
                <w:sz w:val="20"/>
                <w:szCs w:val="20"/>
                <w:lang w:val="en-GB"/>
              </w:rPr>
            </w:pPr>
          </w:p>
        </w:tc>
        <w:tc>
          <w:tcPr>
            <w:tcW w:w="0" w:type="auto"/>
            <w:vMerge/>
            <w:vAlign w:val="center"/>
          </w:tcPr>
          <w:p w14:paraId="6E958544" w14:textId="77777777" w:rsidR="00280420" w:rsidRPr="00951DF3" w:rsidRDefault="00280420" w:rsidP="009B097C">
            <w:pPr>
              <w:spacing w:after="0"/>
              <w:jc w:val="center"/>
              <w:rPr>
                <w:sz w:val="20"/>
                <w:szCs w:val="20"/>
                <w:lang w:val="en-GB"/>
              </w:rPr>
            </w:pPr>
          </w:p>
        </w:tc>
        <w:tc>
          <w:tcPr>
            <w:tcW w:w="0" w:type="auto"/>
            <w:vMerge/>
            <w:vAlign w:val="center"/>
          </w:tcPr>
          <w:p w14:paraId="792681FA" w14:textId="77777777" w:rsidR="00280420" w:rsidRPr="00951DF3" w:rsidRDefault="00280420" w:rsidP="009B097C">
            <w:pPr>
              <w:spacing w:after="0"/>
              <w:jc w:val="center"/>
              <w:rPr>
                <w:sz w:val="20"/>
                <w:szCs w:val="20"/>
                <w:lang w:val="en-GB"/>
              </w:rPr>
            </w:pPr>
          </w:p>
        </w:tc>
        <w:tc>
          <w:tcPr>
            <w:tcW w:w="0" w:type="auto"/>
            <w:vMerge/>
            <w:vAlign w:val="center"/>
          </w:tcPr>
          <w:p w14:paraId="555552D3" w14:textId="77777777" w:rsidR="00280420" w:rsidRPr="00951DF3" w:rsidRDefault="00280420" w:rsidP="009B097C">
            <w:pPr>
              <w:spacing w:after="0"/>
              <w:jc w:val="center"/>
              <w:rPr>
                <w:sz w:val="20"/>
                <w:szCs w:val="20"/>
                <w:lang w:val="en-GB"/>
              </w:rPr>
            </w:pPr>
          </w:p>
        </w:tc>
        <w:tc>
          <w:tcPr>
            <w:tcW w:w="0" w:type="auto"/>
            <w:vAlign w:val="center"/>
          </w:tcPr>
          <w:p w14:paraId="45573DFF" w14:textId="77777777" w:rsidR="00280420" w:rsidRPr="00951DF3" w:rsidRDefault="00280420" w:rsidP="009B097C">
            <w:pPr>
              <w:pStyle w:val="Compact"/>
              <w:spacing w:before="0" w:after="0"/>
              <w:jc w:val="center"/>
              <w:rPr>
                <w:sz w:val="20"/>
                <w:szCs w:val="20"/>
                <w:lang w:val="en-GB"/>
              </w:rPr>
            </w:pPr>
            <w:r w:rsidRPr="00951DF3">
              <w:rPr>
                <w:sz w:val="20"/>
                <w:szCs w:val="20"/>
                <w:lang w:val="en-GB"/>
              </w:rPr>
              <w:t xml:space="preserve">Circulating mediators by multiplex </w:t>
            </w:r>
            <w:r w:rsidRPr="00951DF3">
              <w:rPr>
                <w:sz w:val="20"/>
                <w:szCs w:val="20"/>
                <w:lang w:val="en-GB"/>
              </w:rPr>
              <w:lastRenderedPageBreak/>
              <w:t>cytokine/chemokine assays and proteomics</w:t>
            </w:r>
          </w:p>
        </w:tc>
      </w:tr>
      <w:tr w:rsidR="00280420" w:rsidRPr="00951DF3" w14:paraId="399AAFAD" w14:textId="77777777" w:rsidTr="00010366">
        <w:tc>
          <w:tcPr>
            <w:tcW w:w="0" w:type="auto"/>
            <w:vAlign w:val="center"/>
          </w:tcPr>
          <w:p w14:paraId="6CEFF65C" w14:textId="77777777" w:rsidR="00280420" w:rsidRPr="00951DF3" w:rsidRDefault="00280420" w:rsidP="009B097C">
            <w:pPr>
              <w:pStyle w:val="Compact"/>
              <w:spacing w:before="0" w:after="0"/>
              <w:jc w:val="center"/>
              <w:rPr>
                <w:sz w:val="20"/>
                <w:szCs w:val="20"/>
                <w:lang w:val="en-GB"/>
              </w:rPr>
            </w:pPr>
            <w:r w:rsidRPr="00951DF3">
              <w:rPr>
                <w:sz w:val="20"/>
                <w:szCs w:val="20"/>
                <w:lang w:val="en-GB"/>
              </w:rPr>
              <w:lastRenderedPageBreak/>
              <w:t>Pathogen samples</w:t>
            </w:r>
          </w:p>
        </w:tc>
        <w:tc>
          <w:tcPr>
            <w:tcW w:w="0" w:type="auto"/>
            <w:vAlign w:val="center"/>
          </w:tcPr>
          <w:p w14:paraId="4CCB2BE5" w14:textId="77777777" w:rsidR="00280420" w:rsidRPr="00951DF3" w:rsidRDefault="00280420" w:rsidP="009B097C">
            <w:pPr>
              <w:pStyle w:val="Compact"/>
              <w:spacing w:before="0" w:after="0"/>
              <w:jc w:val="center"/>
              <w:rPr>
                <w:b/>
                <w:bCs/>
                <w:sz w:val="20"/>
                <w:szCs w:val="20"/>
                <w:lang w:val="en-GB"/>
              </w:rPr>
            </w:pPr>
            <w:r w:rsidRPr="00951DF3">
              <w:rPr>
                <w:b/>
                <w:bCs/>
                <w:sz w:val="20"/>
                <w:szCs w:val="20"/>
                <w:lang w:val="en-GB"/>
              </w:rPr>
              <w:t>Do not process</w:t>
            </w:r>
          </w:p>
        </w:tc>
        <w:tc>
          <w:tcPr>
            <w:tcW w:w="0" w:type="auto"/>
            <w:vAlign w:val="center"/>
          </w:tcPr>
          <w:p w14:paraId="295FCF6D" w14:textId="77777777" w:rsidR="00280420" w:rsidRPr="00951DF3" w:rsidRDefault="00280420" w:rsidP="009B097C">
            <w:pPr>
              <w:pStyle w:val="Compact"/>
              <w:spacing w:before="0" w:after="0"/>
              <w:jc w:val="center"/>
              <w:rPr>
                <w:sz w:val="20"/>
                <w:szCs w:val="20"/>
                <w:lang w:val="en-GB"/>
              </w:rPr>
            </w:pPr>
            <w:r w:rsidRPr="00951DF3">
              <w:rPr>
                <w:sz w:val="20"/>
                <w:szCs w:val="20"/>
                <w:lang w:val="en-GB"/>
              </w:rPr>
              <w:t xml:space="preserve">Freeze at </w:t>
            </w:r>
          </w:p>
          <w:p w14:paraId="5BA55D44" w14:textId="77777777" w:rsidR="00280420" w:rsidRPr="00951DF3" w:rsidRDefault="00280420" w:rsidP="009B097C">
            <w:pPr>
              <w:pStyle w:val="Compact"/>
              <w:spacing w:before="0" w:after="0"/>
              <w:jc w:val="center"/>
              <w:rPr>
                <w:sz w:val="20"/>
                <w:szCs w:val="20"/>
                <w:lang w:val="en-GB"/>
              </w:rPr>
            </w:pPr>
            <w:r w:rsidRPr="00951DF3">
              <w:rPr>
                <w:sz w:val="20"/>
                <w:szCs w:val="20"/>
                <w:lang w:val="en-GB"/>
              </w:rPr>
              <w:t>-80 °C*</w:t>
            </w:r>
          </w:p>
        </w:tc>
        <w:tc>
          <w:tcPr>
            <w:tcW w:w="0" w:type="auto"/>
            <w:vMerge/>
            <w:vAlign w:val="center"/>
          </w:tcPr>
          <w:p w14:paraId="71F7DD48" w14:textId="77777777" w:rsidR="00280420" w:rsidRPr="00951DF3" w:rsidRDefault="00280420" w:rsidP="009B097C">
            <w:pPr>
              <w:spacing w:after="0"/>
              <w:jc w:val="center"/>
              <w:rPr>
                <w:sz w:val="20"/>
                <w:szCs w:val="20"/>
                <w:lang w:val="en-GB"/>
              </w:rPr>
            </w:pPr>
          </w:p>
        </w:tc>
        <w:tc>
          <w:tcPr>
            <w:tcW w:w="0" w:type="auto"/>
            <w:vAlign w:val="center"/>
          </w:tcPr>
          <w:p w14:paraId="4CF0FC5B" w14:textId="7F9CC64E" w:rsidR="00280420" w:rsidRPr="00951DF3" w:rsidRDefault="00280420" w:rsidP="009B097C">
            <w:pPr>
              <w:pStyle w:val="Compact"/>
              <w:spacing w:before="0" w:after="0"/>
              <w:jc w:val="center"/>
              <w:rPr>
                <w:sz w:val="20"/>
                <w:szCs w:val="20"/>
                <w:lang w:val="en-GB"/>
              </w:rPr>
            </w:pPr>
            <w:r w:rsidRPr="00280420">
              <w:rPr>
                <w:sz w:val="20"/>
                <w:szCs w:val="20"/>
                <w:highlight w:val="yellow"/>
                <w:lang w:val="en-GB"/>
              </w:rPr>
              <w:t>CVR, Outbreak Lab Liverpoo</w:t>
            </w:r>
            <w:r>
              <w:rPr>
                <w:sz w:val="20"/>
                <w:szCs w:val="20"/>
                <w:lang w:val="en-GB"/>
              </w:rPr>
              <w:t xml:space="preserve">l or </w:t>
            </w:r>
            <w:r w:rsidRPr="00951DF3">
              <w:rPr>
                <w:sz w:val="20"/>
                <w:szCs w:val="20"/>
                <w:lang w:val="en-GB"/>
              </w:rPr>
              <w:t>PHE</w:t>
            </w:r>
          </w:p>
        </w:tc>
        <w:tc>
          <w:tcPr>
            <w:tcW w:w="0" w:type="auto"/>
            <w:vAlign w:val="center"/>
          </w:tcPr>
          <w:p w14:paraId="540E09CC" w14:textId="77777777" w:rsidR="00280420" w:rsidRPr="00951DF3" w:rsidRDefault="00280420" w:rsidP="009B097C">
            <w:pPr>
              <w:pStyle w:val="Compact"/>
              <w:spacing w:before="0" w:after="0"/>
              <w:jc w:val="center"/>
              <w:rPr>
                <w:sz w:val="20"/>
                <w:szCs w:val="20"/>
                <w:lang w:val="en-GB"/>
              </w:rPr>
            </w:pPr>
            <w:r w:rsidRPr="00951DF3">
              <w:rPr>
                <w:sz w:val="20"/>
                <w:szCs w:val="20"/>
                <w:lang w:val="en-GB"/>
              </w:rPr>
              <w:t>Pathogen detection, quantification and viral genome sequencing and isolation.</w:t>
            </w:r>
          </w:p>
        </w:tc>
      </w:tr>
    </w:tbl>
    <w:p w14:paraId="7E524E25" w14:textId="77777777" w:rsidR="001202D1" w:rsidRPr="00951DF3" w:rsidRDefault="00C15D9F" w:rsidP="00466424">
      <w:pPr>
        <w:pStyle w:val="BodyText"/>
        <w:jc w:val="both"/>
        <w:rPr>
          <w:lang w:val="en-GB"/>
        </w:rPr>
      </w:pPr>
      <w:r w:rsidRPr="00951DF3">
        <w:rPr>
          <w:lang w:val="en-GB"/>
        </w:rPr>
        <w:t>*freeze at -80°C where possible, or at least at -20°C.</w:t>
      </w:r>
      <w:r w:rsidR="00954B09" w:rsidRPr="00951DF3">
        <w:rPr>
          <w:lang w:val="en-GB"/>
        </w:rPr>
        <w:t xml:space="preserve"> If necessary (</w:t>
      </w:r>
      <w:proofErr w:type="spellStart"/>
      <w:r w:rsidR="00954B09" w:rsidRPr="00951DF3">
        <w:rPr>
          <w:lang w:val="en-GB"/>
        </w:rPr>
        <w:t>eg.</w:t>
      </w:r>
      <w:proofErr w:type="spellEnd"/>
      <w:r w:rsidR="00954B09" w:rsidRPr="00951DF3">
        <w:rPr>
          <w:lang w:val="en-GB"/>
        </w:rPr>
        <w:t xml:space="preserve"> weekends/public holidays) store in refrigerator until processing.</w:t>
      </w:r>
    </w:p>
    <w:p w14:paraId="368CDA87" w14:textId="77777777" w:rsidR="001202D1" w:rsidRPr="00951DF3" w:rsidRDefault="008D030E" w:rsidP="00466424">
      <w:pPr>
        <w:pStyle w:val="BodyText"/>
        <w:jc w:val="both"/>
        <w:rPr>
          <w:lang w:val="en-GB"/>
        </w:rPr>
      </w:pPr>
      <w:r w:rsidRPr="00951DF3">
        <w:rPr>
          <w:lang w:val="en-GB"/>
        </w:rPr>
        <w:t>Sample processing should follow relevant PHE guidance.</w:t>
      </w:r>
    </w:p>
    <w:p w14:paraId="54A834E6" w14:textId="77777777" w:rsidR="001202D1" w:rsidRPr="00951DF3" w:rsidRDefault="00C15D9F" w:rsidP="00466424">
      <w:pPr>
        <w:pStyle w:val="Heading2"/>
        <w:jc w:val="both"/>
        <w:rPr>
          <w:color w:val="auto"/>
          <w:lang w:val="en-GB"/>
        </w:rPr>
      </w:pPr>
      <w:bookmarkStart w:id="104" w:name="use-of-stored-samples"/>
      <w:bookmarkStart w:id="105" w:name="_Toc39488100"/>
      <w:r w:rsidRPr="00951DF3">
        <w:rPr>
          <w:color w:val="auto"/>
          <w:lang w:val="en-GB"/>
        </w:rPr>
        <w:t>Use of Stored Samples</w:t>
      </w:r>
      <w:bookmarkEnd w:id="104"/>
      <w:bookmarkEnd w:id="105"/>
    </w:p>
    <w:p w14:paraId="54023CD0" w14:textId="77777777" w:rsidR="001202D1" w:rsidRPr="00951DF3" w:rsidRDefault="00C15D9F" w:rsidP="00466424">
      <w:pPr>
        <w:pStyle w:val="FirstParagraph"/>
        <w:jc w:val="both"/>
        <w:rPr>
          <w:lang w:val="en-GB"/>
        </w:rPr>
      </w:pPr>
      <w:r w:rsidRPr="00951DF3">
        <w:rPr>
          <w:lang w:val="en-GB"/>
        </w:rPr>
        <w:t>Access to samples for additional analyses will be governed by a committee comprising the clinical lead investigators and scientific investigators for this study (the data and materials access committee), in collaboration with the individual recruiting sites. Linked anonymised data generated during the course of these studies may be shared between investigators. Each local site will hold their own data.</w:t>
      </w:r>
    </w:p>
    <w:p w14:paraId="74E3C88F" w14:textId="77777777" w:rsidR="001202D1" w:rsidRPr="00951DF3" w:rsidRDefault="00C15D9F" w:rsidP="00466424">
      <w:pPr>
        <w:pStyle w:val="BodyText"/>
        <w:jc w:val="both"/>
        <w:rPr>
          <w:lang w:val="en-GB"/>
        </w:rPr>
      </w:pPr>
      <w:r w:rsidRPr="00951DF3">
        <w:rPr>
          <w:lang w:val="en-GB"/>
        </w:rPr>
        <w:t>Where possible and within the constraints of international law and specific requirements of local ethical and institutional management approvals,</w:t>
      </w:r>
      <w:r w:rsidR="00E56D1C" w:rsidRPr="00951DF3">
        <w:rPr>
          <w:lang w:val="en-GB"/>
        </w:rPr>
        <w:t xml:space="preserve"> </w:t>
      </w:r>
      <w:r w:rsidR="007D2B51" w:rsidRPr="00951DF3">
        <w:rPr>
          <w:lang w:val="en-GB"/>
        </w:rPr>
        <w:t xml:space="preserve">anonymised </w:t>
      </w:r>
      <w:r w:rsidR="00E56D1C" w:rsidRPr="00951DF3">
        <w:rPr>
          <w:lang w:val="en-GB"/>
        </w:rPr>
        <w:t>clinical</w:t>
      </w:r>
      <w:r w:rsidRPr="00951DF3">
        <w:rPr>
          <w:lang w:val="en-GB"/>
        </w:rPr>
        <w:t xml:space="preserve"> data will be shared centrally within one master database held in Oxford, which will be fully compliant with standard data management processes and local regulations. This database will be held on servers. Access to data for outside investigators will be reviewed by the </w:t>
      </w:r>
      <w:r w:rsidR="005F569F" w:rsidRPr="00951DF3">
        <w:rPr>
          <w:lang w:val="en-GB"/>
        </w:rPr>
        <w:t xml:space="preserve">independent </w:t>
      </w:r>
      <w:r w:rsidRPr="00951DF3">
        <w:rPr>
          <w:lang w:val="en-GB"/>
        </w:rPr>
        <w:t>data and materials access committee.</w:t>
      </w:r>
    </w:p>
    <w:p w14:paraId="6191FD59" w14:textId="77777777" w:rsidR="001202D1" w:rsidRPr="00951DF3" w:rsidRDefault="00C15D9F" w:rsidP="00466424">
      <w:pPr>
        <w:pStyle w:val="BodyText"/>
        <w:jc w:val="both"/>
        <w:rPr>
          <w:lang w:val="en-GB"/>
        </w:rPr>
      </w:pPr>
      <w:r w:rsidRPr="00951DF3">
        <w:rPr>
          <w:lang w:val="en-GB"/>
        </w:rPr>
        <w:t>Samples will only be stored in containment facilities that have appropriate biological safety measures in place and have received necessary authorisation to store samples (according to national regulations for the pathogen being studied).</w:t>
      </w:r>
    </w:p>
    <w:p w14:paraId="38B132A6" w14:textId="77777777" w:rsidR="001202D1" w:rsidRPr="00951DF3" w:rsidRDefault="00C15D9F" w:rsidP="00466424">
      <w:pPr>
        <w:pStyle w:val="Heading3"/>
        <w:jc w:val="both"/>
        <w:rPr>
          <w:color w:val="auto"/>
          <w:lang w:val="en-GB"/>
        </w:rPr>
      </w:pPr>
      <w:bookmarkStart w:id="106" w:name="_Toc39488101"/>
      <w:r w:rsidRPr="00951DF3">
        <w:rPr>
          <w:color w:val="auto"/>
          <w:lang w:val="en-GB"/>
        </w:rPr>
        <w:t>Research Plan for samples</w:t>
      </w:r>
      <w:bookmarkEnd w:id="106"/>
    </w:p>
    <w:p w14:paraId="00F0D2B1" w14:textId="77777777" w:rsidR="00610923" w:rsidRPr="00951DF3" w:rsidRDefault="00C15D9F" w:rsidP="00466424">
      <w:pPr>
        <w:pStyle w:val="BodyText"/>
        <w:jc w:val="both"/>
        <w:rPr>
          <w:lang w:val="en-GB"/>
        </w:rPr>
      </w:pPr>
      <w:r w:rsidRPr="00951DF3">
        <w:rPr>
          <w:lang w:val="en-GB"/>
        </w:rPr>
        <w:t>This document is a standardized protocol for the rapid, coordinated clinical investigation of any emerging infections causing severe acute illness, or pathogen of public interest. The protocol is designed to have some level of flexibility in order to ensure the broadest acceptance and has been initiated in response to the recent cases of novel coronavirus (</w:t>
      </w:r>
      <w:proofErr w:type="spellStart"/>
      <w:r w:rsidRPr="00951DF3">
        <w:rPr>
          <w:lang w:val="en-GB"/>
        </w:rPr>
        <w:t>nCoV</w:t>
      </w:r>
      <w:proofErr w:type="spellEnd"/>
      <w:r w:rsidRPr="00951DF3">
        <w:rPr>
          <w:lang w:val="en-GB"/>
        </w:rPr>
        <w:t xml:space="preserve">) in 2012-2013, Influenza H7N9 in 2013, viral haemorrhagic fever in 2014 and tick-borne encephalitis virus (TBEV) in 2019. </w:t>
      </w:r>
      <w:proofErr w:type="gramStart"/>
      <w:r w:rsidRPr="00951DF3">
        <w:rPr>
          <w:lang w:val="en-GB"/>
        </w:rPr>
        <w:t>However</w:t>
      </w:r>
      <w:proofErr w:type="gramEnd"/>
      <w:r w:rsidRPr="00951DF3">
        <w:rPr>
          <w:lang w:val="en-GB"/>
        </w:rPr>
        <w:t xml:space="preserve"> it is not </w:t>
      </w:r>
      <w:r w:rsidR="001457CA" w:rsidRPr="00951DF3">
        <w:rPr>
          <w:lang w:val="en-GB"/>
        </w:rPr>
        <w:t>limited</w:t>
      </w:r>
      <w:r w:rsidRPr="00951DF3">
        <w:rPr>
          <w:lang w:val="en-GB"/>
        </w:rPr>
        <w:t xml:space="preserve"> to these pathogens. This protocol has been designed to maximize the likelihood that data and biological samples are prospectively and systematically collected and shared rapidly in a format that can be easily aggregated, tabulated and analysed across many different settings globally. </w:t>
      </w:r>
    </w:p>
    <w:p w14:paraId="31CF6F3F" w14:textId="77777777" w:rsidR="001202D1" w:rsidRPr="00951DF3" w:rsidRDefault="005F1C65" w:rsidP="00466424">
      <w:pPr>
        <w:pStyle w:val="BodyText"/>
        <w:jc w:val="both"/>
        <w:rPr>
          <w:lang w:val="en-GB"/>
        </w:rPr>
      </w:pPr>
      <w:r w:rsidRPr="00951DF3">
        <w:rPr>
          <w:lang w:val="en-GB"/>
        </w:rPr>
        <w:t>A</w:t>
      </w:r>
      <w:r w:rsidR="00C15D9F" w:rsidRPr="00951DF3">
        <w:rPr>
          <w:lang w:val="en-GB"/>
        </w:rPr>
        <w:t xml:space="preserve"> high-level overview of research intentions by research institution is given here. However, no such plan can be predictive of future research questions and priorities. </w:t>
      </w:r>
      <w:r w:rsidR="004A7EF3" w:rsidRPr="00951DF3">
        <w:rPr>
          <w:lang w:val="en-GB"/>
        </w:rPr>
        <w:t>I</w:t>
      </w:r>
      <w:r w:rsidR="00C15D9F" w:rsidRPr="00951DF3">
        <w:rPr>
          <w:lang w:val="en-GB"/>
        </w:rPr>
        <w:t xml:space="preserve">nvestigators will meet to plan any such work before it commences. </w:t>
      </w:r>
      <w:r w:rsidR="008961FE" w:rsidRPr="00951DF3">
        <w:rPr>
          <w:lang w:val="en-GB"/>
        </w:rPr>
        <w:t>Samples</w:t>
      </w:r>
      <w:r w:rsidR="00C15D9F" w:rsidRPr="00951DF3">
        <w:rPr>
          <w:lang w:val="en-GB"/>
        </w:rPr>
        <w:t xml:space="preserve"> may</w:t>
      </w:r>
      <w:r w:rsidR="008961FE" w:rsidRPr="00951DF3">
        <w:rPr>
          <w:lang w:val="en-GB"/>
        </w:rPr>
        <w:t xml:space="preserve"> be used for</w:t>
      </w:r>
      <w:r w:rsidR="00C15D9F" w:rsidRPr="00951DF3">
        <w:rPr>
          <w:lang w:val="en-GB"/>
        </w:rPr>
        <w:t xml:space="preserve"> commercial purposes</w:t>
      </w:r>
      <w:r w:rsidR="008961FE" w:rsidRPr="00951DF3">
        <w:rPr>
          <w:lang w:val="en-GB"/>
        </w:rPr>
        <w:t>, with appropriate consent.</w:t>
      </w:r>
    </w:p>
    <w:p w14:paraId="7DEB9E66" w14:textId="5B4AB534" w:rsidR="001202D1" w:rsidRPr="00951DF3" w:rsidRDefault="00C15D9F" w:rsidP="00466424">
      <w:pPr>
        <w:pStyle w:val="BodyText"/>
        <w:jc w:val="both"/>
        <w:rPr>
          <w:lang w:val="en-GB"/>
        </w:rPr>
      </w:pPr>
      <w:r w:rsidRPr="00951DF3">
        <w:rPr>
          <w:lang w:val="en-GB"/>
        </w:rPr>
        <w:t xml:space="preserve">Public Health England Laboratories at Colindale (Maria </w:t>
      </w:r>
      <w:proofErr w:type="spellStart"/>
      <w:r w:rsidRPr="00951DF3">
        <w:rPr>
          <w:lang w:val="en-GB"/>
        </w:rPr>
        <w:t>Zambon</w:t>
      </w:r>
      <w:proofErr w:type="spellEnd"/>
      <w:r w:rsidR="00465F1A" w:rsidRPr="00951DF3">
        <w:rPr>
          <w:lang w:val="en-GB"/>
        </w:rPr>
        <w:t>,</w:t>
      </w:r>
      <w:r w:rsidRPr="00951DF3">
        <w:rPr>
          <w:lang w:val="en-GB"/>
        </w:rPr>
        <w:t xml:space="preserve"> Meera Chand</w:t>
      </w:r>
      <w:r w:rsidR="00465F1A" w:rsidRPr="00951DF3">
        <w:rPr>
          <w:lang w:val="en-GB"/>
        </w:rPr>
        <w:t xml:space="preserve">, </w:t>
      </w:r>
      <w:proofErr w:type="spellStart"/>
      <w:r w:rsidR="00465F1A" w:rsidRPr="00951DF3">
        <w:rPr>
          <w:lang w:val="en-GB"/>
        </w:rPr>
        <w:t>Samreen</w:t>
      </w:r>
      <w:proofErr w:type="spellEnd"/>
      <w:r w:rsidR="00465F1A" w:rsidRPr="00951DF3">
        <w:rPr>
          <w:lang w:val="en-GB"/>
        </w:rPr>
        <w:t xml:space="preserve"> Ijaz</w:t>
      </w:r>
      <w:r w:rsidRPr="00951DF3">
        <w:rPr>
          <w:lang w:val="en-GB"/>
        </w:rPr>
        <w:t xml:space="preserve">) </w:t>
      </w:r>
      <w:proofErr w:type="spellStart"/>
      <w:r w:rsidRPr="00951DF3">
        <w:rPr>
          <w:lang w:val="en-GB"/>
        </w:rPr>
        <w:t>Porton</w:t>
      </w:r>
      <w:proofErr w:type="spellEnd"/>
      <w:r w:rsidRPr="00951DF3">
        <w:rPr>
          <w:lang w:val="en-GB"/>
        </w:rPr>
        <w:t xml:space="preserve"> Down (Tim Brooks) and the </w:t>
      </w:r>
      <w:r w:rsidR="00AD2D6F" w:rsidRPr="00AD2D6F">
        <w:rPr>
          <w:highlight w:val="yellow"/>
          <w:lang w:val="en-GB"/>
        </w:rPr>
        <w:t>Outbreak Lab</w:t>
      </w:r>
      <w:r w:rsidRPr="00951DF3">
        <w:rPr>
          <w:lang w:val="en-GB"/>
        </w:rPr>
        <w:t xml:space="preserve"> in Liverpool (Calum Semple/Lance </w:t>
      </w:r>
      <w:r w:rsidRPr="00951DF3">
        <w:rPr>
          <w:lang w:val="en-GB"/>
        </w:rPr>
        <w:lastRenderedPageBreak/>
        <w:t>Turtle/Tom Solomon/Tom Fletcher)</w:t>
      </w:r>
      <w:r w:rsidR="007664B1" w:rsidRPr="00951DF3">
        <w:rPr>
          <w:lang w:val="en-GB"/>
        </w:rPr>
        <w:t>, Glasgow (</w:t>
      </w:r>
      <w:r w:rsidR="0056272B" w:rsidRPr="00951DF3">
        <w:rPr>
          <w:lang w:val="en-GB"/>
        </w:rPr>
        <w:t xml:space="preserve">Massimo </w:t>
      </w:r>
      <w:proofErr w:type="spellStart"/>
      <w:r w:rsidR="007664B1" w:rsidRPr="00951DF3">
        <w:rPr>
          <w:lang w:val="en-GB"/>
        </w:rPr>
        <w:t>Palmarini</w:t>
      </w:r>
      <w:proofErr w:type="spellEnd"/>
      <w:r w:rsidR="009353C0" w:rsidRPr="00951DF3">
        <w:rPr>
          <w:lang w:val="en-GB"/>
        </w:rPr>
        <w:t>,</w:t>
      </w:r>
      <w:r w:rsidR="0056272B" w:rsidRPr="00951DF3">
        <w:rPr>
          <w:lang w:val="en-GB"/>
        </w:rPr>
        <w:t xml:space="preserve"> Antonia</w:t>
      </w:r>
      <w:r w:rsidR="009353C0" w:rsidRPr="00951DF3">
        <w:rPr>
          <w:lang w:val="en-GB"/>
        </w:rPr>
        <w:t xml:space="preserve"> Ho</w:t>
      </w:r>
      <w:r w:rsidR="007664B1" w:rsidRPr="00951DF3">
        <w:rPr>
          <w:lang w:val="en-GB"/>
        </w:rPr>
        <w:t xml:space="preserve">), </w:t>
      </w:r>
      <w:r w:rsidRPr="00951DF3">
        <w:rPr>
          <w:lang w:val="en-GB"/>
        </w:rPr>
        <w:t>London (Peter Openshaw) and Edinburgh (Kenneth Baillie</w:t>
      </w:r>
      <w:r w:rsidR="00575BA2" w:rsidRPr="00951DF3">
        <w:rPr>
          <w:lang w:val="en-GB"/>
        </w:rPr>
        <w:t>, Clark Russell</w:t>
      </w:r>
      <w:r w:rsidRPr="00951DF3">
        <w:rPr>
          <w:lang w:val="en-GB"/>
        </w:rPr>
        <w:t xml:space="preserve">) will be responsible for the primary processing and storage of samples obtained from patients (with appropriate biological safety measures in place) and </w:t>
      </w:r>
      <w:proofErr w:type="spellStart"/>
      <w:r w:rsidRPr="00951DF3">
        <w:rPr>
          <w:lang w:val="en-GB"/>
        </w:rPr>
        <w:t>pseudoanonymisation</w:t>
      </w:r>
      <w:proofErr w:type="spellEnd"/>
      <w:r w:rsidRPr="00951DF3">
        <w:rPr>
          <w:lang w:val="en-GB"/>
        </w:rPr>
        <w:t xml:space="preserve"> of samples prior to forwarding to other research institutions. Studies will include serology, proteomics, pathogen detection, quantification and viral genome sequencing both for diagnostic, public health and research purposes.</w:t>
      </w:r>
    </w:p>
    <w:p w14:paraId="5328A494" w14:textId="77777777" w:rsidR="006D430F" w:rsidRPr="00951DF3" w:rsidRDefault="00C15D9F" w:rsidP="00466424">
      <w:pPr>
        <w:pStyle w:val="BodyText"/>
        <w:jc w:val="both"/>
        <w:rPr>
          <w:lang w:val="en-GB"/>
        </w:rPr>
      </w:pPr>
      <w:r w:rsidRPr="00951DF3">
        <w:rPr>
          <w:lang w:val="en-GB"/>
        </w:rPr>
        <w:t xml:space="preserve">The Centre for Respiratory Infection (CRI) at Imperial College London (PI Peter Openshaw) will quantify soluble immune mediators using multiplex technology, in blood and respiratory tract samples obtained. Cytokine, chemokine, proteomic and biomarker profiles will be correlated with clinical data and outputs from other laboratories within the study. Together, these data can be used to help understand pathogenesis, measure biological responses to novel treatments and help identify new therapeutic strategies. </w:t>
      </w:r>
      <w:r w:rsidR="009A5F29" w:rsidRPr="00951DF3">
        <w:rPr>
          <w:lang w:val="en-GB"/>
        </w:rPr>
        <w:t>Serial serology tests will be used to characterise pre-existing and reactive adaptive immune</w:t>
      </w:r>
      <w:r w:rsidR="00EE590C" w:rsidRPr="00951DF3">
        <w:rPr>
          <w:lang w:val="en-GB"/>
        </w:rPr>
        <w:t xml:space="preserve"> responses.</w:t>
      </w:r>
    </w:p>
    <w:p w14:paraId="593EAB30" w14:textId="77777777" w:rsidR="001202D1" w:rsidRPr="00951DF3" w:rsidRDefault="00C15D9F" w:rsidP="00466424">
      <w:pPr>
        <w:pStyle w:val="BodyText"/>
        <w:jc w:val="both"/>
        <w:rPr>
          <w:lang w:val="en-GB"/>
        </w:rPr>
      </w:pPr>
      <w:r w:rsidRPr="00951DF3">
        <w:rPr>
          <w:lang w:val="en-GB"/>
        </w:rPr>
        <w:t xml:space="preserve">Whole blood RNA tubes and cell pellets for DNA will be sent to the University of Edinburgh (PI JK Baillie) where DNA and RNA will be extracted. </w:t>
      </w:r>
      <w:r w:rsidR="005D1916" w:rsidRPr="00951DF3">
        <w:rPr>
          <w:lang w:val="en-GB"/>
        </w:rPr>
        <w:t>Host and pathogen transcriptomic analyses will be undertaken, including pathogen RNA and DNA sequencing and hos</w:t>
      </w:r>
      <w:r w:rsidR="00BA131A" w:rsidRPr="00951DF3">
        <w:rPr>
          <w:lang w:val="en-GB"/>
        </w:rPr>
        <w:t>t</w:t>
      </w:r>
      <w:r w:rsidR="005D1916" w:rsidRPr="00951DF3">
        <w:rPr>
          <w:lang w:val="en-GB"/>
        </w:rPr>
        <w:t xml:space="preserve"> </w:t>
      </w:r>
      <w:r w:rsidRPr="00951DF3">
        <w:rPr>
          <w:lang w:val="en-GB"/>
        </w:rPr>
        <w:t>gene expression profiling of whole blood RNA to identify and explore the interaction of host and viral factors during the course of infection. </w:t>
      </w:r>
      <w:r w:rsidR="00B634F1" w:rsidRPr="00951DF3">
        <w:rPr>
          <w:lang w:val="en-GB"/>
        </w:rPr>
        <w:t>Where possible, genotype comparisons of affected individuals with population controls</w:t>
      </w:r>
      <w:r w:rsidR="000707BE" w:rsidRPr="00951DF3">
        <w:rPr>
          <w:lang w:val="en-GB"/>
        </w:rPr>
        <w:t xml:space="preserve"> will be used</w:t>
      </w:r>
      <w:r w:rsidR="00B634F1" w:rsidRPr="00951DF3">
        <w:rPr>
          <w:lang w:val="en-GB"/>
        </w:rPr>
        <w:t xml:space="preserve"> to identify, characterise and confirm genetic associations with susceptibility to infection or severity of infection.</w:t>
      </w:r>
    </w:p>
    <w:p w14:paraId="543A4014" w14:textId="77777777" w:rsidR="009820B8" w:rsidRPr="00951DF3" w:rsidRDefault="00C15D9F" w:rsidP="00466424">
      <w:pPr>
        <w:pStyle w:val="BodyText"/>
        <w:jc w:val="both"/>
        <w:rPr>
          <w:lang w:val="en-GB"/>
        </w:rPr>
      </w:pPr>
      <w:r w:rsidRPr="00951DF3">
        <w:rPr>
          <w:lang w:val="en-GB"/>
        </w:rPr>
        <w:t xml:space="preserve">Liverpool (CI Calum Semple, Tom Solomon, Tom Fletcher &amp; Lance Turtle) will conduct clinical characterisation studies based on clinical features and outcome in collaboration with ISARIC Clinical Coordination team (Gail Carson, Laura Merson). The University of Liverpool (CI Calum Semple, Tom Solomon &amp; Lance Turtle), will if required provide additional capacity to contribute to the primary processing and storage of samples and then quantify soluble immune mediators using proteomics, multiplex technology, in CSF, blood and respiratory tract samples. </w:t>
      </w:r>
      <w:r w:rsidR="00265B81" w:rsidRPr="00951DF3">
        <w:rPr>
          <w:lang w:val="en-GB"/>
        </w:rPr>
        <w:t>L</w:t>
      </w:r>
      <w:r w:rsidRPr="00951DF3">
        <w:rPr>
          <w:lang w:val="en-GB"/>
        </w:rPr>
        <w:t xml:space="preserve">ong read length sequencing using </w:t>
      </w:r>
      <w:proofErr w:type="spellStart"/>
      <w:r w:rsidRPr="00951DF3">
        <w:rPr>
          <w:lang w:val="en-GB"/>
        </w:rPr>
        <w:t>MinION</w:t>
      </w:r>
      <w:proofErr w:type="spellEnd"/>
      <w:r w:rsidRPr="00951DF3">
        <w:rPr>
          <w:lang w:val="en-GB"/>
        </w:rPr>
        <w:t xml:space="preserve"> </w:t>
      </w:r>
      <w:r w:rsidR="00265B81" w:rsidRPr="00951DF3">
        <w:rPr>
          <w:lang w:val="en-GB"/>
        </w:rPr>
        <w:t>will be used t</w:t>
      </w:r>
      <w:r w:rsidRPr="00951DF3">
        <w:rPr>
          <w:lang w:val="en-GB"/>
        </w:rPr>
        <w:t>o characterize respiratory and pathogen samples from patients providing information on pathogen genotypes and the host transcriptome</w:t>
      </w:r>
      <w:r w:rsidR="00265B81" w:rsidRPr="00951DF3">
        <w:rPr>
          <w:lang w:val="en-GB"/>
        </w:rPr>
        <w:t xml:space="preserve"> (</w:t>
      </w:r>
      <w:proofErr w:type="spellStart"/>
      <w:r w:rsidR="00265B81" w:rsidRPr="00951DF3">
        <w:rPr>
          <w:lang w:val="en-GB"/>
        </w:rPr>
        <w:t>Hiscox</w:t>
      </w:r>
      <w:proofErr w:type="spellEnd"/>
      <w:r w:rsidR="00265B81" w:rsidRPr="00951DF3">
        <w:rPr>
          <w:lang w:val="en-GB"/>
        </w:rPr>
        <w:t>)</w:t>
      </w:r>
      <w:r w:rsidRPr="00951DF3">
        <w:rPr>
          <w:lang w:val="en-GB"/>
        </w:rPr>
        <w:t xml:space="preserve">. This will be done either at the Royal Liverpool Hospital High Level Isolation Unit or within the CL3/CL2 laboratories at Liverpool, as appropriate. </w:t>
      </w:r>
    </w:p>
    <w:p w14:paraId="59B931D4" w14:textId="77777777" w:rsidR="001202D1" w:rsidRPr="00951DF3" w:rsidRDefault="00C15D9F" w:rsidP="00466424">
      <w:pPr>
        <w:pStyle w:val="BodyText"/>
        <w:jc w:val="both"/>
        <w:rPr>
          <w:lang w:val="en-GB"/>
        </w:rPr>
      </w:pPr>
      <w:r w:rsidRPr="00951DF3">
        <w:rPr>
          <w:lang w:val="en-GB"/>
        </w:rPr>
        <w:t xml:space="preserve">Pharmacology studies (PI </w:t>
      </w:r>
      <w:proofErr w:type="spellStart"/>
      <w:r w:rsidRPr="00951DF3">
        <w:rPr>
          <w:lang w:val="en-GB"/>
        </w:rPr>
        <w:t>Saye</w:t>
      </w:r>
      <w:proofErr w:type="spellEnd"/>
      <w:r w:rsidRPr="00951DF3">
        <w:rPr>
          <w:lang w:val="en-GB"/>
        </w:rPr>
        <w:t xml:space="preserve"> Khoo) if included will be conducted at the University of Liverpool. We will measure drug exposure, and to relate this to patient characteristics (e.g. disease severity, liver or renal impairment, dialysis, children, pregnancy) and treatment response. Drug levels will be measured in plasma and other relevant samples.</w:t>
      </w:r>
    </w:p>
    <w:p w14:paraId="30B987CE" w14:textId="77777777" w:rsidR="001202D1" w:rsidRPr="00951DF3" w:rsidRDefault="00C15D9F" w:rsidP="00466424">
      <w:pPr>
        <w:pStyle w:val="BodyText"/>
        <w:jc w:val="both"/>
        <w:rPr>
          <w:lang w:val="en-GB"/>
        </w:rPr>
      </w:pPr>
      <w:r w:rsidRPr="00951DF3">
        <w:rPr>
          <w:lang w:val="en-GB"/>
        </w:rPr>
        <w:t>Public Health England has a diverse portfolio of activity. It is anticipated that blood and oral fluid samples will be used to develop and validate diagnostic assays, and pathogen samples used to describe the molecular epidemiology of an outbreak.</w:t>
      </w:r>
    </w:p>
    <w:p w14:paraId="589BB1FE" w14:textId="77777777" w:rsidR="001202D1" w:rsidRPr="00951DF3" w:rsidRDefault="00C15D9F" w:rsidP="00466424">
      <w:pPr>
        <w:pStyle w:val="BodyText"/>
        <w:jc w:val="both"/>
        <w:rPr>
          <w:lang w:val="en-GB"/>
        </w:rPr>
      </w:pPr>
      <w:r w:rsidRPr="00951DF3">
        <w:rPr>
          <w:lang w:val="en-GB"/>
        </w:rPr>
        <w:t>Any use may include or lead to commercial development of diagnostic and therapeutic products and processes.</w:t>
      </w:r>
    </w:p>
    <w:p w14:paraId="6808340A" w14:textId="77777777" w:rsidR="001202D1" w:rsidRPr="00951DF3" w:rsidRDefault="00C15D9F" w:rsidP="00466424">
      <w:pPr>
        <w:pStyle w:val="Heading2"/>
        <w:jc w:val="both"/>
        <w:rPr>
          <w:color w:val="auto"/>
          <w:lang w:val="en-GB"/>
        </w:rPr>
      </w:pPr>
      <w:bookmarkStart w:id="107" w:name="future-use-of-samples"/>
      <w:bookmarkStart w:id="108" w:name="_Toc39488102"/>
      <w:r w:rsidRPr="00951DF3">
        <w:rPr>
          <w:color w:val="auto"/>
          <w:lang w:val="en-GB"/>
        </w:rPr>
        <w:lastRenderedPageBreak/>
        <w:t>Future Use of Samples</w:t>
      </w:r>
      <w:bookmarkEnd w:id="107"/>
      <w:bookmarkEnd w:id="108"/>
    </w:p>
    <w:p w14:paraId="1DC14A83" w14:textId="77777777" w:rsidR="000A2F29" w:rsidRPr="00951DF3" w:rsidRDefault="000A2F29" w:rsidP="00466424">
      <w:pPr>
        <w:pStyle w:val="BodyText"/>
        <w:jc w:val="both"/>
        <w:rPr>
          <w:lang w:val="en-GB"/>
        </w:rPr>
      </w:pPr>
      <w:r w:rsidRPr="00951DF3">
        <w:rPr>
          <w:lang w:val="en-GB"/>
        </w:rPr>
        <w:t>All use of data and samples will be controlled by the Independent Data and Material Access Committee (IDAMAC; see below).</w:t>
      </w:r>
    </w:p>
    <w:p w14:paraId="1B544621" w14:textId="77777777" w:rsidR="002016DC" w:rsidRPr="00951DF3" w:rsidRDefault="00C15D9F" w:rsidP="00466424">
      <w:pPr>
        <w:pStyle w:val="FirstParagraph"/>
        <w:jc w:val="both"/>
        <w:rPr>
          <w:lang w:val="en-GB"/>
        </w:rPr>
      </w:pPr>
      <w:r w:rsidRPr="00951DF3">
        <w:rPr>
          <w:lang w:val="en-GB"/>
        </w:rPr>
        <w:t>Samples collected will be used for the purpose of this study as stated in the protocol and stored for future use. The standard consent form will request consent from subjects for sample storage and/or export of specific samples to collaborating institutions for investigations</w:t>
      </w:r>
      <w:r w:rsidR="001250C9" w:rsidRPr="00951DF3">
        <w:rPr>
          <w:lang w:val="en-GB"/>
        </w:rPr>
        <w:t>, including commercial use</w:t>
      </w:r>
      <w:r w:rsidRPr="00951DF3">
        <w:rPr>
          <w:lang w:val="en-GB"/>
        </w:rPr>
        <w:t xml:space="preserve">. </w:t>
      </w:r>
    </w:p>
    <w:p w14:paraId="0B131EDB" w14:textId="77777777" w:rsidR="001202D1" w:rsidRPr="00951DF3" w:rsidRDefault="00C15D9F" w:rsidP="00466424">
      <w:pPr>
        <w:pStyle w:val="FirstParagraph"/>
        <w:jc w:val="both"/>
        <w:rPr>
          <w:lang w:val="en-GB"/>
        </w:rPr>
      </w:pPr>
      <w:r w:rsidRPr="00951DF3">
        <w:rPr>
          <w:lang w:val="en-GB"/>
        </w:rPr>
        <w:t>Any proposed plans to use samples other than for those investigations detailed in this protocol will be submitted to the relevant ethics committees prior to any testing.</w:t>
      </w:r>
      <w:r w:rsidR="002016DC" w:rsidRPr="00951DF3">
        <w:rPr>
          <w:lang w:val="en-GB"/>
        </w:rPr>
        <w:t xml:space="preserve"> </w:t>
      </w:r>
      <w:r w:rsidRPr="00951DF3">
        <w:rPr>
          <w:lang w:val="en-GB"/>
        </w:rPr>
        <w:t>Collaborating centres must have appropriate biological safety measures and regulatory approvals in place in order to receive samples.</w:t>
      </w:r>
    </w:p>
    <w:p w14:paraId="77937A3E" w14:textId="77777777" w:rsidR="001202D1" w:rsidRPr="00951DF3" w:rsidRDefault="00C15D9F" w:rsidP="00466424">
      <w:pPr>
        <w:pStyle w:val="BodyText"/>
        <w:jc w:val="both"/>
        <w:rPr>
          <w:b/>
          <w:bCs/>
          <w:lang w:val="en-GB"/>
        </w:rPr>
      </w:pPr>
      <w:r w:rsidRPr="00951DF3">
        <w:rPr>
          <w:b/>
          <w:bCs/>
          <w:lang w:val="en-GB"/>
        </w:rPr>
        <w:t>Future use may include commercial development of diagnostic and therapeutic products and processes.</w:t>
      </w:r>
    </w:p>
    <w:p w14:paraId="6FC58FB0" w14:textId="77777777" w:rsidR="001202D1" w:rsidRPr="00951DF3" w:rsidRDefault="00C15D9F" w:rsidP="00466424">
      <w:pPr>
        <w:pStyle w:val="BodyText"/>
        <w:jc w:val="both"/>
        <w:rPr>
          <w:lang w:val="en-GB"/>
        </w:rPr>
      </w:pPr>
      <w:r w:rsidRPr="00951DF3">
        <w:rPr>
          <w:lang w:val="en-GB"/>
        </w:rPr>
        <w:t xml:space="preserve">Any database detailing clinical data will only identify participants by a participant number. Participant names or any other identifying details will NOT be included. Data may be used alone or in combination with data from related studies in secondary analyses. The database containing personal identifiers and patient number (i.e. the key) will be held securely and encrypted by the </w:t>
      </w:r>
      <w:r w:rsidR="009E0F3F" w:rsidRPr="00951DF3">
        <w:rPr>
          <w:lang w:val="en-GB"/>
        </w:rPr>
        <w:t>study administrators</w:t>
      </w:r>
      <w:r w:rsidRPr="00951DF3">
        <w:rPr>
          <w:lang w:val="en-GB"/>
        </w:rPr>
        <w:t xml:space="preserve"> on a University of Oxford server in a digitally distant location unlinked to that containing the clinical data and research data.</w:t>
      </w:r>
    </w:p>
    <w:p w14:paraId="092633D3" w14:textId="77777777" w:rsidR="001202D1" w:rsidRPr="00951DF3" w:rsidRDefault="00C15D9F" w:rsidP="00466424">
      <w:pPr>
        <w:pStyle w:val="Heading1"/>
        <w:jc w:val="both"/>
        <w:rPr>
          <w:color w:val="auto"/>
          <w:lang w:val="en-GB"/>
        </w:rPr>
      </w:pPr>
      <w:bookmarkStart w:id="109" w:name="medical-management-and-safety-reporting"/>
      <w:bookmarkStart w:id="110" w:name="_Toc39488103"/>
      <w:r w:rsidRPr="00951DF3">
        <w:rPr>
          <w:color w:val="auto"/>
          <w:lang w:val="en-GB"/>
        </w:rPr>
        <w:t>Medical Management and Safety Reporting</w:t>
      </w:r>
      <w:bookmarkEnd w:id="109"/>
      <w:bookmarkEnd w:id="110"/>
    </w:p>
    <w:p w14:paraId="199ED3E3" w14:textId="77777777" w:rsidR="001202D1" w:rsidRPr="00951DF3" w:rsidRDefault="00C15D9F" w:rsidP="00466424">
      <w:pPr>
        <w:pStyle w:val="Heading2"/>
        <w:jc w:val="both"/>
        <w:rPr>
          <w:color w:val="auto"/>
          <w:lang w:val="en-GB"/>
        </w:rPr>
      </w:pPr>
      <w:bookmarkStart w:id="111" w:name="medical-management"/>
      <w:bookmarkStart w:id="112" w:name="_Toc39488104"/>
      <w:r w:rsidRPr="00951DF3">
        <w:rPr>
          <w:color w:val="auto"/>
          <w:lang w:val="en-GB"/>
        </w:rPr>
        <w:t>Medical Management</w:t>
      </w:r>
      <w:bookmarkEnd w:id="111"/>
      <w:bookmarkEnd w:id="112"/>
    </w:p>
    <w:p w14:paraId="7D3361B6" w14:textId="77777777" w:rsidR="001202D1" w:rsidRPr="00951DF3" w:rsidRDefault="00C15D9F" w:rsidP="00466424">
      <w:pPr>
        <w:pStyle w:val="FirstParagraph"/>
        <w:jc w:val="both"/>
        <w:rPr>
          <w:lang w:val="en-GB"/>
        </w:rPr>
      </w:pPr>
      <w:r w:rsidRPr="00951DF3">
        <w:rPr>
          <w:lang w:val="en-GB"/>
        </w:rPr>
        <w:t>Medical management will be according to standard of care at the treating site and not a part of this research protocol. Research interventions include only collection of clinical information and specimens and therefore adverse event reporting is not applicable as there is no intervention.</w:t>
      </w:r>
    </w:p>
    <w:p w14:paraId="37387070" w14:textId="77777777" w:rsidR="001202D1" w:rsidRPr="00951DF3" w:rsidRDefault="00C15D9F" w:rsidP="00466424">
      <w:pPr>
        <w:pStyle w:val="Heading1"/>
        <w:jc w:val="both"/>
        <w:rPr>
          <w:color w:val="auto"/>
          <w:lang w:val="en-GB"/>
        </w:rPr>
      </w:pPr>
      <w:bookmarkStart w:id="113" w:name="data-management"/>
      <w:bookmarkStart w:id="114" w:name="_Toc39488105"/>
      <w:r w:rsidRPr="00951DF3">
        <w:rPr>
          <w:color w:val="auto"/>
          <w:lang w:val="en-GB"/>
        </w:rPr>
        <w:t>Data Management</w:t>
      </w:r>
      <w:bookmarkEnd w:id="113"/>
      <w:bookmarkEnd w:id="114"/>
    </w:p>
    <w:p w14:paraId="0B3E5321" w14:textId="77777777" w:rsidR="001202D1" w:rsidRPr="00951DF3" w:rsidRDefault="00C15D9F" w:rsidP="00466424">
      <w:pPr>
        <w:pStyle w:val="Heading2"/>
        <w:jc w:val="both"/>
        <w:rPr>
          <w:color w:val="auto"/>
          <w:lang w:val="en-GB"/>
        </w:rPr>
      </w:pPr>
      <w:bookmarkStart w:id="115" w:name="data-collection"/>
      <w:bookmarkStart w:id="116" w:name="_Toc39488106"/>
      <w:r w:rsidRPr="00951DF3">
        <w:rPr>
          <w:color w:val="auto"/>
          <w:lang w:val="en-GB"/>
        </w:rPr>
        <w:t>Data Collection</w:t>
      </w:r>
      <w:bookmarkEnd w:id="115"/>
      <w:bookmarkEnd w:id="116"/>
    </w:p>
    <w:p w14:paraId="7107D5AD" w14:textId="3292047C" w:rsidR="001A041A" w:rsidRPr="00951DF3" w:rsidRDefault="00C15D9F" w:rsidP="00466424">
      <w:pPr>
        <w:pStyle w:val="FirstParagraph"/>
        <w:jc w:val="both"/>
        <w:rPr>
          <w:lang w:val="en-GB"/>
        </w:rPr>
      </w:pPr>
      <w:r w:rsidRPr="00951DF3">
        <w:rPr>
          <w:lang w:val="en-GB"/>
        </w:rPr>
        <w:t>Clinical and laboratory data will be collected throughout the acute illness period according to local resources. Priority at all times will be given to the collection of clinical information. Research data will be integrated as much as possible with information available from hospital and regulatory files. Clinical data will be collected locally with the relevant CRF for SARI, VHF, CNS or other emerging infections of public health interest will be completed by a study staff as appropriate. The data will be anonymised at site and a study number issued.</w:t>
      </w:r>
      <w:r w:rsidR="001A041A">
        <w:rPr>
          <w:lang w:val="en-GB"/>
        </w:rPr>
        <w:t xml:space="preserve"> </w:t>
      </w:r>
      <w:r w:rsidR="001A041A" w:rsidRPr="00BB0F30">
        <w:rPr>
          <w:highlight w:val="yellow"/>
          <w:lang w:val="en-GB"/>
        </w:rPr>
        <w:t>The Community Health Index</w:t>
      </w:r>
      <w:r w:rsidR="00AD2D6F">
        <w:rPr>
          <w:highlight w:val="yellow"/>
          <w:lang w:val="en-GB"/>
        </w:rPr>
        <w:t>, date of birth and postcode</w:t>
      </w:r>
      <w:r w:rsidR="001A041A" w:rsidRPr="00BB0F30">
        <w:rPr>
          <w:highlight w:val="yellow"/>
          <w:lang w:val="en-GB"/>
        </w:rPr>
        <w:t xml:space="preserve"> will be recorded for data linkage, subject to Public Benefit and Privacy Panel </w:t>
      </w:r>
      <w:r w:rsidR="002164BA" w:rsidRPr="00BB0F30">
        <w:rPr>
          <w:highlight w:val="yellow"/>
          <w:lang w:val="en-GB"/>
        </w:rPr>
        <w:t xml:space="preserve">(PBPP) </w:t>
      </w:r>
      <w:r w:rsidR="001A041A" w:rsidRPr="00BB0F30">
        <w:rPr>
          <w:highlight w:val="yellow"/>
          <w:lang w:val="en-GB"/>
        </w:rPr>
        <w:t>approval.</w:t>
      </w:r>
      <w:r w:rsidR="00550538" w:rsidRPr="00BB0F30">
        <w:rPr>
          <w:highlight w:val="yellow"/>
          <w:lang w:val="en-GB"/>
        </w:rPr>
        <w:t xml:space="preserve"> </w:t>
      </w:r>
      <w:r w:rsidR="006F7F36" w:rsidRPr="00BB0F30">
        <w:rPr>
          <w:highlight w:val="yellow"/>
          <w:lang w:val="en-GB"/>
        </w:rPr>
        <w:t xml:space="preserve">This will include linkage to information stored in NHS electronic medical records and national radiology databases. </w:t>
      </w:r>
      <w:r w:rsidR="00550538" w:rsidRPr="00BB0F30">
        <w:rPr>
          <w:highlight w:val="yellow"/>
          <w:lang w:val="en-GB"/>
        </w:rPr>
        <w:lastRenderedPageBreak/>
        <w:t>The participant’s telephone number will be recorded so they can be contacted to arrange convalescent samples and invited to participate in future studies</w:t>
      </w:r>
      <w:r w:rsidR="005E5528" w:rsidRPr="00BB0F30">
        <w:rPr>
          <w:highlight w:val="yellow"/>
          <w:lang w:val="en-GB"/>
        </w:rPr>
        <w:t>, or to provide SMS linked to health surveys</w:t>
      </w:r>
      <w:r w:rsidR="00550538" w:rsidRPr="00BB0F30">
        <w:rPr>
          <w:highlight w:val="yellow"/>
          <w:lang w:val="en-GB"/>
        </w:rPr>
        <w:t>.</w:t>
      </w:r>
    </w:p>
    <w:p w14:paraId="549D52FF" w14:textId="77777777" w:rsidR="001202D1" w:rsidRPr="00951DF3" w:rsidRDefault="001202D1" w:rsidP="00466424">
      <w:pPr>
        <w:pStyle w:val="FirstParagraph"/>
        <w:jc w:val="both"/>
        <w:rPr>
          <w:lang w:val="en-GB"/>
        </w:rPr>
      </w:pPr>
    </w:p>
    <w:p w14:paraId="3285D1EF" w14:textId="77777777" w:rsidR="001202D1" w:rsidRPr="00951DF3" w:rsidRDefault="00C15D9F" w:rsidP="00466424">
      <w:pPr>
        <w:pStyle w:val="Heading2"/>
        <w:jc w:val="both"/>
        <w:rPr>
          <w:color w:val="auto"/>
          <w:lang w:val="en-GB"/>
        </w:rPr>
      </w:pPr>
      <w:bookmarkStart w:id="117" w:name="data-management-1"/>
      <w:bookmarkStart w:id="118" w:name="_Toc39488107"/>
      <w:r w:rsidRPr="00951DF3">
        <w:rPr>
          <w:color w:val="auto"/>
          <w:lang w:val="en-GB"/>
        </w:rPr>
        <w:t>Data Management</w:t>
      </w:r>
      <w:bookmarkEnd w:id="117"/>
      <w:bookmarkEnd w:id="118"/>
    </w:p>
    <w:p w14:paraId="52D39ABC" w14:textId="77777777" w:rsidR="001202D1" w:rsidRPr="00951DF3" w:rsidRDefault="00C15D9F" w:rsidP="00466424">
      <w:pPr>
        <w:pStyle w:val="FirstParagraph"/>
        <w:jc w:val="both"/>
        <w:rPr>
          <w:lang w:val="en-GB"/>
        </w:rPr>
      </w:pPr>
      <w:r w:rsidRPr="00951DF3">
        <w:rPr>
          <w:lang w:val="en-GB"/>
        </w:rPr>
        <w:t>When available, data collected by staff at each site will be submitted electronically to a protected online database. Anonymised data may be entered by study staff in order to minimize the workload on site clinical staff. Quality checks will be built into the data management system and there will be quality control checks of critical data points entered into the CRFs to ensure standardization and validity of the data collected. The European Union General Data Protection Regulation (GDPR) and UK Data Protection Act regulations will be adhered to. Patients' identities will be protected and their information held securely. The records kept will not include any information that allows patients to be identified.</w:t>
      </w:r>
    </w:p>
    <w:p w14:paraId="1AE40121" w14:textId="77777777" w:rsidR="001202D1" w:rsidRPr="00951DF3" w:rsidRDefault="00C15D9F" w:rsidP="00466424">
      <w:pPr>
        <w:pStyle w:val="BodyText"/>
        <w:jc w:val="both"/>
        <w:rPr>
          <w:lang w:val="en-GB"/>
        </w:rPr>
      </w:pPr>
      <w:r w:rsidRPr="00951DF3">
        <w:rPr>
          <w:lang w:val="en-GB"/>
        </w:rPr>
        <w:t>For the Clinical Characterisation Protocol and the internal pilot study, access to the data entry system will be protected by username and password. Username and password will be assigned during the registration process for individual Site Investigators. All electronic data transfer between study site and database will be username and password protected. Each centre will maintain a trial file including a protocol, ethics approval documentation, and paper CRFs. A participant list will be used in each study site to match identifier codes in the database to individual patients in order to record clinical outcomes and supply any missing data points.</w:t>
      </w:r>
    </w:p>
    <w:p w14:paraId="380C18DE" w14:textId="77777777" w:rsidR="001202D1" w:rsidRPr="00951DF3" w:rsidRDefault="00C15D9F" w:rsidP="00466424">
      <w:pPr>
        <w:pStyle w:val="BodyText"/>
        <w:jc w:val="both"/>
        <w:rPr>
          <w:lang w:val="en-GB"/>
        </w:rPr>
      </w:pPr>
      <w:r w:rsidRPr="00951DF3">
        <w:rPr>
          <w:lang w:val="en-GB"/>
        </w:rPr>
        <w:t>The Participant List (enrolment log) is maintained locally and is not to be transferred to any other location, except the ISARIC coordinating centre to allow linkage with laboratory research findings. The sites will compile an enrolment log including the patient’s name, date of birth, hospital identification number and unique study number. Subsequent data will be identified by the unique patient study number only (consist of a 3-digit site code and a 4-digit patient number</w:t>
      </w:r>
      <w:r w:rsidR="00836DAD" w:rsidRPr="00951DF3">
        <w:rPr>
          <w:lang w:val="en-GB"/>
        </w:rPr>
        <w:t xml:space="preserve">; see </w:t>
      </w:r>
      <w:r w:rsidR="000253CD" w:rsidRPr="00951DF3">
        <w:rPr>
          <w:lang w:val="en-GB"/>
        </w:rPr>
        <w:t xml:space="preserve">section on </w:t>
      </w:r>
      <w:r w:rsidR="00261900" w:rsidRPr="00951DF3">
        <w:rPr>
          <w:lang w:val="en-GB"/>
        </w:rPr>
        <w:t xml:space="preserve">Case Report Form </w:t>
      </w:r>
      <w:r w:rsidRPr="00951DF3">
        <w:rPr>
          <w:lang w:val="en-GB"/>
        </w:rPr>
        <w:t>and Patient Numbers</w:t>
      </w:r>
      <w:r w:rsidR="000D3C7D" w:rsidRPr="00951DF3">
        <w:rPr>
          <w:lang w:val="en-GB"/>
        </w:rPr>
        <w:t>)</w:t>
      </w:r>
      <w:r w:rsidRPr="00951DF3">
        <w:rPr>
          <w:lang w:val="en-GB"/>
        </w:rPr>
        <w:t>. The enrolment log and study data will be kept separately.</w:t>
      </w:r>
    </w:p>
    <w:p w14:paraId="4322DA3C" w14:textId="77777777" w:rsidR="005E5528" w:rsidRDefault="005E5528" w:rsidP="00466424">
      <w:pPr>
        <w:pStyle w:val="Heading2"/>
        <w:jc w:val="both"/>
        <w:rPr>
          <w:color w:val="auto"/>
          <w:lang w:val="en-GB"/>
        </w:rPr>
      </w:pPr>
      <w:bookmarkStart w:id="119" w:name="_Toc39488108"/>
      <w:bookmarkStart w:id="120" w:name="data-access-and-data-sharing"/>
      <w:r>
        <w:rPr>
          <w:color w:val="auto"/>
          <w:lang w:val="en-GB"/>
        </w:rPr>
        <w:t>Data Linkage</w:t>
      </w:r>
      <w:bookmarkEnd w:id="119"/>
    </w:p>
    <w:p w14:paraId="7E9ADE6C" w14:textId="6D29D26E" w:rsidR="00AD2D6F" w:rsidRDefault="00AD2D6F" w:rsidP="00AD2D6F">
      <w:pPr>
        <w:pStyle w:val="BodyText"/>
        <w:jc w:val="both"/>
        <w:rPr>
          <w:highlight w:val="yellow"/>
          <w:lang w:val="en-GB"/>
        </w:rPr>
      </w:pPr>
      <w:r w:rsidRPr="002438B4">
        <w:rPr>
          <w:highlight w:val="yellow"/>
          <w:lang w:val="en-GB"/>
        </w:rPr>
        <w:t xml:space="preserve">For the purposes of deeper clinical characterisation and timely, well-targeted clinical trials in the COVID-19 patient population it is essential to link the current ISARIC CCP-UK research records with </w:t>
      </w:r>
      <w:r>
        <w:rPr>
          <w:highlight w:val="yellow"/>
          <w:lang w:val="en-GB"/>
        </w:rPr>
        <w:t xml:space="preserve">routinely collected </w:t>
      </w:r>
      <w:r w:rsidRPr="002438B4">
        <w:rPr>
          <w:highlight w:val="yellow"/>
          <w:lang w:val="en-GB"/>
        </w:rPr>
        <w:t xml:space="preserve">NHS and related health and care records. Prospective CCP-UK sampling is collecting </w:t>
      </w:r>
      <w:r>
        <w:rPr>
          <w:highlight w:val="yellow"/>
          <w:lang w:val="en-GB"/>
        </w:rPr>
        <w:t>Community Health Index in</w:t>
      </w:r>
      <w:r w:rsidRPr="002438B4">
        <w:rPr>
          <w:highlight w:val="yellow"/>
          <w:lang w:val="en-GB"/>
        </w:rPr>
        <w:t xml:space="preserve"> Scotland. </w:t>
      </w:r>
      <w:r>
        <w:rPr>
          <w:highlight w:val="yellow"/>
          <w:lang w:val="en-GB"/>
        </w:rPr>
        <w:t xml:space="preserve"> </w:t>
      </w:r>
    </w:p>
    <w:p w14:paraId="27920E0F" w14:textId="41DA69ED" w:rsidR="00AD2D6F" w:rsidRDefault="00AD2D6F" w:rsidP="005320F8">
      <w:pPr>
        <w:autoSpaceDE w:val="0"/>
        <w:autoSpaceDN w:val="0"/>
        <w:adjustRightInd w:val="0"/>
        <w:spacing w:after="0"/>
        <w:jc w:val="both"/>
        <w:rPr>
          <w:highlight w:val="yellow"/>
          <w:lang w:val="en-GB"/>
        </w:rPr>
      </w:pPr>
      <w:bookmarkStart w:id="121" w:name="_Hlk38286538"/>
      <w:r w:rsidRPr="00B5360E">
        <w:rPr>
          <w:highlight w:val="yellow"/>
          <w:lang w:val="en-GB"/>
        </w:rPr>
        <w:t>Participant</w:t>
      </w:r>
      <w:r>
        <w:rPr>
          <w:highlight w:val="yellow"/>
          <w:lang w:val="en-GB"/>
        </w:rPr>
        <w:t xml:space="preserve"> </w:t>
      </w:r>
      <w:r w:rsidRPr="00B5360E">
        <w:rPr>
          <w:highlight w:val="yellow"/>
          <w:lang w:val="en-GB"/>
        </w:rPr>
        <w:t>identifiers (</w:t>
      </w:r>
      <w:r>
        <w:rPr>
          <w:highlight w:val="yellow"/>
          <w:lang w:val="en-GB"/>
        </w:rPr>
        <w:t>CHI</w:t>
      </w:r>
      <w:r w:rsidRPr="00B5360E">
        <w:rPr>
          <w:highlight w:val="yellow"/>
          <w:lang w:val="en-GB"/>
        </w:rPr>
        <w:t>, date of birth</w:t>
      </w:r>
      <w:r>
        <w:rPr>
          <w:highlight w:val="yellow"/>
          <w:lang w:val="en-GB"/>
        </w:rPr>
        <w:t>, postcode &amp;</w:t>
      </w:r>
      <w:r w:rsidRPr="00B5360E">
        <w:rPr>
          <w:highlight w:val="yellow"/>
          <w:lang w:val="en-GB"/>
        </w:rPr>
        <w:t xml:space="preserve"> gender) will be used to request health and social care data from </w:t>
      </w:r>
      <w:ins w:id="122" w:author="Donohue, Chloe" w:date="2020-05-06T15:17:00Z">
        <w:r w:rsidR="005320F8">
          <w:rPr>
            <w:highlight w:val="yellow"/>
            <w:lang w:val="en-GB"/>
          </w:rPr>
          <w:t>Public Health Scotland</w:t>
        </w:r>
      </w:ins>
      <w:ins w:id="123" w:author="Donohue, Chloe" w:date="2020-05-06T15:19:00Z">
        <w:r w:rsidR="005320F8">
          <w:rPr>
            <w:highlight w:val="yellow"/>
            <w:lang w:val="en-GB"/>
          </w:rPr>
          <w:t xml:space="preserve"> (PHS)</w:t>
        </w:r>
      </w:ins>
      <w:ins w:id="124" w:author="Donohue, Chloe" w:date="2020-05-06T15:17:00Z">
        <w:r w:rsidR="005320F8">
          <w:rPr>
            <w:highlight w:val="yellow"/>
            <w:lang w:val="en-GB"/>
          </w:rPr>
          <w:t>, GPs and NHS Scotland Boards for hospitalisation and testing data (SMR01</w:t>
        </w:r>
      </w:ins>
      <w:ins w:id="125" w:author="Donohue, Chloe" w:date="2020-05-06T15:18:00Z">
        <w:r w:rsidR="005320F8">
          <w:rPr>
            <w:highlight w:val="yellow"/>
            <w:lang w:val="en-GB"/>
          </w:rPr>
          <w:t>, SMR00, SMR02 Prescribing, ECOSS (Covid-19 tests), SICSAG (intensive care data))</w:t>
        </w:r>
      </w:ins>
      <w:ins w:id="126" w:author="Donohue, Chloe" w:date="2020-05-07T14:46:00Z">
        <w:r w:rsidR="006E2DCF">
          <w:rPr>
            <w:highlight w:val="yellow"/>
            <w:lang w:val="en-GB"/>
          </w:rPr>
          <w:t xml:space="preserve">, and </w:t>
        </w:r>
      </w:ins>
      <w:ins w:id="127" w:author="Donohue, Chloe" w:date="2020-05-06T15:17:00Z">
        <w:r w:rsidR="005320F8">
          <w:rPr>
            <w:highlight w:val="yellow"/>
            <w:lang w:val="en-GB"/>
          </w:rPr>
          <w:t>National Records of Scotland</w:t>
        </w:r>
        <w:r w:rsidR="005320F8" w:rsidRPr="00B5360E">
          <w:rPr>
            <w:highlight w:val="yellow"/>
            <w:lang w:val="en-GB"/>
          </w:rPr>
          <w:t xml:space="preserve"> </w:t>
        </w:r>
      </w:ins>
      <w:ins w:id="128" w:author="Donohue, Chloe" w:date="2020-05-06T15:18:00Z">
        <w:r w:rsidR="005320F8">
          <w:rPr>
            <w:highlight w:val="yellow"/>
            <w:lang w:val="en-GB"/>
          </w:rPr>
          <w:t xml:space="preserve">(NRS) </w:t>
        </w:r>
      </w:ins>
      <w:r w:rsidRPr="00B5360E">
        <w:rPr>
          <w:highlight w:val="yellow"/>
          <w:lang w:val="en-GB"/>
        </w:rPr>
        <w:t xml:space="preserve">for deaths. </w:t>
      </w:r>
      <w:r>
        <w:rPr>
          <w:highlight w:val="yellow"/>
          <w:lang w:val="en-GB"/>
        </w:rPr>
        <w:t xml:space="preserve">Consent for data release from </w:t>
      </w:r>
      <w:ins w:id="129" w:author="Donohue, Chloe" w:date="2020-05-06T15:19:00Z">
        <w:r w:rsidR="005320F8">
          <w:rPr>
            <w:highlight w:val="yellow"/>
            <w:lang w:val="en-GB"/>
          </w:rPr>
          <w:t xml:space="preserve">these routine data sources </w:t>
        </w:r>
      </w:ins>
      <w:r>
        <w:rPr>
          <w:highlight w:val="yellow"/>
          <w:lang w:val="en-GB"/>
        </w:rPr>
        <w:t xml:space="preserve">will not be sought under the terms of </w:t>
      </w:r>
      <w:ins w:id="130" w:author="Donohue, Chloe" w:date="2020-05-06T15:19:00Z">
        <w:r w:rsidR="005320F8">
          <w:rPr>
            <w:highlight w:val="yellow"/>
            <w:lang w:val="en-GB"/>
          </w:rPr>
          <w:t xml:space="preserve">Public Benefit and </w:t>
        </w:r>
      </w:ins>
      <w:ins w:id="131" w:author="Donohue, Chloe" w:date="2020-05-06T15:20:00Z">
        <w:r w:rsidR="005320F8">
          <w:rPr>
            <w:highlight w:val="yellow"/>
            <w:lang w:val="en-GB"/>
          </w:rPr>
          <w:t xml:space="preserve">Privacy Panel for Health and Social Care (PBPP) approval, as </w:t>
        </w:r>
        <w:r w:rsidR="005320F8">
          <w:rPr>
            <w:highlight w:val="yellow"/>
            <w:lang w:val="en-GB"/>
          </w:rPr>
          <w:lastRenderedPageBreak/>
          <w:t>granted for this study on 17</w:t>
        </w:r>
        <w:r w:rsidR="005320F8" w:rsidRPr="005320F8">
          <w:rPr>
            <w:highlight w:val="yellow"/>
            <w:vertAlign w:val="superscript"/>
            <w:lang w:val="en-GB"/>
          </w:rPr>
          <w:t>th</w:t>
        </w:r>
        <w:r w:rsidR="005320F8">
          <w:rPr>
            <w:highlight w:val="yellow"/>
            <w:lang w:val="en-GB"/>
          </w:rPr>
          <w:t xml:space="preserve"> April 2020, and any subsequent amendments</w:t>
        </w:r>
      </w:ins>
      <w:ins w:id="132" w:author="Donohue, Chloe" w:date="2020-05-06T15:24:00Z">
        <w:r w:rsidR="005254AE">
          <w:rPr>
            <w:highlight w:val="yellow"/>
            <w:lang w:val="en-GB"/>
          </w:rPr>
          <w:t xml:space="preserve"> or extensions</w:t>
        </w:r>
      </w:ins>
      <w:ins w:id="133" w:author="Donohue, Chloe" w:date="2020-05-06T15:20:00Z">
        <w:r w:rsidR="005320F8">
          <w:rPr>
            <w:highlight w:val="yellow"/>
            <w:lang w:val="en-GB"/>
          </w:rPr>
          <w:t xml:space="preserve"> to this approval as required. </w:t>
        </w:r>
      </w:ins>
    </w:p>
    <w:bookmarkEnd w:id="121"/>
    <w:p w14:paraId="2932216E" w14:textId="7594EC04" w:rsidR="00AD2D6F" w:rsidRDefault="00AD2D6F" w:rsidP="00AD2D6F">
      <w:pPr>
        <w:pStyle w:val="BodyText"/>
        <w:jc w:val="both"/>
        <w:rPr>
          <w:highlight w:val="yellow"/>
          <w:lang w:val="en-GB"/>
        </w:rPr>
      </w:pPr>
      <w:r w:rsidRPr="002438B4">
        <w:rPr>
          <w:highlight w:val="yellow"/>
          <w:lang w:val="en-GB"/>
        </w:rPr>
        <w:t xml:space="preserve">Under the provisions of the existing </w:t>
      </w:r>
      <w:del w:id="134" w:author="Donohue, Chloe" w:date="2020-05-06T15:20:00Z">
        <w:r w:rsidDel="005320F8">
          <w:rPr>
            <w:highlight w:val="yellow"/>
            <w:lang w:val="en-GB"/>
          </w:rPr>
          <w:delText xml:space="preserve">COPI </w:delText>
        </w:r>
      </w:del>
      <w:ins w:id="135" w:author="Donohue, Chloe" w:date="2020-05-06T15:20:00Z">
        <w:r w:rsidR="005320F8">
          <w:rPr>
            <w:highlight w:val="yellow"/>
            <w:lang w:val="en-GB"/>
          </w:rPr>
          <w:t xml:space="preserve">PBPP approval </w:t>
        </w:r>
      </w:ins>
      <w:r w:rsidRPr="002438B4">
        <w:rPr>
          <w:highlight w:val="yellow"/>
          <w:lang w:val="en-GB"/>
        </w:rPr>
        <w:t xml:space="preserve">and any subsequent </w:t>
      </w:r>
      <w:del w:id="136" w:author="Donohue, Chloe" w:date="2020-05-06T15:20:00Z">
        <w:r w:rsidRPr="002438B4" w:rsidDel="005320F8">
          <w:rPr>
            <w:highlight w:val="yellow"/>
            <w:lang w:val="en-GB"/>
          </w:rPr>
          <w:delText xml:space="preserve">CAGs251 </w:delText>
        </w:r>
      </w:del>
      <w:ins w:id="137" w:author="Donohue, Chloe" w:date="2020-05-06T15:20:00Z">
        <w:r w:rsidR="005320F8">
          <w:rPr>
            <w:highlight w:val="yellow"/>
            <w:lang w:val="en-GB"/>
          </w:rPr>
          <w:t>amendments to this</w:t>
        </w:r>
        <w:r w:rsidR="005320F8" w:rsidRPr="002438B4">
          <w:rPr>
            <w:highlight w:val="yellow"/>
            <w:lang w:val="en-GB"/>
          </w:rPr>
          <w:t xml:space="preserve"> </w:t>
        </w:r>
      </w:ins>
      <w:r w:rsidRPr="002438B4">
        <w:rPr>
          <w:highlight w:val="yellow"/>
          <w:lang w:val="en-GB"/>
        </w:rPr>
        <w:t xml:space="preserve">approval, we </w:t>
      </w:r>
      <w:r>
        <w:rPr>
          <w:highlight w:val="yellow"/>
          <w:lang w:val="en-GB"/>
        </w:rPr>
        <w:t xml:space="preserve">will </w:t>
      </w:r>
      <w:r w:rsidRPr="002438B4">
        <w:rPr>
          <w:highlight w:val="yellow"/>
          <w:lang w:val="en-GB"/>
        </w:rPr>
        <w:t>flow data from CCP-UK patients’ records</w:t>
      </w:r>
      <w:r>
        <w:rPr>
          <w:highlight w:val="yellow"/>
          <w:lang w:val="en-GB"/>
        </w:rPr>
        <w:t xml:space="preserve"> from NHS </w:t>
      </w:r>
      <w:del w:id="138" w:author="Donohue, Chloe" w:date="2020-05-06T15:21:00Z">
        <w:r w:rsidDel="005320F8">
          <w:rPr>
            <w:highlight w:val="yellow"/>
            <w:lang w:val="en-GB"/>
          </w:rPr>
          <w:delText xml:space="preserve">Digital </w:delText>
        </w:r>
      </w:del>
      <w:ins w:id="139" w:author="Donohue, Chloe" w:date="2020-05-06T15:21:00Z">
        <w:r w:rsidR="005320F8">
          <w:rPr>
            <w:highlight w:val="yellow"/>
            <w:lang w:val="en-GB"/>
          </w:rPr>
          <w:t xml:space="preserve">Scotland, GPs, PHS and NRS </w:t>
        </w:r>
      </w:ins>
      <w:del w:id="140" w:author="Donohue, Chloe" w:date="2020-05-06T15:21:00Z">
        <w:r w:rsidDel="005320F8">
          <w:rPr>
            <w:highlight w:val="yellow"/>
            <w:lang w:val="en-GB"/>
          </w:rPr>
          <w:delText xml:space="preserve">and or NHSx </w:delText>
        </w:r>
      </w:del>
      <w:r w:rsidRPr="002438B4">
        <w:rPr>
          <w:highlight w:val="yellow"/>
          <w:lang w:val="en-GB"/>
        </w:rPr>
        <w:t xml:space="preserve">into a secure intermediate CCP-UK database hosted by Arden and GEM Commissioning Support Unit (CSU), drawing on their experience of processing linked Secondary Uses Service and GP data. The CSU staff will work with </w:t>
      </w:r>
      <w:ins w:id="141" w:author="Donohue, Chloe" w:date="2020-05-06T15:23:00Z">
        <w:r w:rsidR="005254AE">
          <w:rPr>
            <w:highlight w:val="yellow"/>
            <w:lang w:val="en-GB"/>
          </w:rPr>
          <w:t xml:space="preserve">the data </w:t>
        </w:r>
        <w:proofErr w:type="gramStart"/>
        <w:r w:rsidR="005254AE">
          <w:rPr>
            <w:highlight w:val="yellow"/>
            <w:lang w:val="en-GB"/>
          </w:rPr>
          <w:t>sources</w:t>
        </w:r>
      </w:ins>
      <w:r w:rsidRPr="002438B4">
        <w:rPr>
          <w:highlight w:val="yellow"/>
          <w:lang w:val="en-GB"/>
        </w:rPr>
        <w:t>,</w:t>
      </w:r>
      <w:r>
        <w:rPr>
          <w:highlight w:val="yellow"/>
          <w:lang w:val="en-GB"/>
        </w:rPr>
        <w:t xml:space="preserve"> </w:t>
      </w:r>
      <w:r w:rsidRPr="002438B4">
        <w:rPr>
          <w:highlight w:val="yellow"/>
          <w:lang w:val="en-GB"/>
        </w:rPr>
        <w:t xml:space="preserve"> Liverpool</w:t>
      </w:r>
      <w:proofErr w:type="gramEnd"/>
      <w:r w:rsidRPr="002438B4">
        <w:rPr>
          <w:highlight w:val="yellow"/>
          <w:lang w:val="en-GB"/>
        </w:rPr>
        <w:t xml:space="preserve"> Clinical Trials Centre, and Oxford University who host the CCP-UK database, to run an intermediate database holding complete NHS records and transferring only the information needed to enhance COVID-19 characterisation into the secondary CCP-UK database. </w:t>
      </w:r>
    </w:p>
    <w:p w14:paraId="0339337C" w14:textId="77777777" w:rsidR="00AD2D6F" w:rsidRPr="00AB52CF" w:rsidRDefault="00AD2D6F" w:rsidP="00AD2D6F">
      <w:pPr>
        <w:pStyle w:val="BodyText"/>
        <w:jc w:val="both"/>
        <w:rPr>
          <w:highlight w:val="yellow"/>
          <w:lang w:val="en-GB"/>
        </w:rPr>
      </w:pPr>
      <w:r w:rsidRPr="00FE019A">
        <w:rPr>
          <w:highlight w:val="yellow"/>
        </w:rPr>
        <w:t xml:space="preserve">Access to longitudinal patient records is vital for providing the fullest insights needed to respond to COVID-19 in a timely and accurate manner. Researchers will only have access to the data relevant to their COVID-19 questions and it will be provided in a de-identified form, which will be held in an accredited safe haven (trustworthy analytic environment), </w:t>
      </w:r>
      <w:proofErr w:type="spellStart"/>
      <w:r w:rsidRPr="00FE019A">
        <w:rPr>
          <w:highlight w:val="yellow"/>
        </w:rPr>
        <w:t>minimising</w:t>
      </w:r>
      <w:proofErr w:type="spellEnd"/>
      <w:r w:rsidRPr="00FE019A">
        <w:rPr>
          <w:highlight w:val="yellow"/>
        </w:rPr>
        <w:t xml:space="preserve"> the risk of inappropriate access to identifiable information. Use of the data will be fully audited and controlled</w:t>
      </w:r>
      <w:r>
        <w:rPr>
          <w:highlight w:val="yellow"/>
        </w:rPr>
        <w:t>.</w:t>
      </w:r>
    </w:p>
    <w:p w14:paraId="4478CA34" w14:textId="7C9C98CD" w:rsidR="00AD2D6F" w:rsidRDefault="00AD2D6F" w:rsidP="00AD2D6F">
      <w:pPr>
        <w:pStyle w:val="BodyText"/>
        <w:jc w:val="both"/>
        <w:rPr>
          <w:ins w:id="142" w:author="Donohue, Chloe" w:date="2020-05-06T15:23:00Z"/>
          <w:highlight w:val="yellow"/>
          <w:lang w:val="en-GB"/>
        </w:rPr>
      </w:pPr>
      <w:r w:rsidRPr="002438B4">
        <w:rPr>
          <w:highlight w:val="yellow"/>
          <w:lang w:val="en-GB"/>
        </w:rPr>
        <w:t>A data ethics and oversight committee will be chaired by Dr Natalie Banner of Wellcome Trust’s Understanding Patient Data programme.</w:t>
      </w:r>
    </w:p>
    <w:p w14:paraId="1E9EDFAB" w14:textId="4BEB9DE6" w:rsidR="005254AE" w:rsidRDefault="005254AE" w:rsidP="00AD2D6F">
      <w:pPr>
        <w:pStyle w:val="BodyText"/>
        <w:jc w:val="both"/>
        <w:rPr>
          <w:highlight w:val="yellow"/>
          <w:lang w:val="en-GB"/>
        </w:rPr>
      </w:pPr>
      <w:ins w:id="143" w:author="Donohue, Chloe" w:date="2020-05-06T15:23:00Z">
        <w:r>
          <w:rPr>
            <w:noProof/>
          </w:rPr>
          <w:drawing>
            <wp:inline distT="0" distB="0" distL="0" distR="0" wp14:anchorId="65D8F90D" wp14:editId="5582C938">
              <wp:extent cx="5943600" cy="42908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90889"/>
                      </a:xfrm>
                      <a:prstGeom prst="rect">
                        <a:avLst/>
                      </a:prstGeom>
                      <a:noFill/>
                      <a:ln>
                        <a:noFill/>
                      </a:ln>
                    </pic:spPr>
                  </pic:pic>
                </a:graphicData>
              </a:graphic>
            </wp:inline>
          </w:drawing>
        </w:r>
      </w:ins>
    </w:p>
    <w:p w14:paraId="2810080E" w14:textId="77777777" w:rsidR="00AD2D6F" w:rsidRPr="00054A14" w:rsidRDefault="00AD2D6F" w:rsidP="00AD2D6F">
      <w:pPr>
        <w:pStyle w:val="Caption"/>
        <w:rPr>
          <w:noProof/>
        </w:rPr>
      </w:pPr>
      <w:r w:rsidRPr="00AD2D6F">
        <w:rPr>
          <w:highlight w:val="yellow"/>
        </w:rPr>
        <w:t>Figure 2: Data Flow for CCP-UK showing linkage with routine health data</w:t>
      </w:r>
    </w:p>
    <w:p w14:paraId="275BBE2F" w14:textId="2BDDE53C" w:rsidR="001202D1" w:rsidRPr="00951DF3" w:rsidRDefault="00C15D9F" w:rsidP="00466424">
      <w:pPr>
        <w:pStyle w:val="Heading2"/>
        <w:jc w:val="both"/>
        <w:rPr>
          <w:color w:val="auto"/>
          <w:lang w:val="en-GB"/>
        </w:rPr>
      </w:pPr>
      <w:bookmarkStart w:id="144" w:name="_Toc39488109"/>
      <w:r w:rsidRPr="00951DF3">
        <w:rPr>
          <w:color w:val="auto"/>
          <w:lang w:val="en-GB"/>
        </w:rPr>
        <w:lastRenderedPageBreak/>
        <w:t>Data Access and Data Sharing</w:t>
      </w:r>
      <w:bookmarkEnd w:id="120"/>
      <w:bookmarkEnd w:id="144"/>
    </w:p>
    <w:p w14:paraId="059BC634" w14:textId="01F8D219" w:rsidR="00B05EB5" w:rsidRPr="00951DF3" w:rsidRDefault="002164BA" w:rsidP="00466424">
      <w:pPr>
        <w:pStyle w:val="BodyText"/>
        <w:jc w:val="both"/>
        <w:rPr>
          <w:lang w:val="en-GB"/>
        </w:rPr>
      </w:pPr>
      <w:r w:rsidRPr="002164BA">
        <w:rPr>
          <w:lang w:val="en-GB"/>
        </w:rPr>
        <w:t xml:space="preserve">All use of depersonalised data, data including limited identifiers (e.g. NHS number subject to </w:t>
      </w:r>
      <w:r>
        <w:rPr>
          <w:lang w:val="en-GB"/>
        </w:rPr>
        <w:t>PBPP</w:t>
      </w:r>
      <w:r w:rsidRPr="002164BA">
        <w:rPr>
          <w:lang w:val="en-GB"/>
        </w:rPr>
        <w:t xml:space="preserve"> approval) and biological samples will be controlled by the Independent data and materials access committee (IDAMAC).</w:t>
      </w:r>
      <w:r w:rsidRPr="002164BA" w:rsidDel="002164BA">
        <w:rPr>
          <w:lang w:val="en-GB"/>
        </w:rPr>
        <w:t xml:space="preserve"> </w:t>
      </w:r>
    </w:p>
    <w:p w14:paraId="440F640D" w14:textId="77777777" w:rsidR="00E36D37" w:rsidRPr="00951DF3" w:rsidRDefault="00E36D37" w:rsidP="00466424">
      <w:pPr>
        <w:pStyle w:val="Heading3"/>
        <w:jc w:val="both"/>
        <w:rPr>
          <w:color w:val="auto"/>
          <w:lang w:val="en-GB"/>
        </w:rPr>
      </w:pPr>
      <w:bookmarkStart w:id="145" w:name="_Toc39488110"/>
      <w:r w:rsidRPr="00951DF3">
        <w:rPr>
          <w:color w:val="auto"/>
          <w:lang w:val="en-GB"/>
        </w:rPr>
        <w:t>Independent data and materials access committee (IDAMAC)</w:t>
      </w:r>
      <w:bookmarkEnd w:id="145"/>
    </w:p>
    <w:p w14:paraId="1D7E122E" w14:textId="77777777" w:rsidR="00E36D37" w:rsidRPr="00951DF3" w:rsidRDefault="00E36D37" w:rsidP="00466424">
      <w:pPr>
        <w:pStyle w:val="FirstParagraph"/>
        <w:jc w:val="both"/>
        <w:rPr>
          <w:lang w:val="en-GB"/>
        </w:rPr>
      </w:pPr>
      <w:r w:rsidRPr="00951DF3">
        <w:rPr>
          <w:lang w:val="en-GB"/>
        </w:rPr>
        <w:t>The IDAMAC will comprise seven senior, independent people with broad representation including research funders, academia, medicine, industry and public health. These individuals will not be involved in the acquisition or analysis of samples or data.</w:t>
      </w:r>
    </w:p>
    <w:p w14:paraId="088C1ED2" w14:textId="77777777" w:rsidR="00E36D37" w:rsidRPr="00951DF3" w:rsidRDefault="00E36D37" w:rsidP="00466424">
      <w:pPr>
        <w:pStyle w:val="FirstParagraph"/>
        <w:jc w:val="both"/>
        <w:rPr>
          <w:lang w:val="en-GB"/>
        </w:rPr>
      </w:pPr>
      <w:r w:rsidRPr="00951DF3">
        <w:rPr>
          <w:lang w:val="en-GB"/>
        </w:rPr>
        <w:t xml:space="preserve">All samples, generated data and materials will be </w:t>
      </w:r>
      <w:r w:rsidR="002B0325" w:rsidRPr="00951DF3">
        <w:rPr>
          <w:lang w:val="en-GB"/>
        </w:rPr>
        <w:t>governed</w:t>
      </w:r>
      <w:r w:rsidRPr="00951DF3">
        <w:rPr>
          <w:lang w:val="en-GB"/>
        </w:rPr>
        <w:t xml:space="preserve"> by the IDAMAC. The IDAMAC will authorise use of samples and dissemination of results. Disputes will be resolved by majority vote of the IDAMAC. The committee will meet virtually using teleconference every 3 months for the duration of the project, and on an ad hoc basis thereafter. New appointments to the IDAMAC to replace retiring members will be proposed by the chair and approved by majority vote of the committee.</w:t>
      </w:r>
    </w:p>
    <w:p w14:paraId="028702EF" w14:textId="77777777" w:rsidR="00E8536D" w:rsidRPr="00951DF3" w:rsidRDefault="00E8536D" w:rsidP="00466424">
      <w:pPr>
        <w:pStyle w:val="Heading3"/>
        <w:jc w:val="both"/>
        <w:rPr>
          <w:color w:val="auto"/>
          <w:lang w:val="en-GB"/>
        </w:rPr>
      </w:pPr>
      <w:bookmarkStart w:id="146" w:name="_Toc39488111"/>
      <w:r w:rsidRPr="00951DF3">
        <w:rPr>
          <w:color w:val="auto"/>
          <w:lang w:val="en-GB"/>
        </w:rPr>
        <w:t>Principles</w:t>
      </w:r>
      <w:r w:rsidR="00641E1C" w:rsidRPr="00951DF3">
        <w:rPr>
          <w:color w:val="auto"/>
          <w:lang w:val="en-GB"/>
        </w:rPr>
        <w:t xml:space="preserve"> of data and materials access</w:t>
      </w:r>
      <w:bookmarkEnd w:id="146"/>
    </w:p>
    <w:p w14:paraId="1088377C" w14:textId="77777777" w:rsidR="00A231D7" w:rsidRPr="00951DF3" w:rsidRDefault="00A231D7" w:rsidP="00466424">
      <w:pPr>
        <w:pStyle w:val="BodyText"/>
        <w:jc w:val="both"/>
        <w:rPr>
          <w:lang w:val="en-GB"/>
        </w:rPr>
      </w:pPr>
      <w:r w:rsidRPr="00951DF3">
        <w:rPr>
          <w:lang w:val="en-GB"/>
        </w:rPr>
        <w:t xml:space="preserve">The IDAMAC will facilitate and prioritise urgent investigations </w:t>
      </w:r>
      <w:r w:rsidR="0004696E" w:rsidRPr="00951DF3">
        <w:rPr>
          <w:lang w:val="en-GB"/>
        </w:rPr>
        <w:t xml:space="preserve">(from any sector, including public health, academic and commercial) </w:t>
      </w:r>
      <w:r w:rsidRPr="00951DF3">
        <w:rPr>
          <w:lang w:val="en-GB"/>
        </w:rPr>
        <w:t xml:space="preserve">with a high probability of impact in a given outbreak. </w:t>
      </w:r>
    </w:p>
    <w:p w14:paraId="54C54D6A" w14:textId="77777777" w:rsidR="00190870" w:rsidRPr="00951DF3" w:rsidRDefault="00C15D9F" w:rsidP="00466424">
      <w:pPr>
        <w:pStyle w:val="FirstParagraph"/>
        <w:jc w:val="both"/>
        <w:rPr>
          <w:lang w:val="en-GB"/>
        </w:rPr>
      </w:pPr>
      <w:r w:rsidRPr="00951DF3">
        <w:rPr>
          <w:lang w:val="en-GB"/>
        </w:rPr>
        <w:t xml:space="preserve">This study will adhere to the research policies of ISARIC (International Severe Acute Respiratory and Emerging Infection Consortium, www.isaric.org). A fundamental principle of this work is that clinical investigators contributing to research efforts, often in extremely difficult circumstances, must be given full recognition for their efforts and the opportunity to access data and samples. </w:t>
      </w:r>
    </w:p>
    <w:p w14:paraId="3037C349" w14:textId="77777777" w:rsidR="001202D1" w:rsidRPr="00951DF3" w:rsidRDefault="00C15D9F" w:rsidP="00466424">
      <w:pPr>
        <w:pStyle w:val="BodyText"/>
        <w:jc w:val="both"/>
        <w:rPr>
          <w:lang w:val="en-GB"/>
        </w:rPr>
      </w:pPr>
      <w:r w:rsidRPr="00951DF3">
        <w:rPr>
          <w:lang w:val="en-GB"/>
        </w:rPr>
        <w:t>Data and results from central laboratory analysis for individual patients will be available to the clinicians looking after those patients as soon as possible. Often, this may not be in time to affect treatment decisions. Research data will be shared with public health authorities as needed.</w:t>
      </w:r>
    </w:p>
    <w:p w14:paraId="664B90F2" w14:textId="77777777" w:rsidR="001202D1" w:rsidRPr="00951DF3" w:rsidRDefault="00C15D9F" w:rsidP="00466424">
      <w:pPr>
        <w:pStyle w:val="Heading2"/>
        <w:jc w:val="both"/>
        <w:rPr>
          <w:color w:val="auto"/>
          <w:lang w:val="en-GB"/>
        </w:rPr>
      </w:pPr>
      <w:bookmarkStart w:id="147" w:name="data-quality"/>
      <w:bookmarkStart w:id="148" w:name="_Toc39488112"/>
      <w:r w:rsidRPr="00951DF3">
        <w:rPr>
          <w:color w:val="auto"/>
          <w:lang w:val="en-GB"/>
        </w:rPr>
        <w:t>Data Quality</w:t>
      </w:r>
      <w:bookmarkEnd w:id="147"/>
      <w:bookmarkEnd w:id="148"/>
    </w:p>
    <w:p w14:paraId="7C04946A" w14:textId="77777777" w:rsidR="001202D1" w:rsidRPr="00951DF3" w:rsidRDefault="00C15D9F" w:rsidP="00466424">
      <w:pPr>
        <w:pStyle w:val="FirstParagraph"/>
        <w:jc w:val="both"/>
        <w:rPr>
          <w:lang w:val="en-GB"/>
        </w:rPr>
      </w:pPr>
      <w:r w:rsidRPr="00951DF3">
        <w:rPr>
          <w:lang w:val="en-GB"/>
        </w:rPr>
        <w:t>Several procedures to ensure data quality and protocol standardisation will help to minimise bias. These include:</w:t>
      </w:r>
    </w:p>
    <w:p w14:paraId="56BE940D" w14:textId="77777777" w:rsidR="001202D1" w:rsidRPr="00951DF3" w:rsidRDefault="00C15D9F" w:rsidP="00466424">
      <w:pPr>
        <w:numPr>
          <w:ilvl w:val="0"/>
          <w:numId w:val="13"/>
        </w:numPr>
        <w:jc w:val="both"/>
        <w:rPr>
          <w:lang w:val="en-GB"/>
        </w:rPr>
      </w:pPr>
      <w:r w:rsidRPr="00951DF3">
        <w:rPr>
          <w:lang w:val="en-GB"/>
        </w:rPr>
        <w:t xml:space="preserve">An online start-up </w:t>
      </w:r>
      <w:r w:rsidR="00BC0FBB" w:rsidRPr="00951DF3">
        <w:rPr>
          <w:lang w:val="en-GB"/>
        </w:rPr>
        <w:t>tutorial</w:t>
      </w:r>
      <w:r w:rsidRPr="00951DF3">
        <w:rPr>
          <w:lang w:val="en-GB"/>
        </w:rPr>
        <w:t xml:space="preserve"> for all investigators prior to study commencement will be held to ensure consistency in procedures;</w:t>
      </w:r>
    </w:p>
    <w:p w14:paraId="6842A624" w14:textId="77777777" w:rsidR="001202D1" w:rsidRPr="00951DF3" w:rsidRDefault="00C15D9F" w:rsidP="00466424">
      <w:pPr>
        <w:numPr>
          <w:ilvl w:val="0"/>
          <w:numId w:val="13"/>
        </w:numPr>
        <w:jc w:val="both"/>
        <w:rPr>
          <w:lang w:val="en-GB"/>
        </w:rPr>
      </w:pPr>
      <w:r w:rsidRPr="00951DF3">
        <w:rPr>
          <w:lang w:val="en-GB"/>
        </w:rPr>
        <w:t>A detailed data dictionary will define the data to be collected on the case report form;</w:t>
      </w:r>
    </w:p>
    <w:p w14:paraId="5FEC90BD" w14:textId="77777777" w:rsidR="001202D1" w:rsidRPr="00951DF3" w:rsidRDefault="00C15D9F" w:rsidP="00466424">
      <w:pPr>
        <w:numPr>
          <w:ilvl w:val="0"/>
          <w:numId w:val="13"/>
        </w:numPr>
        <w:jc w:val="both"/>
        <w:rPr>
          <w:lang w:val="en-GB"/>
        </w:rPr>
      </w:pPr>
      <w:r w:rsidRPr="00951DF3">
        <w:rPr>
          <w:lang w:val="en-GB"/>
        </w:rPr>
        <w:t>Quality checks will be built into the data management system and there will be quality checks of critical data points entered into the CRFs to ensure standardization and validity of the data collected;</w:t>
      </w:r>
    </w:p>
    <w:p w14:paraId="11797E73" w14:textId="77777777" w:rsidR="001202D1" w:rsidRPr="00951DF3" w:rsidRDefault="00C15D9F" w:rsidP="00466424">
      <w:pPr>
        <w:pStyle w:val="FirstParagraph"/>
        <w:jc w:val="both"/>
        <w:rPr>
          <w:lang w:val="en-GB"/>
        </w:rPr>
      </w:pPr>
      <w:r w:rsidRPr="00951DF3">
        <w:rPr>
          <w:lang w:val="en-GB"/>
        </w:rPr>
        <w:lastRenderedPageBreak/>
        <w:t>Data queries may be generated, depending on resource availability. Any information that is not available for the investigator will not be considered as missing. No assumptions will be made for missing data.</w:t>
      </w:r>
    </w:p>
    <w:p w14:paraId="7CF4C8CE" w14:textId="77777777" w:rsidR="001202D1" w:rsidRPr="00951DF3" w:rsidRDefault="00C15D9F" w:rsidP="00466424">
      <w:pPr>
        <w:pStyle w:val="Heading3"/>
        <w:jc w:val="both"/>
        <w:rPr>
          <w:color w:val="auto"/>
          <w:lang w:val="en-GB"/>
        </w:rPr>
      </w:pPr>
      <w:bookmarkStart w:id="149" w:name="monitoring"/>
      <w:bookmarkStart w:id="150" w:name="_Toc39488113"/>
      <w:r w:rsidRPr="00951DF3">
        <w:rPr>
          <w:color w:val="auto"/>
          <w:lang w:val="en-GB"/>
        </w:rPr>
        <w:t>Monitoring</w:t>
      </w:r>
      <w:bookmarkEnd w:id="149"/>
      <w:bookmarkEnd w:id="150"/>
    </w:p>
    <w:p w14:paraId="55C88E88" w14:textId="77777777" w:rsidR="001202D1" w:rsidRPr="00951DF3" w:rsidRDefault="00C15D9F" w:rsidP="00466424">
      <w:pPr>
        <w:pStyle w:val="FirstParagraph"/>
        <w:jc w:val="both"/>
        <w:rPr>
          <w:lang w:val="en-GB"/>
        </w:rPr>
      </w:pPr>
      <w:r w:rsidRPr="00951DF3">
        <w:rPr>
          <w:lang w:val="en-GB"/>
        </w:rPr>
        <w:t>Data monitoring will be conducted on a randomly selected subset (up to 5%) of cases, through discussion with the local site investigator to discuss data collection techniques. Direct site visits will not be feasible, given the scope of the study.</w:t>
      </w:r>
    </w:p>
    <w:p w14:paraId="0A10CF73" w14:textId="77777777" w:rsidR="001202D1" w:rsidRPr="00951DF3" w:rsidRDefault="00C15D9F" w:rsidP="00466424">
      <w:pPr>
        <w:pStyle w:val="Heading1"/>
        <w:jc w:val="both"/>
        <w:rPr>
          <w:color w:val="auto"/>
          <w:lang w:val="en-GB"/>
        </w:rPr>
      </w:pPr>
      <w:bookmarkStart w:id="151" w:name="ethical-considerations"/>
      <w:bookmarkStart w:id="152" w:name="_Toc39488114"/>
      <w:r w:rsidRPr="00951DF3">
        <w:rPr>
          <w:color w:val="auto"/>
          <w:lang w:val="en-GB"/>
        </w:rPr>
        <w:t>Ethical Considerations</w:t>
      </w:r>
      <w:bookmarkEnd w:id="151"/>
      <w:bookmarkEnd w:id="152"/>
    </w:p>
    <w:p w14:paraId="41F332AA" w14:textId="77777777" w:rsidR="001202D1" w:rsidRPr="00951DF3" w:rsidRDefault="00C15D9F" w:rsidP="00466424">
      <w:pPr>
        <w:pStyle w:val="FirstParagraph"/>
        <w:jc w:val="both"/>
        <w:rPr>
          <w:lang w:val="en-GB"/>
        </w:rPr>
      </w:pPr>
      <w:r w:rsidRPr="00951DF3">
        <w:rPr>
          <w:lang w:val="en-GB"/>
        </w:rPr>
        <w:t>This study is to be conducted during a disease outbreak or presentation of cases of disease of public health interest. This is a challenging research situation because this falls in the area between clinical care, public health and clinical research (WHO Ethical Review in Disease Outbreak Expert Meeting 2009). Normally research activities are defined by anything conducted outside standard clinical care. In these situations, there may be no definitive standard guidelines or treatment protocols and therefore there is often little difference between what can benefit the patients and what is very important for building knowledge on the pathogenesis of the disease to guide future treatment and management.</w:t>
      </w:r>
    </w:p>
    <w:p w14:paraId="29EB6CF7" w14:textId="77777777" w:rsidR="001202D1" w:rsidRPr="00951DF3" w:rsidRDefault="00C15D9F" w:rsidP="00466424">
      <w:pPr>
        <w:pStyle w:val="BodyText"/>
        <w:jc w:val="both"/>
        <w:rPr>
          <w:lang w:val="en-GB"/>
        </w:rPr>
      </w:pPr>
      <w:r w:rsidRPr="00951DF3">
        <w:rPr>
          <w:lang w:val="en-GB"/>
        </w:rPr>
        <w:t>Medical management of participants in this study must never be compromised by study procedures. At all times, priority will be given to samples required for medical management. Research sampling should never compromise the quantity or quality of samples taken for medical management, nor create a significant diversion for clinical teams from the day-to-day care of the patients.</w:t>
      </w:r>
    </w:p>
    <w:p w14:paraId="47C004F7" w14:textId="77777777" w:rsidR="001202D1" w:rsidRPr="00951DF3" w:rsidRDefault="00C15D9F" w:rsidP="00466424">
      <w:pPr>
        <w:pStyle w:val="Heading2"/>
        <w:jc w:val="both"/>
        <w:rPr>
          <w:color w:val="auto"/>
          <w:lang w:val="en-GB"/>
        </w:rPr>
      </w:pPr>
      <w:bookmarkStart w:id="153" w:name="X9d95b5c2ce798425c58a7cec817a7771ba83082"/>
      <w:bookmarkStart w:id="154" w:name="_Toc39488115"/>
      <w:r w:rsidRPr="00951DF3">
        <w:rPr>
          <w:color w:val="auto"/>
          <w:lang w:val="en-GB"/>
        </w:rPr>
        <w:t>Regulations, Guidelines and Ethical Review</w:t>
      </w:r>
      <w:bookmarkEnd w:id="153"/>
      <w:bookmarkEnd w:id="154"/>
    </w:p>
    <w:p w14:paraId="2C8B4B47" w14:textId="77777777" w:rsidR="001202D1" w:rsidRPr="00951DF3" w:rsidRDefault="00C15D9F" w:rsidP="00466424">
      <w:pPr>
        <w:pStyle w:val="FirstParagraph"/>
        <w:jc w:val="both"/>
        <w:rPr>
          <w:lang w:val="en-GB"/>
        </w:rPr>
      </w:pPr>
      <w:r w:rsidRPr="00951DF3">
        <w:rPr>
          <w:lang w:val="en-GB"/>
        </w:rPr>
        <w:t>This study will be conducted in compliance with the principles set out in the Declaration of Helsinki (Somerset West, 1996). Where applicable, the principles of Good Clinical Practice (ICH 1996) and other applicable regulations and guidelines will be used to guide procedures and considerations.</w:t>
      </w:r>
    </w:p>
    <w:p w14:paraId="76D3AA92" w14:textId="77777777" w:rsidR="001202D1" w:rsidRPr="00951DF3" w:rsidRDefault="00C15D9F" w:rsidP="00466424">
      <w:pPr>
        <w:pStyle w:val="BodyText"/>
        <w:jc w:val="both"/>
        <w:rPr>
          <w:lang w:val="en-GB"/>
        </w:rPr>
      </w:pPr>
      <w:r w:rsidRPr="00951DF3">
        <w:rPr>
          <w:lang w:val="en-GB"/>
        </w:rPr>
        <w:t>This protocol will be reviewed and approved by the ethical and regulatory review boards required by the recruiting site and the study sponsor. No patients will be enrolled until all approvals have been obtained for the applicable site.</w:t>
      </w:r>
    </w:p>
    <w:p w14:paraId="3143A3B1" w14:textId="77777777" w:rsidR="001202D1" w:rsidRPr="00951DF3" w:rsidRDefault="00C15D9F" w:rsidP="00466424">
      <w:pPr>
        <w:pStyle w:val="Heading2"/>
        <w:jc w:val="both"/>
        <w:rPr>
          <w:color w:val="auto"/>
          <w:lang w:val="en-GB"/>
        </w:rPr>
      </w:pPr>
      <w:bookmarkStart w:id="155" w:name="informed-consent"/>
      <w:bookmarkStart w:id="156" w:name="_Toc39488116"/>
      <w:r w:rsidRPr="00951DF3">
        <w:rPr>
          <w:color w:val="auto"/>
          <w:lang w:val="en-GB"/>
        </w:rPr>
        <w:t>Informed Consent</w:t>
      </w:r>
      <w:bookmarkEnd w:id="155"/>
      <w:bookmarkEnd w:id="156"/>
    </w:p>
    <w:p w14:paraId="0AEB927F" w14:textId="77777777" w:rsidR="001202D1" w:rsidRPr="00951DF3" w:rsidRDefault="00C15D9F" w:rsidP="00466424">
      <w:pPr>
        <w:pStyle w:val="FirstParagraph"/>
        <w:jc w:val="both"/>
        <w:rPr>
          <w:lang w:val="en-GB"/>
        </w:rPr>
      </w:pPr>
      <w:r w:rsidRPr="00951DF3">
        <w:rPr>
          <w:lang w:val="en-GB"/>
        </w:rPr>
        <w:t>Consent forms will be provided in plain English. Illiterate participants will have the consent form read in the presence of a witness, who will sign to verify the accurate reading of the form and agreement of the participant. For participants who cannot understand the language of the available forms, verified translations will be made when possible. If it is not possible to prepare a translation in a required language, verbal translation of the document and the consent discussion (if required) will be used. In this case, the translator may act as the witness for consent and sign the consent form so that patients who cannot read the language of the forms are not excluded from this research.</w:t>
      </w:r>
    </w:p>
    <w:p w14:paraId="0A5FD9C6" w14:textId="77777777" w:rsidR="001202D1" w:rsidRPr="00951DF3" w:rsidRDefault="00C15D9F" w:rsidP="00466424">
      <w:pPr>
        <w:pStyle w:val="BodyText"/>
        <w:jc w:val="both"/>
        <w:rPr>
          <w:lang w:val="en-GB"/>
        </w:rPr>
      </w:pPr>
      <w:r w:rsidRPr="00951DF3">
        <w:rPr>
          <w:lang w:val="en-GB"/>
        </w:rPr>
        <w:lastRenderedPageBreak/>
        <w:t xml:space="preserve">In the case of adult participants </w:t>
      </w:r>
      <w:r w:rsidR="001655FE">
        <w:rPr>
          <w:lang w:val="en-GB"/>
        </w:rPr>
        <w:t xml:space="preserve">in England, Wales and Northern Ireland </w:t>
      </w:r>
      <w:r w:rsidRPr="00951DF3">
        <w:rPr>
          <w:lang w:val="en-GB"/>
        </w:rPr>
        <w:t>who are unable to give informed consent due to mental or physical status, the wishes of the participant may be declared by an appropriate consultee according to the site policy on obtaining consent for medical procedures.</w:t>
      </w:r>
      <w:r w:rsidR="00052CA5">
        <w:rPr>
          <w:lang w:val="en-GB"/>
        </w:rPr>
        <w:t xml:space="preserve"> </w:t>
      </w:r>
      <w:r w:rsidR="00052CA5" w:rsidRPr="00052CA5">
        <w:rPr>
          <w:lang w:val="en-GB"/>
        </w:rPr>
        <w:t>In Scotland, proxy consent will be obtained from the patient’s guardian, welfare attorney or closest family member in accordance with the 2010 Adults with Incapacity (Scotland) Act</w:t>
      </w:r>
      <w:r w:rsidR="00052CA5">
        <w:rPr>
          <w:lang w:val="en-GB"/>
        </w:rPr>
        <w:t xml:space="preserve"> 2000. </w:t>
      </w:r>
      <w:r w:rsidRPr="00951DF3">
        <w:rPr>
          <w:lang w:val="en-GB"/>
        </w:rPr>
        <w:t>If, during the course of the study, the participant's status changes such that they are able to consider consent independently, informed consent must be discussed and obtained.</w:t>
      </w:r>
    </w:p>
    <w:p w14:paraId="1A3226EC" w14:textId="77777777" w:rsidR="001202D1" w:rsidRPr="00951DF3" w:rsidRDefault="00C15D9F" w:rsidP="00466424">
      <w:pPr>
        <w:pStyle w:val="BodyText"/>
        <w:jc w:val="both"/>
        <w:rPr>
          <w:lang w:val="en-GB"/>
        </w:rPr>
      </w:pPr>
      <w:r w:rsidRPr="00951DF3">
        <w:rPr>
          <w:lang w:val="en-GB"/>
        </w:rPr>
        <w:t>An outbreak involving a pathogen of public health interest or pandemic is an emergency situation. For patients who are incapable of giving consent in emergency situations, the process of consent will comply in England and Wales with the Mental Capacity Act 2005 (MCA 2005); in Scotland, with Section 51 of the Adults with Incapacity (Scotland) Act 2000; and in Northern Ireland, with the 2016 Mental Capacity (Northern Ireland) Act.</w:t>
      </w:r>
      <w:r w:rsidR="00AA7415" w:rsidRPr="00951DF3">
        <w:rPr>
          <w:lang w:val="en-GB"/>
        </w:rPr>
        <w:t xml:space="preserve"> </w:t>
      </w:r>
      <w:r w:rsidRPr="00951DF3">
        <w:rPr>
          <w:lang w:val="en-GB"/>
        </w:rPr>
        <w:t>These are exceptions clearly acknowledged in the Declaration of Helsinki (2008), the following process will be observed:</w:t>
      </w:r>
    </w:p>
    <w:p w14:paraId="110BE2BC" w14:textId="77777777" w:rsidR="001202D1" w:rsidRPr="00951DF3" w:rsidRDefault="00C15D9F" w:rsidP="00466424">
      <w:pPr>
        <w:numPr>
          <w:ilvl w:val="0"/>
          <w:numId w:val="14"/>
        </w:numPr>
        <w:jc w:val="both"/>
        <w:rPr>
          <w:lang w:val="en-GB"/>
        </w:rPr>
      </w:pPr>
      <w:r w:rsidRPr="00951DF3">
        <w:rPr>
          <w:lang w:val="en-GB"/>
        </w:rPr>
        <w:t>All efforts will be made to have consent from appropriate consultee /guardian/carer when available, and from the patient at the earliest opportunity.</w:t>
      </w:r>
    </w:p>
    <w:p w14:paraId="10060637" w14:textId="77777777" w:rsidR="001202D1" w:rsidRPr="00951DF3" w:rsidRDefault="00C15D9F" w:rsidP="00466424">
      <w:pPr>
        <w:numPr>
          <w:ilvl w:val="0"/>
          <w:numId w:val="14"/>
        </w:numPr>
        <w:jc w:val="both"/>
        <w:rPr>
          <w:lang w:val="en-GB"/>
        </w:rPr>
      </w:pPr>
      <w:r w:rsidRPr="00951DF3">
        <w:rPr>
          <w:lang w:val="en-GB"/>
        </w:rPr>
        <w:t>If a patient is incapable of giving consent and there is no relative/representative present, two doctors (one independent of the study team with knowledge of the patient condition) will consider the patient’s eligibility criteria and any known views of the patient about his/her participation. Together they will decide whether or not is appropriate to enrol the patient in the study.</w:t>
      </w:r>
    </w:p>
    <w:p w14:paraId="52291D22" w14:textId="77777777" w:rsidR="001202D1" w:rsidRPr="00951DF3" w:rsidRDefault="00C15D9F" w:rsidP="00466424">
      <w:pPr>
        <w:pStyle w:val="FirstParagraph"/>
        <w:jc w:val="both"/>
        <w:rPr>
          <w:lang w:val="en-GB"/>
        </w:rPr>
      </w:pPr>
      <w:r w:rsidRPr="00951DF3">
        <w:rPr>
          <w:lang w:val="en-GB"/>
        </w:rPr>
        <w:t>Parents or guardians of children under the age of 16 years old will give consent for their child. Study staff obtaining consent will consider the ability of the child to understand the principles of the study and will discuss the study with the child in age appropriate language. Where appropriate, children will be invited to give assent, which will be recorded on the informed consent form. The right to withdraw at any time without negative impact will be reinforced with the child and their parent/guardian. Should the UK rules on consent by young people for research purposes alter during the period of this study to al</w:t>
      </w:r>
      <w:bookmarkStart w:id="157" w:name="_GoBack"/>
      <w:bookmarkEnd w:id="157"/>
      <w:r w:rsidRPr="00951DF3">
        <w:rPr>
          <w:lang w:val="en-GB"/>
        </w:rPr>
        <w:t>low consent by competent minors, then these new rules will be applied to this study without further amendment.</w:t>
      </w:r>
    </w:p>
    <w:p w14:paraId="0E4F8130" w14:textId="21388DC1" w:rsidR="00E17475" w:rsidRDefault="00C15D9F" w:rsidP="00466424">
      <w:pPr>
        <w:pStyle w:val="BodyText"/>
        <w:jc w:val="both"/>
        <w:rPr>
          <w:lang w:val="en-GB"/>
        </w:rPr>
      </w:pPr>
      <w:r w:rsidRPr="00951DF3">
        <w:rPr>
          <w:lang w:val="en-GB"/>
        </w:rPr>
        <w:t>In</w:t>
      </w:r>
      <w:r w:rsidR="00AD2D6F">
        <w:rPr>
          <w:lang w:val="en-GB"/>
        </w:rPr>
        <w:t xml:space="preserve"> </w:t>
      </w:r>
      <w:r w:rsidR="00E17475">
        <w:rPr>
          <w:lang w:val="en-GB"/>
        </w:rPr>
        <w:t xml:space="preserve">Scotland, once someone has reached the age of 16, they are considered to be an adult. If those aged 16-18 years of age who lack capacity to consent on their own behalf they would be classed as Adults </w:t>
      </w:r>
      <w:proofErr w:type="gramStart"/>
      <w:r w:rsidR="00E17475">
        <w:rPr>
          <w:lang w:val="en-GB"/>
        </w:rPr>
        <w:t>With</w:t>
      </w:r>
      <w:proofErr w:type="gramEnd"/>
      <w:r w:rsidR="00E17475">
        <w:rPr>
          <w:lang w:val="en-GB"/>
        </w:rPr>
        <w:t xml:space="preserve"> Incapacity (AWI). </w:t>
      </w:r>
    </w:p>
    <w:p w14:paraId="1B1BCE21" w14:textId="77777777" w:rsidR="001202D1" w:rsidRPr="00951DF3" w:rsidRDefault="001202D1" w:rsidP="00466424">
      <w:pPr>
        <w:pStyle w:val="BodyText"/>
        <w:jc w:val="both"/>
        <w:rPr>
          <w:lang w:val="en-GB"/>
        </w:rPr>
      </w:pPr>
    </w:p>
    <w:p w14:paraId="35156B5C" w14:textId="5DB79B69" w:rsidR="00AD2D6F" w:rsidRDefault="00AD2D6F" w:rsidP="00AD2D6F">
      <w:pPr>
        <w:pStyle w:val="BodyText"/>
        <w:jc w:val="both"/>
        <w:rPr>
          <w:lang w:val="en-GB"/>
        </w:rPr>
      </w:pPr>
      <w:bookmarkStart w:id="158" w:name="X994f4dbe94b5ef0ce940ba3904883b602ddebfc"/>
      <w:r w:rsidRPr="00A45C48">
        <w:rPr>
          <w:highlight w:val="yellow"/>
          <w:lang w:val="en-GB"/>
        </w:rPr>
        <w:t xml:space="preserve">Participants may be invited to participate in one or more of the optional sub-studies, if their site have sufficient capacity to conduct these. Table </w:t>
      </w:r>
      <w:r>
        <w:rPr>
          <w:highlight w:val="yellow"/>
          <w:lang w:val="en-GB"/>
        </w:rPr>
        <w:t>6</w:t>
      </w:r>
      <w:r w:rsidRPr="00A45C48">
        <w:rPr>
          <w:highlight w:val="yellow"/>
          <w:lang w:val="en-GB"/>
        </w:rPr>
        <w:t xml:space="preserve"> details which consent forms are required for each sampling sub-study.</w:t>
      </w:r>
    </w:p>
    <w:p w14:paraId="11C46F62" w14:textId="312D26A4" w:rsidR="00AD2D6F" w:rsidRPr="008B4030" w:rsidRDefault="00AD2D6F" w:rsidP="00AD2D6F">
      <w:pPr>
        <w:pStyle w:val="BodyText"/>
        <w:jc w:val="both"/>
        <w:rPr>
          <w:lang w:val="en-GB"/>
        </w:rPr>
      </w:pPr>
      <w:r w:rsidRPr="008B4030">
        <w:rPr>
          <w:lang w:val="en-GB"/>
        </w:rPr>
        <w:t>A copy of the informed consent form will be given to the person who gives consent</w:t>
      </w:r>
      <w:ins w:id="159" w:author="Donohue, Chloe" w:date="2020-05-07T14:47:00Z">
        <w:r w:rsidR="006E2DCF" w:rsidRPr="006E2DCF">
          <w:rPr>
            <w:highlight w:val="yellow"/>
            <w:lang w:val="en-GB"/>
          </w:rPr>
          <w:t>, and a copy will be sent securely to the central</w:t>
        </w:r>
      </w:ins>
      <w:ins w:id="160" w:author="Donohue, Chloe" w:date="2020-05-07T14:48:00Z">
        <w:r w:rsidR="006E2DCF" w:rsidRPr="006E2DCF">
          <w:rPr>
            <w:highlight w:val="yellow"/>
            <w:lang w:val="en-GB"/>
          </w:rPr>
          <w:t xml:space="preserve"> study team for monitoring of informed consent and study administration</w:t>
        </w:r>
      </w:ins>
      <w:r w:rsidRPr="006E2DCF">
        <w:rPr>
          <w:highlight w:val="yellow"/>
          <w:lang w:val="en-GB"/>
        </w:rPr>
        <w:t>.</w:t>
      </w:r>
      <w:r>
        <w:rPr>
          <w:lang w:val="en-GB"/>
        </w:rPr>
        <w:t xml:space="preserve"> </w:t>
      </w:r>
      <w:r w:rsidRPr="00A45C48">
        <w:rPr>
          <w:highlight w:val="yellow"/>
          <w:lang w:val="en-GB"/>
        </w:rPr>
        <w:t xml:space="preserve">For those consenting via telephone a paper copy of the completed telephone consent form should be given to the participant at the earliest opportunity. In </w:t>
      </w:r>
      <w:r w:rsidRPr="00A45C48">
        <w:rPr>
          <w:highlight w:val="yellow"/>
          <w:lang w:val="en-GB"/>
        </w:rPr>
        <w:lastRenderedPageBreak/>
        <w:t>cases of electronic consent, the completed e-consent form should be printed and also given to the participant.</w:t>
      </w:r>
      <w:r>
        <w:rPr>
          <w:lang w:val="en-GB"/>
        </w:rPr>
        <w:t xml:space="preserve"> </w:t>
      </w:r>
    </w:p>
    <w:p w14:paraId="1334FBC8" w14:textId="77777777" w:rsidR="001202D1" w:rsidRPr="00951DF3" w:rsidRDefault="00C15D9F" w:rsidP="00466424">
      <w:pPr>
        <w:pStyle w:val="Heading2"/>
        <w:jc w:val="both"/>
        <w:rPr>
          <w:color w:val="auto"/>
          <w:lang w:val="en-GB"/>
        </w:rPr>
      </w:pPr>
      <w:bookmarkStart w:id="161" w:name="_Toc39488117"/>
      <w:r w:rsidRPr="00951DF3">
        <w:rPr>
          <w:color w:val="auto"/>
          <w:lang w:val="en-GB"/>
        </w:rPr>
        <w:t>Alternatives to Participation and Withdrawal</w:t>
      </w:r>
      <w:bookmarkEnd w:id="158"/>
      <w:bookmarkEnd w:id="161"/>
    </w:p>
    <w:p w14:paraId="72ABE638" w14:textId="7A3EE9BC" w:rsidR="001202D1" w:rsidRPr="00951DF3" w:rsidRDefault="00C15D9F" w:rsidP="00466424">
      <w:pPr>
        <w:pStyle w:val="FirstParagraph"/>
        <w:jc w:val="both"/>
        <w:rPr>
          <w:lang w:val="en-GB"/>
        </w:rPr>
      </w:pPr>
      <w:r w:rsidRPr="00951DF3">
        <w:rPr>
          <w:lang w:val="en-GB"/>
        </w:rPr>
        <w:t xml:space="preserve">Prospective participants are freely able to decline participation in this study or to withdraw from participation at any point without suffering any implied or explicit disadvantage. </w:t>
      </w:r>
      <w:r w:rsidR="00AD2D6F" w:rsidRPr="00A45C48">
        <w:rPr>
          <w:highlight w:val="yellow"/>
          <w:lang w:val="en-GB"/>
        </w:rPr>
        <w:t>A withdrawal form should be completed for any participants who choose to withdraw from this study after providing consent.</w:t>
      </w:r>
      <w:r w:rsidR="00AD2D6F">
        <w:rPr>
          <w:lang w:val="en-GB"/>
        </w:rPr>
        <w:t xml:space="preserve"> </w:t>
      </w:r>
      <w:r w:rsidRPr="00951DF3">
        <w:rPr>
          <w:lang w:val="en-GB"/>
        </w:rPr>
        <w:t>All patients will be treated according to standard practice regardless of if they participate.</w:t>
      </w:r>
    </w:p>
    <w:p w14:paraId="47ABE5E2" w14:textId="77777777" w:rsidR="001202D1" w:rsidRPr="00951DF3" w:rsidRDefault="00C15D9F" w:rsidP="00466424">
      <w:pPr>
        <w:pStyle w:val="Heading2"/>
        <w:jc w:val="both"/>
        <w:rPr>
          <w:color w:val="auto"/>
          <w:lang w:val="en-GB"/>
        </w:rPr>
      </w:pPr>
      <w:bookmarkStart w:id="162" w:name="risks-to-participants"/>
      <w:bookmarkStart w:id="163" w:name="_Toc39488118"/>
      <w:r w:rsidRPr="00951DF3">
        <w:rPr>
          <w:color w:val="auto"/>
          <w:lang w:val="en-GB"/>
        </w:rPr>
        <w:t>Risks to Participants</w:t>
      </w:r>
      <w:bookmarkEnd w:id="162"/>
      <w:bookmarkEnd w:id="163"/>
    </w:p>
    <w:p w14:paraId="289EEC8A" w14:textId="77777777" w:rsidR="001202D1" w:rsidRPr="00951DF3" w:rsidRDefault="00C15D9F" w:rsidP="00466424">
      <w:pPr>
        <w:pStyle w:val="FirstParagraph"/>
        <w:jc w:val="both"/>
        <w:rPr>
          <w:lang w:val="en-GB"/>
        </w:rPr>
      </w:pPr>
      <w:r w:rsidRPr="00951DF3">
        <w:rPr>
          <w:b/>
          <w:lang w:val="en-GB"/>
        </w:rPr>
        <w:t>Inconvenience.</w:t>
      </w:r>
      <w:r w:rsidR="005C2039" w:rsidRPr="00951DF3">
        <w:rPr>
          <w:b/>
          <w:lang w:val="en-GB"/>
        </w:rPr>
        <w:t xml:space="preserve"> </w:t>
      </w:r>
      <w:r w:rsidRPr="00951DF3">
        <w:rPr>
          <w:lang w:val="en-GB"/>
        </w:rPr>
        <w:t>Participation in this research study poses a minimal risk of inconvenience through household visits and attendance of follow-up visits. Appropriate compensation for travel costs to attend follow-up visits and for time of attending visits will be given according to the standard policies of the sponsor.</w:t>
      </w:r>
    </w:p>
    <w:p w14:paraId="73E53103" w14:textId="77777777" w:rsidR="001202D1" w:rsidRPr="00951DF3" w:rsidRDefault="00C15D9F" w:rsidP="00466424">
      <w:pPr>
        <w:pStyle w:val="BodyText"/>
        <w:jc w:val="both"/>
        <w:rPr>
          <w:lang w:val="en-GB"/>
        </w:rPr>
      </w:pPr>
      <w:r w:rsidRPr="00951DF3">
        <w:rPr>
          <w:b/>
          <w:lang w:val="en-GB"/>
        </w:rPr>
        <w:t>Phlebotomy.</w:t>
      </w:r>
      <w:r w:rsidR="005C2039" w:rsidRPr="00951DF3">
        <w:rPr>
          <w:lang w:val="en-GB"/>
        </w:rPr>
        <w:t xml:space="preserve"> </w:t>
      </w:r>
      <w:r w:rsidRPr="00951DF3">
        <w:rPr>
          <w:lang w:val="en-GB"/>
        </w:rPr>
        <w:t>Participants may have blood drawn more often than is required for standard care. Phlebotomy can be associated with pain at the draw site and rarely with infection. Daily blood draw volumes have been restricted according to weight so that combined clinical and research sampling is within recommended limits. Discomfort will be minimized by having expert staff obtain blood samples, and by combining research sampling with routine clinical sampling, where possible, which normally occurs daily in acutely unwell patients in hospital.</w:t>
      </w:r>
    </w:p>
    <w:p w14:paraId="3A9639D9" w14:textId="77777777" w:rsidR="001202D1" w:rsidRPr="00951DF3" w:rsidRDefault="00C15D9F" w:rsidP="00466424">
      <w:pPr>
        <w:pStyle w:val="BodyText"/>
        <w:jc w:val="both"/>
        <w:rPr>
          <w:lang w:val="en-GB"/>
        </w:rPr>
      </w:pPr>
      <w:r w:rsidRPr="00951DF3">
        <w:rPr>
          <w:b/>
          <w:lang w:val="en-GB"/>
        </w:rPr>
        <w:t>Discomfort of</w:t>
      </w:r>
      <w:r w:rsidRPr="00951DF3">
        <w:rPr>
          <w:lang w:val="en-GB"/>
        </w:rPr>
        <w:t xml:space="preserve"> </w:t>
      </w:r>
      <w:r w:rsidRPr="00951DF3">
        <w:rPr>
          <w:b/>
          <w:lang w:val="en-GB"/>
        </w:rPr>
        <w:t>throat</w:t>
      </w:r>
      <w:r w:rsidRPr="00951DF3">
        <w:rPr>
          <w:lang w:val="en-GB"/>
        </w:rPr>
        <w:t xml:space="preserve"> </w:t>
      </w:r>
      <w:r w:rsidRPr="00951DF3">
        <w:rPr>
          <w:b/>
          <w:lang w:val="en-GB"/>
        </w:rPr>
        <w:t>swabs.</w:t>
      </w:r>
      <w:r w:rsidR="005C2039" w:rsidRPr="00951DF3">
        <w:rPr>
          <w:lang w:val="en-GB"/>
        </w:rPr>
        <w:t xml:space="preserve"> </w:t>
      </w:r>
      <w:r w:rsidRPr="00951DF3">
        <w:rPr>
          <w:lang w:val="en-GB"/>
        </w:rPr>
        <w:t>Collecting throat swabs may be cause transient discomfort. Discomfort and risk will be minimized by using experienced clinical staff at each site, and samples will be taken at the same time as clinical samples in order to minimize these risks.</w:t>
      </w:r>
    </w:p>
    <w:p w14:paraId="30361A1E" w14:textId="77777777" w:rsidR="001202D1" w:rsidRPr="00951DF3" w:rsidRDefault="00C15D9F" w:rsidP="00466424">
      <w:pPr>
        <w:pStyle w:val="BodyText"/>
        <w:jc w:val="both"/>
        <w:rPr>
          <w:lang w:val="en-GB"/>
        </w:rPr>
      </w:pPr>
      <w:r w:rsidRPr="00951DF3">
        <w:rPr>
          <w:b/>
          <w:lang w:val="en-GB"/>
        </w:rPr>
        <w:t>Discomfort of SAM strips.</w:t>
      </w:r>
      <w:r w:rsidR="005C2039" w:rsidRPr="00951DF3">
        <w:rPr>
          <w:lang w:val="en-GB"/>
        </w:rPr>
        <w:t xml:space="preserve"> </w:t>
      </w:r>
      <w:r w:rsidRPr="00951DF3">
        <w:rPr>
          <w:lang w:val="en-GB"/>
        </w:rPr>
        <w:t>Collecting nasal fluid using SAM strips may be cause a transient tickling sensation during application and removal which can cause eye watering through a local reflex.</w:t>
      </w:r>
    </w:p>
    <w:p w14:paraId="2694B409" w14:textId="77777777" w:rsidR="001202D1" w:rsidRPr="00951DF3" w:rsidRDefault="00C15D9F" w:rsidP="00466424">
      <w:pPr>
        <w:pStyle w:val="BodyText"/>
        <w:jc w:val="both"/>
        <w:rPr>
          <w:lang w:val="en-GB"/>
        </w:rPr>
      </w:pPr>
      <w:r w:rsidRPr="00951DF3">
        <w:rPr>
          <w:b/>
          <w:lang w:val="en-GB"/>
        </w:rPr>
        <w:t>Oral (Crevicular) Fluid Collection</w:t>
      </w:r>
      <w:r w:rsidR="00CA63D1" w:rsidRPr="00951DF3">
        <w:rPr>
          <w:b/>
          <w:lang w:val="en-GB"/>
        </w:rPr>
        <w:t>.</w:t>
      </w:r>
      <w:r w:rsidR="00CA63D1" w:rsidRPr="00951DF3">
        <w:rPr>
          <w:lang w:val="en-GB"/>
        </w:rPr>
        <w:t xml:space="preserve"> </w:t>
      </w:r>
      <w:r w:rsidRPr="00951DF3">
        <w:rPr>
          <w:lang w:val="en-GB"/>
        </w:rPr>
        <w:t xml:space="preserve">Oral crevicular fluid collection involves the participant or carer gently brushing a small sponge on a flexible plastic </w:t>
      </w:r>
      <w:r w:rsidR="005C5C01" w:rsidRPr="00951DF3">
        <w:rPr>
          <w:lang w:val="en-GB"/>
        </w:rPr>
        <w:t xml:space="preserve">rod </w:t>
      </w:r>
      <w:r w:rsidRPr="00951DF3">
        <w:rPr>
          <w:lang w:val="en-GB"/>
        </w:rPr>
        <w:t>at the margin of the gums and teeth in exactly the same manner as is done for routine mouth care or teeth brushing. Apart from inconvenience and sensation, there is no expectation of and discomfort.</w:t>
      </w:r>
    </w:p>
    <w:p w14:paraId="31CB8D85" w14:textId="62FBB9A9" w:rsidR="001202D1" w:rsidRPr="00951DF3" w:rsidRDefault="00C03D24" w:rsidP="00466424">
      <w:pPr>
        <w:pStyle w:val="BodyText"/>
        <w:jc w:val="both"/>
        <w:rPr>
          <w:lang w:val="en-GB"/>
        </w:rPr>
      </w:pPr>
      <w:r w:rsidRPr="00951DF3">
        <w:rPr>
          <w:b/>
          <w:lang w:val="en-GB"/>
        </w:rPr>
        <w:t>L</w:t>
      </w:r>
      <w:r w:rsidR="00C15D9F" w:rsidRPr="00951DF3">
        <w:rPr>
          <w:b/>
          <w:lang w:val="en-GB"/>
        </w:rPr>
        <w:t>umbar punctur</w:t>
      </w:r>
      <w:r w:rsidR="00B52DC9" w:rsidRPr="00951DF3">
        <w:rPr>
          <w:b/>
          <w:lang w:val="en-GB"/>
        </w:rPr>
        <w:t xml:space="preserve">e. </w:t>
      </w:r>
      <w:r w:rsidR="00C15D9F" w:rsidRPr="00951DF3">
        <w:rPr>
          <w:lang w:val="en-GB"/>
        </w:rPr>
        <w:t xml:space="preserve">Collection of cerebrospinal fluid with lumbar puncture will only be performed if clinically indicated, as decided by the responsible physician. Clinical investigations are the priority, with any remaining sample collected for use in research. Guidance on the safe recommended daily total volume of CSF to take in different age groups is provided (Table </w:t>
      </w:r>
      <w:r w:rsidR="00280420" w:rsidRPr="00280420">
        <w:rPr>
          <w:highlight w:val="yellow"/>
          <w:lang w:val="en-GB"/>
        </w:rPr>
        <w:t>8</w:t>
      </w:r>
      <w:r w:rsidR="00C15D9F" w:rsidRPr="00951DF3">
        <w:rPr>
          <w:lang w:val="en-GB"/>
        </w:rPr>
        <w:t>). Lumbar puncture can be associated with discomfort at the site of needle insertion, headache, and rarely bleeding or infection.</w:t>
      </w:r>
    </w:p>
    <w:p w14:paraId="6900EF65" w14:textId="77777777" w:rsidR="001202D1" w:rsidRPr="00951DF3" w:rsidRDefault="00C15D9F" w:rsidP="00466424">
      <w:pPr>
        <w:pStyle w:val="BodyText"/>
        <w:jc w:val="both"/>
        <w:rPr>
          <w:lang w:val="en-GB"/>
        </w:rPr>
      </w:pPr>
      <w:r w:rsidRPr="00951DF3">
        <w:rPr>
          <w:b/>
          <w:lang w:val="en-GB"/>
        </w:rPr>
        <w:t>Incidental findings in genetic testing.</w:t>
      </w:r>
      <w:r w:rsidR="00207826" w:rsidRPr="00951DF3">
        <w:rPr>
          <w:lang w:val="en-GB"/>
        </w:rPr>
        <w:t xml:space="preserve"> </w:t>
      </w:r>
      <w:r w:rsidRPr="00951DF3">
        <w:rPr>
          <w:lang w:val="en-GB"/>
        </w:rPr>
        <w:t xml:space="preserve">This study includes genetic testing to identify host genetic variants associated with disease progression or severity. There is a very small chance that these tests may result in the incidental discovery of information that is relevant to the participant's health. Since the samples will be analysed anonymously in batches, and </w:t>
      </w:r>
      <w:r w:rsidRPr="00951DF3">
        <w:rPr>
          <w:lang w:val="en-GB"/>
        </w:rPr>
        <w:lastRenderedPageBreak/>
        <w:t>generally in non-clinical laboratories with investigational techniques, we will not attempt to identify and inform participants of any results from genetic tests. If we were to do so, there would be a considerable risk of accidental harm in the form of unnecessary anxiety and distress.</w:t>
      </w:r>
    </w:p>
    <w:p w14:paraId="63ECEBDA" w14:textId="77777777" w:rsidR="001202D1" w:rsidRPr="00951DF3" w:rsidRDefault="00C15D9F" w:rsidP="00466424">
      <w:pPr>
        <w:pStyle w:val="BodyText"/>
        <w:jc w:val="both"/>
        <w:rPr>
          <w:lang w:val="en-GB"/>
        </w:rPr>
      </w:pPr>
      <w:r w:rsidRPr="00951DF3">
        <w:rPr>
          <w:b/>
          <w:lang w:val="en-GB"/>
        </w:rPr>
        <w:t>Specific risks for VHF patients</w:t>
      </w:r>
      <w:r w:rsidR="000A5AD1" w:rsidRPr="00951DF3">
        <w:rPr>
          <w:lang w:val="en-GB"/>
        </w:rPr>
        <w:t xml:space="preserve">. </w:t>
      </w:r>
      <w:r w:rsidRPr="00951DF3">
        <w:rPr>
          <w:lang w:val="en-GB"/>
        </w:rPr>
        <w:t>Participants with VHF may be at increased risk of bleeding from venepuncture sites. The decision to perform venepuncture for research purposes will only be performed following discussion with the attending clinician and only if venepuncture is deemed not to pose unacceptable risk to the patient and/or staff. When at risk venepuncture will be minimised by limiting research venepuncture to coincide with clinical venepuncture.</w:t>
      </w:r>
    </w:p>
    <w:p w14:paraId="1320F532" w14:textId="77777777" w:rsidR="001202D1" w:rsidRPr="00951DF3" w:rsidRDefault="00C15D9F" w:rsidP="00466424">
      <w:pPr>
        <w:pStyle w:val="Heading2"/>
        <w:jc w:val="both"/>
        <w:rPr>
          <w:color w:val="auto"/>
          <w:lang w:val="en-GB"/>
        </w:rPr>
      </w:pPr>
      <w:bookmarkStart w:id="164" w:name="benefits-to-participants"/>
      <w:bookmarkStart w:id="165" w:name="_Toc39488119"/>
      <w:r w:rsidRPr="00951DF3">
        <w:rPr>
          <w:color w:val="auto"/>
          <w:lang w:val="en-GB"/>
        </w:rPr>
        <w:t>Benefits to Participants</w:t>
      </w:r>
      <w:bookmarkEnd w:id="164"/>
      <w:bookmarkEnd w:id="165"/>
    </w:p>
    <w:p w14:paraId="726B4153" w14:textId="77777777" w:rsidR="001202D1" w:rsidRPr="00951DF3" w:rsidRDefault="00C15D9F" w:rsidP="00466424">
      <w:pPr>
        <w:pStyle w:val="FirstParagraph"/>
        <w:jc w:val="both"/>
        <w:rPr>
          <w:lang w:val="en-GB"/>
        </w:rPr>
      </w:pPr>
      <w:r w:rsidRPr="00951DF3">
        <w:rPr>
          <w:lang w:val="en-GB"/>
        </w:rPr>
        <w:t>There will be no direct benefit to research participants. The study may include biological sampling in addition to sampling required for medical management. The results of the tests done on these samples may not contribute to improving the participant's health. The results of this study will not be available in time to contribute to the participant's care. Where possible, test results with potential relevance to patient care will be informed to the participant and/or treating doctor. The feasibility of this will depend on local resources. Some assays cannot immediately benefit the patient because data will need to be pooled with others, or because the assays take time.</w:t>
      </w:r>
    </w:p>
    <w:p w14:paraId="17B5F5E8" w14:textId="77777777" w:rsidR="001202D1" w:rsidRPr="00951DF3" w:rsidRDefault="00C15D9F" w:rsidP="00466424">
      <w:pPr>
        <w:pStyle w:val="Heading2"/>
        <w:jc w:val="both"/>
        <w:rPr>
          <w:color w:val="auto"/>
          <w:lang w:val="en-GB"/>
        </w:rPr>
      </w:pPr>
      <w:bookmarkStart w:id="166" w:name="X064990dac84e4aa06facc638859805172aef88a"/>
      <w:bookmarkStart w:id="167" w:name="_Toc39488120"/>
      <w:r w:rsidRPr="00951DF3">
        <w:rPr>
          <w:color w:val="auto"/>
          <w:lang w:val="en-GB"/>
        </w:rPr>
        <w:t>Participation in Other Research Studies / Co-enrolment</w:t>
      </w:r>
      <w:bookmarkEnd w:id="166"/>
      <w:bookmarkEnd w:id="167"/>
    </w:p>
    <w:p w14:paraId="3AA7765C" w14:textId="77777777" w:rsidR="001202D1" w:rsidRPr="00951DF3" w:rsidRDefault="00C15D9F" w:rsidP="00466424">
      <w:pPr>
        <w:pStyle w:val="FirstParagraph"/>
        <w:jc w:val="both"/>
        <w:rPr>
          <w:lang w:val="en-GB"/>
        </w:rPr>
      </w:pPr>
      <w:r w:rsidRPr="00951DF3">
        <w:rPr>
          <w:lang w:val="en-GB"/>
        </w:rPr>
        <w:t>Particularly in the case of emerging infections, it is likely that other research projects, including clinical trials, will also recruit participants in this study. In fact, it is important that they do so, and great effort has been expended to ensure that this observational study is compatible with, and complementary to, other possible research projects. However, in the UK this study has been given NIHR Clinical Research Network expedited urgent public health study status. In the event of an outbreak the study will be given priority by the Clinical Research Network. All Comprehensive Local Research Networks (CLRN) have Urgent Public Health plans, which will be activated in the event of an outbreak. In practical terms this means that where research resources are limited, this study may take precedence over others.</w:t>
      </w:r>
    </w:p>
    <w:p w14:paraId="45748049" w14:textId="77777777" w:rsidR="001202D1" w:rsidRPr="00951DF3" w:rsidRDefault="00C15D9F" w:rsidP="00466424">
      <w:pPr>
        <w:pStyle w:val="Heading2"/>
        <w:jc w:val="both"/>
        <w:rPr>
          <w:color w:val="auto"/>
          <w:lang w:val="en-GB"/>
        </w:rPr>
      </w:pPr>
      <w:bookmarkStart w:id="168" w:name="confidentiality"/>
      <w:bookmarkStart w:id="169" w:name="_Toc39488121"/>
      <w:r w:rsidRPr="00951DF3">
        <w:rPr>
          <w:color w:val="auto"/>
          <w:lang w:val="en-GB"/>
        </w:rPr>
        <w:t>Confidentiality</w:t>
      </w:r>
      <w:bookmarkEnd w:id="168"/>
      <w:bookmarkEnd w:id="169"/>
    </w:p>
    <w:p w14:paraId="216A5AB2" w14:textId="77777777" w:rsidR="001202D1" w:rsidRPr="00951DF3" w:rsidRDefault="00C15D9F" w:rsidP="00466424">
      <w:pPr>
        <w:pStyle w:val="FirstParagraph"/>
        <w:jc w:val="both"/>
        <w:rPr>
          <w:lang w:val="en-GB"/>
        </w:rPr>
      </w:pPr>
      <w:r w:rsidRPr="00951DF3">
        <w:rPr>
          <w:lang w:val="en-GB"/>
        </w:rPr>
        <w:t>This study will be conducted by clinical staff and those involved in the study will ensure that each study participant's privacy and confidentiality is maintained. Participants will not be identified in any published reports of this study. All records will be kept confidential to the extent provided by international and local law. All laboratory specimens, evaluation forms, reports, study protocol, documentation, data and all other information generated will be held in strict confidence. No information concerning the study, or the data will be released to any unauthorized third party.</w:t>
      </w:r>
    </w:p>
    <w:p w14:paraId="082620E8" w14:textId="0CDD8122" w:rsidR="001202D1" w:rsidRDefault="00C15D9F" w:rsidP="00466424">
      <w:pPr>
        <w:pStyle w:val="BodyText"/>
        <w:jc w:val="both"/>
        <w:rPr>
          <w:lang w:val="en-GB"/>
        </w:rPr>
      </w:pPr>
      <w:r w:rsidRPr="00951DF3">
        <w:rPr>
          <w:lang w:val="en-GB"/>
        </w:rPr>
        <w:t xml:space="preserve">Minimal personal data will be entered into the database for analysis. The patient's identifying personal information will be logged separately and stored securely. The patient might be asked to take part in future research, and therefore their identifiers need to be </w:t>
      </w:r>
      <w:r w:rsidRPr="00951DF3">
        <w:rPr>
          <w:lang w:val="en-GB"/>
        </w:rPr>
        <w:lastRenderedPageBreak/>
        <w:t>retained for contact at a future date, subsequent to the appropriate ethical approvals. The stored research data is also likely to be of significant value in the future for other studies and therefore permission is sought for this storing of the research data that does contain minimal patient identifiers such as age, sex and ethnicity.</w:t>
      </w:r>
    </w:p>
    <w:p w14:paraId="28AFA42F" w14:textId="5F4115F1" w:rsidR="00AD2D6F" w:rsidRPr="00951DF3" w:rsidRDefault="00AD2D6F" w:rsidP="00466424">
      <w:pPr>
        <w:pStyle w:val="BodyText"/>
        <w:jc w:val="both"/>
        <w:rPr>
          <w:lang w:val="en-GB"/>
        </w:rPr>
      </w:pPr>
      <w:r w:rsidRPr="002438B4">
        <w:rPr>
          <w:highlight w:val="yellow"/>
          <w:lang w:val="en-GB"/>
        </w:rPr>
        <w:t xml:space="preserve">Subject to a successful application </w:t>
      </w:r>
      <w:r>
        <w:rPr>
          <w:highlight w:val="yellow"/>
          <w:lang w:val="en-GB"/>
        </w:rPr>
        <w:t>to the</w:t>
      </w:r>
      <w:r w:rsidRPr="002438B4">
        <w:rPr>
          <w:highlight w:val="yellow"/>
          <w:lang w:val="en-GB"/>
        </w:rPr>
        <w:t xml:space="preserve"> Public Benefit Privacy Panel the Community Health Index</w:t>
      </w:r>
      <w:r>
        <w:rPr>
          <w:highlight w:val="yellow"/>
          <w:lang w:val="en-GB"/>
        </w:rPr>
        <w:t>, date of birth and postcode of participants</w:t>
      </w:r>
      <w:r w:rsidRPr="002438B4">
        <w:rPr>
          <w:highlight w:val="yellow"/>
          <w:lang w:val="en-GB"/>
        </w:rPr>
        <w:t xml:space="preserve"> will be collected to allow linkage with other Health and Social Care Datasets and to reduce data collection burden in support of other research activity including clinical trials.</w:t>
      </w:r>
      <w:r>
        <w:rPr>
          <w:highlight w:val="yellow"/>
          <w:lang w:val="en-GB"/>
        </w:rPr>
        <w:t xml:space="preserve"> </w:t>
      </w:r>
      <w:r w:rsidRPr="0087282F">
        <w:rPr>
          <w:highlight w:val="yellow"/>
          <w:lang w:val="en-GB"/>
        </w:rPr>
        <w:t>Consenting participant (Tier 1 and 2) will be provided with a paper copy of their consent form (if consenting via telephone this will be provided at the earliest opportunity). Electronic consent forms will be printed to allow for participants to be given a copy. Electronic consent is only permissible with explicit permission from the trial team, and will rely on printing of consent forms being possible and storage facilities meeting trial requirements.</w:t>
      </w:r>
    </w:p>
    <w:p w14:paraId="39C90746" w14:textId="77777777" w:rsidR="001202D1" w:rsidRPr="00951DF3" w:rsidRDefault="00C15D9F" w:rsidP="00466424">
      <w:pPr>
        <w:pStyle w:val="BodyText"/>
        <w:jc w:val="both"/>
        <w:rPr>
          <w:lang w:val="en-GB"/>
        </w:rPr>
      </w:pPr>
      <w:r w:rsidRPr="00951DF3">
        <w:rPr>
          <w:lang w:val="en-GB"/>
        </w:rPr>
        <w:t>Paper and electronic medical records may be accessed during the study to confirm, verify or complete clinical information provided in the case report form.</w:t>
      </w:r>
    </w:p>
    <w:p w14:paraId="7028DB99" w14:textId="77777777" w:rsidR="001202D1" w:rsidRPr="00951DF3" w:rsidRDefault="00C15D9F" w:rsidP="00466424">
      <w:pPr>
        <w:pStyle w:val="BodyText"/>
        <w:jc w:val="both"/>
        <w:rPr>
          <w:lang w:val="en-GB"/>
        </w:rPr>
      </w:pPr>
      <w:r w:rsidRPr="00951DF3">
        <w:rPr>
          <w:lang w:val="en-GB"/>
        </w:rPr>
        <w:t xml:space="preserve">Site files will at all times be accessible only to clinical and research staff. Consent will be sought for investigators to access patient data. Local research staff will access personal information, but all data will be </w:t>
      </w:r>
      <w:proofErr w:type="spellStart"/>
      <w:r w:rsidRPr="00951DF3">
        <w:rPr>
          <w:lang w:val="en-GB"/>
        </w:rPr>
        <w:t>pseudoanonymised</w:t>
      </w:r>
      <w:proofErr w:type="spellEnd"/>
      <w:r w:rsidRPr="00951DF3">
        <w:rPr>
          <w:lang w:val="en-GB"/>
        </w:rPr>
        <w:t xml:space="preserve"> before transfer by eCRF.</w:t>
      </w:r>
    </w:p>
    <w:p w14:paraId="6A7D6E3F" w14:textId="77777777" w:rsidR="001202D1" w:rsidRPr="00951DF3" w:rsidRDefault="00C15D9F" w:rsidP="00466424">
      <w:pPr>
        <w:pStyle w:val="BodyText"/>
        <w:jc w:val="both"/>
        <w:rPr>
          <w:lang w:val="en-GB"/>
        </w:rPr>
      </w:pPr>
      <w:r w:rsidRPr="00951DF3">
        <w:rPr>
          <w:lang w:val="en-GB"/>
        </w:rPr>
        <w:t>At the Public Health England Laboratories and Health Protection Research Units in Liverpool all research samples will be labelled with a unique, non-identifiable subject number. The patient's name and subject number will be recorded on the consent form. This will preserve the link between anonymous and identifiable data. Data from routine clinical care will be anonymised and stored separately to laboratory samples. Samples obtained will be anonymised where possible however source samples containing high consequence pathogens of public health interest cannot be anonymised for important safety reasons so will be held under very strict security measures (a home office approved high security facility) by staff who do not have access to clinical data. The only link to identifiable clinical data will be the consent form. Further research questions, subject to appropriate ethical approval, may be answered in retrospect in the future. Since the samples and data generated by this work may be irreplaceable after an outbreak of infectious disease has passed, it is essential that future work is not impeded by unnecessary data loss.</w:t>
      </w:r>
    </w:p>
    <w:p w14:paraId="68FB55DA" w14:textId="77777777" w:rsidR="001202D1" w:rsidRPr="00951DF3" w:rsidRDefault="00C15D9F" w:rsidP="00466424">
      <w:pPr>
        <w:pStyle w:val="BodyText"/>
        <w:jc w:val="both"/>
        <w:rPr>
          <w:lang w:val="en-GB"/>
        </w:rPr>
      </w:pPr>
      <w:r w:rsidRPr="00951DF3">
        <w:rPr>
          <w:lang w:val="en-GB"/>
        </w:rPr>
        <w:t xml:space="preserve">Anonymised research data will be stored on managed computer systems in Imperial College London, University of Liverpool, PHE, </w:t>
      </w:r>
      <w:r w:rsidR="00B2341E" w:rsidRPr="00951DF3">
        <w:rPr>
          <w:lang w:val="en-GB"/>
        </w:rPr>
        <w:t>the University of Edinburgh</w:t>
      </w:r>
      <w:r w:rsidR="00275280" w:rsidRPr="00951DF3">
        <w:rPr>
          <w:lang w:val="en-GB"/>
        </w:rPr>
        <w:t xml:space="preserve">, </w:t>
      </w:r>
      <w:r w:rsidRPr="00951DF3">
        <w:rPr>
          <w:lang w:val="en-GB"/>
        </w:rPr>
        <w:t xml:space="preserve">the Roslin Institute </w:t>
      </w:r>
      <w:r w:rsidR="00275280" w:rsidRPr="00951DF3">
        <w:rPr>
          <w:lang w:val="en-GB"/>
        </w:rPr>
        <w:t xml:space="preserve">and other investigator sites </w:t>
      </w:r>
      <w:r w:rsidRPr="00951DF3">
        <w:rPr>
          <w:lang w:val="en-GB"/>
        </w:rPr>
        <w:t xml:space="preserve">relevant to the laboratory tests they have done. Only the </w:t>
      </w:r>
      <w:r w:rsidR="000C5085" w:rsidRPr="00951DF3">
        <w:rPr>
          <w:lang w:val="en-GB"/>
        </w:rPr>
        <w:t>study administrators</w:t>
      </w:r>
      <w:r w:rsidRPr="00951DF3">
        <w:rPr>
          <w:lang w:val="en-GB"/>
        </w:rPr>
        <w:t xml:space="preserve"> will hold the data set key and this will be separated from the personal identifiers. Data will be encrypted before transfer on portable devices. Multiple backups will be maintained on institutional servers. Critical data will be stored in encrypted form in a stable storage format with the passwords recorded on paper in securely held site files in these locations.</w:t>
      </w:r>
    </w:p>
    <w:p w14:paraId="0D198CC7" w14:textId="77777777" w:rsidR="001202D1" w:rsidRPr="00951DF3" w:rsidRDefault="00C15D9F" w:rsidP="00466424">
      <w:pPr>
        <w:pStyle w:val="BodyText"/>
        <w:jc w:val="both"/>
        <w:rPr>
          <w:lang w:val="en-GB"/>
        </w:rPr>
      </w:pPr>
      <w:r w:rsidRPr="00951DF3">
        <w:rPr>
          <w:lang w:val="en-GB"/>
        </w:rPr>
        <w:t>It is important that data generated now is not destroyed unnecessarily, since they will be of considerable potential value to future generations faced with similar outbreaks of infectious disease. Electronic data and electronic copies of paper documents will be stored indefinitely.</w:t>
      </w:r>
    </w:p>
    <w:p w14:paraId="283A5615" w14:textId="77777777" w:rsidR="001202D1" w:rsidRPr="00951DF3" w:rsidRDefault="00C15D9F" w:rsidP="00466424">
      <w:pPr>
        <w:pStyle w:val="Heading2"/>
        <w:jc w:val="both"/>
        <w:rPr>
          <w:color w:val="auto"/>
          <w:lang w:val="en-GB"/>
        </w:rPr>
      </w:pPr>
      <w:bookmarkStart w:id="170" w:name="custody-of-data-and-samples"/>
      <w:bookmarkStart w:id="171" w:name="_Toc39488122"/>
      <w:r w:rsidRPr="00951DF3">
        <w:rPr>
          <w:color w:val="auto"/>
          <w:lang w:val="en-GB"/>
        </w:rPr>
        <w:lastRenderedPageBreak/>
        <w:t>Custody of Data and Samples</w:t>
      </w:r>
      <w:bookmarkEnd w:id="170"/>
      <w:bookmarkEnd w:id="171"/>
    </w:p>
    <w:p w14:paraId="61052869" w14:textId="77777777" w:rsidR="001202D1" w:rsidRPr="00951DF3" w:rsidRDefault="00C15D9F" w:rsidP="00466424">
      <w:pPr>
        <w:pStyle w:val="FirstParagraph"/>
        <w:jc w:val="both"/>
        <w:rPr>
          <w:lang w:val="en-GB"/>
        </w:rPr>
      </w:pPr>
      <w:r w:rsidRPr="00951DF3">
        <w:rPr>
          <w:lang w:val="en-GB"/>
        </w:rPr>
        <w:t xml:space="preserve">Custody of site data will remain with the responsible physician at the site. Samples will be shipped (depending upon pathogen of interest) to a central laboratory (the Public Health England Laboratories at Colindale or </w:t>
      </w:r>
      <w:proofErr w:type="spellStart"/>
      <w:r w:rsidRPr="00951DF3">
        <w:rPr>
          <w:lang w:val="en-GB"/>
        </w:rPr>
        <w:t>Porton</w:t>
      </w:r>
      <w:proofErr w:type="spellEnd"/>
      <w:r w:rsidRPr="00951DF3">
        <w:rPr>
          <w:lang w:val="en-GB"/>
        </w:rPr>
        <w:t xml:space="preserve"> Down or the Health Protection Research Units at Liverpool and London), for processing and </w:t>
      </w:r>
      <w:proofErr w:type="spellStart"/>
      <w:r w:rsidRPr="00951DF3">
        <w:rPr>
          <w:lang w:val="en-GB"/>
        </w:rPr>
        <w:t>pseudoanonymisation</w:t>
      </w:r>
      <w:proofErr w:type="spellEnd"/>
      <w:r w:rsidRPr="00951DF3">
        <w:rPr>
          <w:lang w:val="en-GB"/>
        </w:rPr>
        <w:t xml:space="preserve"> and later forwarded to research institutions for analysis as approved by the appropriate ethics/institutional review committee. Any residual samples will remain in the custody of the site until use can be decided upon according to ISARIC policies/procedures. Centralized data will be in the custody of the University of Oxford (ISARIC Coordination Centre). A data sharing policy will be put in place between Universities of Liverpool, Oxford and the research laboratories.</w:t>
      </w:r>
    </w:p>
    <w:p w14:paraId="1DEC3A9C" w14:textId="77777777" w:rsidR="001202D1" w:rsidRPr="00951DF3" w:rsidRDefault="00C15D9F" w:rsidP="00466424">
      <w:pPr>
        <w:pStyle w:val="Heading2"/>
        <w:jc w:val="both"/>
        <w:rPr>
          <w:color w:val="auto"/>
          <w:lang w:val="en-GB"/>
        </w:rPr>
      </w:pPr>
      <w:bookmarkStart w:id="172" w:name="additional-ethical-considerations"/>
      <w:bookmarkStart w:id="173" w:name="_Toc39488123"/>
      <w:r w:rsidRPr="00951DF3">
        <w:rPr>
          <w:color w:val="auto"/>
          <w:lang w:val="en-GB"/>
        </w:rPr>
        <w:t>Additional Ethical Considerations</w:t>
      </w:r>
      <w:bookmarkEnd w:id="172"/>
      <w:bookmarkEnd w:id="173"/>
    </w:p>
    <w:p w14:paraId="0A912CD2" w14:textId="77777777" w:rsidR="000F5272" w:rsidRPr="00951DF3" w:rsidRDefault="000F5272" w:rsidP="00466424">
      <w:pPr>
        <w:pStyle w:val="FirstParagraph"/>
        <w:jc w:val="both"/>
        <w:rPr>
          <w:b/>
          <w:lang w:val="en-GB"/>
        </w:rPr>
      </w:pPr>
      <w:r w:rsidRPr="00951DF3">
        <w:rPr>
          <w:b/>
          <w:lang w:val="en-GB"/>
        </w:rPr>
        <w:t xml:space="preserve">No consent for Tier Zero (Collection of anonymised limited routine clinical data). </w:t>
      </w:r>
    </w:p>
    <w:p w14:paraId="7E7125F7" w14:textId="77777777" w:rsidR="000F5272" w:rsidRDefault="000F5272" w:rsidP="00466424">
      <w:pPr>
        <w:pStyle w:val="FirstParagraph"/>
        <w:jc w:val="both"/>
        <w:rPr>
          <w:lang w:val="en-GB"/>
        </w:rPr>
      </w:pPr>
      <w:r w:rsidRPr="00951DF3">
        <w:rPr>
          <w:b/>
          <w:bCs/>
          <w:lang w:val="en-GB"/>
        </w:rPr>
        <w:t>This does not require consent.</w:t>
      </w:r>
      <w:r w:rsidRPr="00951DF3">
        <w:rPr>
          <w:lang w:val="en-GB"/>
        </w:rPr>
        <w:t xml:space="preserve"> This is because the patient is not identifiable and the data is collected by a health care professional who has access to this information by virtue of their clinical role. </w:t>
      </w:r>
    </w:p>
    <w:p w14:paraId="55CA5EFA" w14:textId="77777777" w:rsidR="005E5528" w:rsidRPr="005E5528" w:rsidRDefault="005E5528" w:rsidP="00466424">
      <w:pPr>
        <w:pStyle w:val="BodyText"/>
        <w:jc w:val="both"/>
        <w:rPr>
          <w:lang w:val="en-GB"/>
        </w:rPr>
      </w:pPr>
      <w:r w:rsidRPr="00BB0F30">
        <w:rPr>
          <w:highlight w:val="yellow"/>
          <w:lang w:val="en-GB"/>
        </w:rPr>
        <w:t>Subject to Public Benefit Privacy Panel approval the Community Health Index will be collected to allow linkage with other Health and Social Care Datasets and to reduce data collection burden in support of other research activity including clinical trials.</w:t>
      </w:r>
    </w:p>
    <w:p w14:paraId="4FAA8C8A" w14:textId="77777777" w:rsidR="001202D1" w:rsidRPr="00951DF3" w:rsidRDefault="00C15D9F" w:rsidP="00466424">
      <w:pPr>
        <w:pStyle w:val="FirstParagraph"/>
        <w:jc w:val="both"/>
        <w:rPr>
          <w:lang w:val="en-GB"/>
        </w:rPr>
      </w:pPr>
      <w:r w:rsidRPr="00951DF3">
        <w:rPr>
          <w:b/>
          <w:lang w:val="en-GB"/>
        </w:rPr>
        <w:t>Recruitment of critically ill patients who are not able to consent.</w:t>
      </w:r>
      <w:r w:rsidRPr="00951DF3">
        <w:rPr>
          <w:lang w:val="en-GB"/>
        </w:rPr>
        <w:t xml:space="preserve"> This is a ubiquitous problem in acute and critical care research and there is a clear legal framework under which these patients may be recruited to research studies. In all cases, efforts will be made to obtain informed consent from patients early in the course of illness, before critical illness interferes with their capacity to make decisions and to confirm consent at the earliest point in recovery. This principle applies equally to adults and children.</w:t>
      </w:r>
    </w:p>
    <w:p w14:paraId="5CDE5D4D" w14:textId="77777777" w:rsidR="001202D1" w:rsidRPr="00951DF3" w:rsidRDefault="00C15D9F" w:rsidP="00466424">
      <w:pPr>
        <w:pStyle w:val="BodyText"/>
        <w:jc w:val="both"/>
        <w:rPr>
          <w:lang w:val="en-GB"/>
        </w:rPr>
      </w:pPr>
      <w:r w:rsidRPr="00951DF3">
        <w:rPr>
          <w:b/>
          <w:lang w:val="en-GB"/>
        </w:rPr>
        <w:t>Perceived coercion because of individual responsibilities to society, and the implications of this research for public health.</w:t>
      </w:r>
      <w:r w:rsidRPr="00951DF3">
        <w:rPr>
          <w:lang w:val="en-GB"/>
        </w:rPr>
        <w:t xml:space="preserve"> We are sensitive to the fact that some patients or their representatives may feel under an unusually strong moral obligation to participate given the nature of this research and the wide, and often inaccurate, publicity surrounding emerging infections. In view of this, we have tried to make both the potential benefits and limitations of this simple observational study clear in the information sheet. In the informed consent form</w:t>
      </w:r>
      <w:r w:rsidR="001F6A37" w:rsidRPr="00951DF3">
        <w:rPr>
          <w:lang w:val="en-GB"/>
        </w:rPr>
        <w:t>,</w:t>
      </w:r>
      <w:r w:rsidRPr="00951DF3">
        <w:rPr>
          <w:lang w:val="en-GB"/>
        </w:rPr>
        <w:t xml:space="preserve"> we also stress that participation is entirely voluntary and there is no penalty of any kind for declining to join the study.</w:t>
      </w:r>
    </w:p>
    <w:p w14:paraId="59AE44A3" w14:textId="77777777" w:rsidR="001202D1" w:rsidRPr="00951DF3" w:rsidRDefault="00C15D9F" w:rsidP="00466424">
      <w:pPr>
        <w:pStyle w:val="BodyText"/>
        <w:jc w:val="both"/>
        <w:rPr>
          <w:lang w:val="en-GB"/>
        </w:rPr>
      </w:pPr>
      <w:r w:rsidRPr="00951DF3">
        <w:rPr>
          <w:b/>
          <w:lang w:val="en-GB"/>
        </w:rPr>
        <w:t>Balance between public health and research.</w:t>
      </w:r>
      <w:r w:rsidRPr="00951DF3">
        <w:rPr>
          <w:lang w:val="en-GB"/>
        </w:rPr>
        <w:t xml:space="preserve"> Patients with emerging infections are commonly the subject of public health investigations. The work proposed here is research and will be clearly presented as such. There is no primary gain to the patient from participating. In designing and describing this research we are clear that, in accordance with the guiding principles of Good Clinical Practice, the needs and autonomy of the individual are paramount and the potential benefits to wider society do not take precedence.</w:t>
      </w:r>
    </w:p>
    <w:p w14:paraId="0D8C101D" w14:textId="77777777" w:rsidR="001202D1" w:rsidRPr="00951DF3" w:rsidRDefault="00C15D9F" w:rsidP="00466424">
      <w:pPr>
        <w:pStyle w:val="BodyText"/>
        <w:jc w:val="both"/>
        <w:rPr>
          <w:lang w:val="en-GB"/>
        </w:rPr>
      </w:pPr>
      <w:r w:rsidRPr="00951DF3">
        <w:rPr>
          <w:b/>
          <w:lang w:val="en-GB"/>
        </w:rPr>
        <w:t>Risks to clinical and research staff treating the participants.</w:t>
      </w:r>
      <w:r w:rsidRPr="00951DF3">
        <w:rPr>
          <w:lang w:val="en-GB"/>
        </w:rPr>
        <w:t xml:space="preserve">  Staff who enrol, examine and take samples from study patients are at risk of infection. Care of study participants will </w:t>
      </w:r>
      <w:r w:rsidRPr="00951DF3">
        <w:rPr>
          <w:lang w:val="en-GB"/>
        </w:rPr>
        <w:lastRenderedPageBreak/>
        <w:t>require increased sampling and contact frequency added to normally heavy clinical workloads. All staff must be trained in recognised infection control measures and have ready access to appropriate personal protective equipment. In collaboration with the public health authorities, there will be on-going communication with hospital staff to ensure the appropriate training is given, to support the work and to ensure that there is no excess burden on the health system. Where appropriate, dedicated research staff will be available to support the study activities.</w:t>
      </w:r>
    </w:p>
    <w:p w14:paraId="5152D56B" w14:textId="77777777" w:rsidR="001202D1" w:rsidRPr="00951DF3" w:rsidRDefault="009B32AA" w:rsidP="00466424">
      <w:pPr>
        <w:pStyle w:val="Heading2"/>
        <w:jc w:val="both"/>
        <w:rPr>
          <w:color w:val="auto"/>
          <w:lang w:val="en-GB"/>
        </w:rPr>
      </w:pPr>
      <w:bookmarkStart w:id="174" w:name="insurance"/>
      <w:r w:rsidRPr="00951DF3">
        <w:rPr>
          <w:color w:val="auto"/>
          <w:lang w:val="en-GB"/>
        </w:rPr>
        <w:t xml:space="preserve"> </w:t>
      </w:r>
      <w:bookmarkStart w:id="175" w:name="_Toc39488124"/>
      <w:r w:rsidR="00C15D9F" w:rsidRPr="00951DF3">
        <w:rPr>
          <w:color w:val="auto"/>
          <w:lang w:val="en-GB"/>
        </w:rPr>
        <w:t>Insurance</w:t>
      </w:r>
      <w:bookmarkEnd w:id="175"/>
      <w:r w:rsidR="00C15D9F" w:rsidRPr="00951DF3">
        <w:rPr>
          <w:color w:val="auto"/>
          <w:lang w:val="en-GB"/>
        </w:rPr>
        <w:t xml:space="preserve"> </w:t>
      </w:r>
      <w:bookmarkEnd w:id="174"/>
    </w:p>
    <w:p w14:paraId="71D23C24" w14:textId="77777777" w:rsidR="001202D1" w:rsidRPr="00951DF3" w:rsidRDefault="00C15D9F" w:rsidP="00466424">
      <w:pPr>
        <w:pStyle w:val="FirstParagraph"/>
        <w:jc w:val="both"/>
        <w:rPr>
          <w:lang w:val="en-GB"/>
        </w:rPr>
      </w:pPr>
      <w:r w:rsidRPr="00951DF3">
        <w:rPr>
          <w:lang w:val="en-GB"/>
        </w:rPr>
        <w:t>The University of Oxford has arrangements in place to provide for non-negligent harm arising from participation in the study for which the University is the Research Sponsor. However, if the study involves minimal deviation from normal clinical care, non-negligent harm cover may not apply.</w:t>
      </w:r>
    </w:p>
    <w:p w14:paraId="295A1BDA" w14:textId="77777777" w:rsidR="001202D1" w:rsidRPr="00951DF3" w:rsidRDefault="009B32AA" w:rsidP="00466424">
      <w:pPr>
        <w:pStyle w:val="Heading2"/>
        <w:jc w:val="both"/>
        <w:rPr>
          <w:color w:val="auto"/>
          <w:lang w:val="en-GB"/>
        </w:rPr>
      </w:pPr>
      <w:bookmarkStart w:id="176" w:name="scientific-and-peer-review"/>
      <w:r w:rsidRPr="00951DF3">
        <w:rPr>
          <w:color w:val="auto"/>
          <w:lang w:val="en-GB"/>
        </w:rPr>
        <w:t xml:space="preserve"> </w:t>
      </w:r>
      <w:bookmarkStart w:id="177" w:name="_Toc39488125"/>
      <w:r w:rsidR="00C15D9F" w:rsidRPr="00951DF3">
        <w:rPr>
          <w:color w:val="auto"/>
          <w:lang w:val="en-GB"/>
        </w:rPr>
        <w:t>Scientific and Peer Review</w:t>
      </w:r>
      <w:bookmarkEnd w:id="176"/>
      <w:bookmarkEnd w:id="177"/>
    </w:p>
    <w:p w14:paraId="00EB4DE5" w14:textId="77777777" w:rsidR="009C4B7A" w:rsidRPr="00951DF3" w:rsidRDefault="00C15D9F" w:rsidP="00466424">
      <w:pPr>
        <w:pStyle w:val="FirstParagraph"/>
        <w:jc w:val="both"/>
        <w:rPr>
          <w:lang w:val="en-GB"/>
        </w:rPr>
      </w:pPr>
      <w:r w:rsidRPr="00951DF3">
        <w:rPr>
          <w:lang w:val="en-GB"/>
        </w:rPr>
        <w:t xml:space="preserve">The proposed research </w:t>
      </w:r>
      <w:r w:rsidR="009C4B7A" w:rsidRPr="00951DF3">
        <w:rPr>
          <w:lang w:val="en-GB"/>
        </w:rPr>
        <w:t>began as</w:t>
      </w:r>
      <w:r w:rsidRPr="00951DF3">
        <w:rPr>
          <w:lang w:val="en-GB"/>
        </w:rPr>
        <w:t xml:space="preserve"> the product of a year-long discussion </w:t>
      </w:r>
      <w:r w:rsidR="009E5393" w:rsidRPr="00951DF3">
        <w:rPr>
          <w:lang w:val="en-GB"/>
        </w:rPr>
        <w:t xml:space="preserve">(2011-2012) </w:t>
      </w:r>
      <w:r w:rsidRPr="00951DF3">
        <w:rPr>
          <w:lang w:val="en-GB"/>
        </w:rPr>
        <w:t xml:space="preserve">within a group of international experts who were brought together following the 2009 influenza pandemic to plan the global research response to future severe and emerging infections: </w:t>
      </w:r>
      <w:proofErr w:type="gramStart"/>
      <w:r w:rsidRPr="00951DF3">
        <w:rPr>
          <w:lang w:val="en-GB"/>
        </w:rPr>
        <w:t>the</w:t>
      </w:r>
      <w:proofErr w:type="gramEnd"/>
      <w:r w:rsidRPr="00951DF3">
        <w:rPr>
          <w:lang w:val="en-GB"/>
        </w:rPr>
        <w:t xml:space="preserve"> International Severe Acute Respiratory and Emerging Infection Consortium (ISARIC). ISARIC working group 3 (genomics, pathogenesis and pharmacology</w:t>
      </w:r>
      <w:r w:rsidR="000B035B" w:rsidRPr="00951DF3">
        <w:rPr>
          <w:lang w:val="en-GB"/>
        </w:rPr>
        <w:t>; Chair, JK Baillie</w:t>
      </w:r>
      <w:r w:rsidRPr="00951DF3">
        <w:rPr>
          <w:lang w:val="en-GB"/>
        </w:rPr>
        <w:t>) comprise</w:t>
      </w:r>
      <w:r w:rsidR="000B035B" w:rsidRPr="00951DF3">
        <w:rPr>
          <w:lang w:val="en-GB"/>
        </w:rPr>
        <w:t>d</w:t>
      </w:r>
      <w:r w:rsidRPr="00951DF3">
        <w:rPr>
          <w:lang w:val="en-GB"/>
        </w:rPr>
        <w:t xml:space="preserve"> senior clinical scientists from 5 continents, and aims to promote and harmonise observational research during outbreaks of severe infectious disease.</w:t>
      </w:r>
      <w:bookmarkStart w:id="178" w:name="revision-history"/>
    </w:p>
    <w:p w14:paraId="5E17F98B" w14:textId="77777777" w:rsidR="00000763" w:rsidRPr="00951DF3" w:rsidRDefault="009E5393" w:rsidP="00466424">
      <w:pPr>
        <w:pStyle w:val="FirstParagraph"/>
        <w:jc w:val="both"/>
        <w:rPr>
          <w:lang w:val="en-GB"/>
        </w:rPr>
      </w:pPr>
      <w:r w:rsidRPr="00951DF3">
        <w:rPr>
          <w:lang w:val="en-GB"/>
        </w:rPr>
        <w:t>The current version has been extensively reviewed by scientists across the world since 2012.</w:t>
      </w:r>
    </w:p>
    <w:p w14:paraId="58CD41E8" w14:textId="77777777" w:rsidR="00000763" w:rsidRPr="00951DF3" w:rsidRDefault="00000763">
      <w:pPr>
        <w:rPr>
          <w:lang w:val="en-GB"/>
        </w:rPr>
      </w:pPr>
      <w:r w:rsidRPr="00951DF3">
        <w:rPr>
          <w:lang w:val="en-GB"/>
        </w:rPr>
        <w:br w:type="page"/>
      </w:r>
    </w:p>
    <w:p w14:paraId="5566429D" w14:textId="77777777" w:rsidR="00951DF3" w:rsidRPr="00951DF3" w:rsidRDefault="00000763" w:rsidP="00000763">
      <w:pPr>
        <w:spacing w:after="75" w:line="240" w:lineRule="exact"/>
        <w:jc w:val="center"/>
        <w:rPr>
          <w:b/>
        </w:rPr>
      </w:pPr>
      <w:bookmarkStart w:id="179" w:name="_Toc32498403"/>
      <w:bookmarkStart w:id="180" w:name="_Toc39488126"/>
      <w:r w:rsidRPr="00951DF3">
        <w:rPr>
          <w:rStyle w:val="Heading2Char"/>
          <w:color w:val="auto"/>
        </w:rPr>
        <w:lastRenderedPageBreak/>
        <w:t>Material Transfer Agreement</w:t>
      </w:r>
      <w:bookmarkEnd w:id="179"/>
      <w:bookmarkEnd w:id="180"/>
      <w:r w:rsidRPr="00951DF3">
        <w:rPr>
          <w:b/>
        </w:rPr>
        <w:t xml:space="preserve"> for the Supply of Human Tissue Materials FOR </w:t>
      </w:r>
      <w:r w:rsidR="00951DF3" w:rsidRPr="00951DF3">
        <w:rPr>
          <w:b/>
        </w:rPr>
        <w:t xml:space="preserve">   </w:t>
      </w:r>
    </w:p>
    <w:p w14:paraId="4F165900" w14:textId="77777777" w:rsidR="00000763" w:rsidRPr="00951DF3" w:rsidRDefault="00951DF3" w:rsidP="00000763">
      <w:pPr>
        <w:spacing w:after="75" w:line="240" w:lineRule="exact"/>
        <w:jc w:val="center"/>
        <w:rPr>
          <w:b/>
        </w:rPr>
      </w:pPr>
      <w:r w:rsidRPr="00951DF3">
        <w:rPr>
          <w:b/>
        </w:rPr>
        <w:t xml:space="preserve">  </w:t>
      </w:r>
      <w:r w:rsidR="00000763" w:rsidRPr="00951DF3">
        <w:rPr>
          <w:b/>
        </w:rPr>
        <w:t>USE where the material is human organs, tissue or cells (other than human gametes or embryos) but NOT where the intended use is transplantation or human application</w:t>
      </w:r>
    </w:p>
    <w:p w14:paraId="27613848" w14:textId="77777777" w:rsidR="00000763" w:rsidRPr="00951DF3" w:rsidRDefault="00000763" w:rsidP="00000763">
      <w:pPr>
        <w:tabs>
          <w:tab w:val="right" w:pos="9026"/>
        </w:tabs>
        <w:suppressAutoHyphens/>
        <w:spacing w:after="75" w:line="240" w:lineRule="exact"/>
        <w:ind w:left="567"/>
        <w:rPr>
          <w:rFonts w:ascii="Calibri" w:hAnsi="Calibri"/>
        </w:rPr>
      </w:pPr>
      <w:r w:rsidRPr="00951DF3">
        <w:rPr>
          <w:rFonts w:ascii="Calibri" w:hAnsi="Calibri"/>
        </w:rPr>
        <w:t>This Agreement is made by and between:</w:t>
      </w:r>
    </w:p>
    <w:p w14:paraId="57B8EF7B" w14:textId="77777777" w:rsidR="00000763" w:rsidRPr="00951DF3" w:rsidRDefault="00000763" w:rsidP="00000763">
      <w:pPr>
        <w:tabs>
          <w:tab w:val="right" w:pos="9026"/>
        </w:tabs>
        <w:suppressAutoHyphens/>
        <w:spacing w:after="75" w:line="240" w:lineRule="exact"/>
        <w:ind w:left="567"/>
        <w:rPr>
          <w:rFonts w:ascii="Calibri" w:hAnsi="Calibri"/>
        </w:rPr>
      </w:pPr>
      <w:r w:rsidRPr="00951DF3">
        <w:rPr>
          <w:rFonts w:ascii="Calibri" w:hAnsi="Calibri"/>
        </w:rPr>
        <w:t>a) “the Provider Institutions” being the NHS Trusts giving local R&amp;D approval to this protocol</w:t>
      </w:r>
    </w:p>
    <w:p w14:paraId="6CC82CE7" w14:textId="77777777" w:rsidR="00000763" w:rsidRPr="00951DF3" w:rsidRDefault="00000763" w:rsidP="00000763">
      <w:pPr>
        <w:tabs>
          <w:tab w:val="right" w:pos="9026"/>
        </w:tabs>
        <w:suppressAutoHyphens/>
        <w:spacing w:after="75" w:line="240" w:lineRule="exact"/>
        <w:ind w:left="567"/>
        <w:rPr>
          <w:rFonts w:ascii="Calibri" w:hAnsi="Calibri"/>
        </w:rPr>
      </w:pPr>
      <w:r w:rsidRPr="00951DF3">
        <w:rPr>
          <w:rFonts w:ascii="Calibri" w:hAnsi="Calibri"/>
        </w:rPr>
        <w:t>and</w:t>
      </w:r>
    </w:p>
    <w:p w14:paraId="566F9759" w14:textId="77777777" w:rsidR="00000763" w:rsidRPr="00951DF3" w:rsidRDefault="00000763" w:rsidP="00000763">
      <w:pPr>
        <w:spacing w:after="75" w:line="240" w:lineRule="exact"/>
        <w:ind w:left="567"/>
        <w:rPr>
          <w:rFonts w:ascii="Calibri" w:hAnsi="Calibri"/>
        </w:rPr>
      </w:pPr>
      <w:r w:rsidRPr="00951DF3">
        <w:rPr>
          <w:rFonts w:ascii="Calibri" w:hAnsi="Calibri"/>
        </w:rPr>
        <w:t>b) University of Liverpool</w:t>
      </w:r>
    </w:p>
    <w:p w14:paraId="120E0DDF" w14:textId="77777777" w:rsidR="00000763" w:rsidRPr="00951DF3" w:rsidRDefault="00000763" w:rsidP="00000763">
      <w:pPr>
        <w:spacing w:after="75" w:line="240" w:lineRule="exact"/>
        <w:ind w:left="567"/>
      </w:pPr>
      <w:r w:rsidRPr="00951DF3">
        <w:t xml:space="preserve">University of Oxford </w:t>
      </w:r>
    </w:p>
    <w:p w14:paraId="4036E400" w14:textId="77777777" w:rsidR="00000763" w:rsidRPr="00951DF3" w:rsidRDefault="00000763" w:rsidP="00000763">
      <w:pPr>
        <w:spacing w:after="75" w:line="240" w:lineRule="exact"/>
        <w:ind w:left="567"/>
      </w:pPr>
      <w:r w:rsidRPr="00951DF3">
        <w:t>University of Edinburgh</w:t>
      </w:r>
    </w:p>
    <w:p w14:paraId="14D5B27D" w14:textId="77777777" w:rsidR="00000763" w:rsidRPr="00951DF3" w:rsidRDefault="00000763" w:rsidP="00000763">
      <w:pPr>
        <w:spacing w:after="75" w:line="240" w:lineRule="exact"/>
        <w:ind w:left="567"/>
      </w:pPr>
      <w:r w:rsidRPr="00951DF3">
        <w:t>University Glasgow</w:t>
      </w:r>
    </w:p>
    <w:p w14:paraId="652D1AC2" w14:textId="77777777" w:rsidR="00000763" w:rsidRPr="00951DF3" w:rsidRDefault="00000763" w:rsidP="00000763">
      <w:pPr>
        <w:spacing w:after="75" w:line="240" w:lineRule="exact"/>
        <w:ind w:left="567"/>
      </w:pPr>
      <w:r w:rsidRPr="00951DF3">
        <w:t>Imperial College London</w:t>
      </w:r>
    </w:p>
    <w:p w14:paraId="0E686AE8" w14:textId="77777777" w:rsidR="00000763" w:rsidRPr="00951DF3" w:rsidRDefault="00000763" w:rsidP="00000763">
      <w:pPr>
        <w:spacing w:after="75" w:line="240" w:lineRule="exact"/>
        <w:ind w:firstLine="567"/>
      </w:pPr>
      <w:r w:rsidRPr="00951DF3">
        <w:t>Wellcome Trust Sanger Institute</w:t>
      </w:r>
    </w:p>
    <w:p w14:paraId="56DA055F" w14:textId="77777777" w:rsidR="00000763" w:rsidRPr="00951DF3" w:rsidRDefault="00000763" w:rsidP="00000763">
      <w:pPr>
        <w:spacing w:after="75" w:line="240" w:lineRule="exact"/>
        <w:ind w:left="567"/>
      </w:pPr>
      <w:r w:rsidRPr="00951DF3">
        <w:t>Global Health Network, Oxford</w:t>
      </w:r>
    </w:p>
    <w:p w14:paraId="050CE51B" w14:textId="77777777" w:rsidR="00000763" w:rsidRPr="00951DF3" w:rsidRDefault="00000763" w:rsidP="00000763">
      <w:pPr>
        <w:spacing w:after="75" w:line="240" w:lineRule="exact"/>
        <w:ind w:left="567"/>
      </w:pPr>
      <w:r w:rsidRPr="00951DF3">
        <w:t>Reference Microbiology Services, Public Health England</w:t>
      </w:r>
    </w:p>
    <w:p w14:paraId="5ABDFD3F" w14:textId="77777777" w:rsidR="00000763" w:rsidRPr="00951DF3" w:rsidRDefault="00000763" w:rsidP="00000763">
      <w:pPr>
        <w:spacing w:after="75" w:line="240" w:lineRule="exact"/>
        <w:ind w:left="567"/>
      </w:pPr>
      <w:r w:rsidRPr="00951DF3">
        <w:t>University of Southampton</w:t>
      </w:r>
    </w:p>
    <w:p w14:paraId="45A93BD1" w14:textId="77777777" w:rsidR="00000763" w:rsidRPr="00951DF3" w:rsidRDefault="00000763" w:rsidP="00000763">
      <w:pPr>
        <w:spacing w:after="75" w:line="240" w:lineRule="exact"/>
        <w:ind w:left="567"/>
      </w:pPr>
      <w:r w:rsidRPr="00951DF3">
        <w:t>NHS Blood &amp; Transplant Blood Borne Virus Unit</w:t>
      </w:r>
    </w:p>
    <w:p w14:paraId="0868AA47" w14:textId="77777777" w:rsidR="00000763" w:rsidRPr="00951DF3" w:rsidRDefault="00000763" w:rsidP="00000763">
      <w:pPr>
        <w:tabs>
          <w:tab w:val="right" w:pos="9026"/>
        </w:tabs>
        <w:suppressAutoHyphens/>
        <w:spacing w:after="75" w:line="240" w:lineRule="exact"/>
        <w:ind w:left="567"/>
        <w:rPr>
          <w:rFonts w:ascii="Calibri" w:hAnsi="Calibri"/>
        </w:rPr>
      </w:pPr>
      <w:r w:rsidRPr="00951DF3">
        <w:rPr>
          <w:rFonts w:ascii="Calibri" w:hAnsi="Calibri"/>
          <w:i/>
          <w:iCs/>
        </w:rPr>
        <w:t xml:space="preserve">the above being </w:t>
      </w:r>
      <w:r w:rsidRPr="00951DF3">
        <w:rPr>
          <w:rFonts w:ascii="Calibri" w:hAnsi="Calibri"/>
        </w:rPr>
        <w:t>“the respective Recipient Institutions”</w:t>
      </w:r>
    </w:p>
    <w:p w14:paraId="3259281B" w14:textId="77777777" w:rsidR="00000763" w:rsidRPr="00951DF3" w:rsidRDefault="00000763" w:rsidP="00000763">
      <w:pPr>
        <w:tabs>
          <w:tab w:val="left" w:pos="576"/>
          <w:tab w:val="left" w:pos="1152"/>
          <w:tab w:val="left" w:pos="1728"/>
          <w:tab w:val="left" w:pos="5760"/>
        </w:tabs>
        <w:suppressAutoHyphens/>
        <w:spacing w:after="75" w:line="240" w:lineRule="exact"/>
        <w:ind w:left="567"/>
        <w:rPr>
          <w:rFonts w:ascii="Calibri" w:hAnsi="Calibri"/>
        </w:rPr>
      </w:pPr>
      <w:r w:rsidRPr="00951DF3">
        <w:rPr>
          <w:rFonts w:ascii="Calibri" w:hAnsi="Calibri"/>
        </w:rPr>
        <w:tab/>
        <w:t>This Agreement records the terms under which the Provider Institution will make available to the Recipient Institutions the Material identified in the protocol (the “Material”). The term “Material” means material, other than human gametes or embryos, which consists of, or includes human cells and which is considered “Relevant Material” for the purposes of the Human Tissue Act 2004</w:t>
      </w:r>
      <w:r w:rsidRPr="00951DF3">
        <w:rPr>
          <w:rStyle w:val="FootnoteReference"/>
          <w:rFonts w:ascii="Calibri" w:hAnsi="Calibri"/>
        </w:rPr>
        <w:footnoteReference w:id="1"/>
      </w:r>
      <w:r w:rsidRPr="00951DF3">
        <w:rPr>
          <w:rFonts w:ascii="Calibri" w:hAnsi="Calibri"/>
        </w:rPr>
        <w:t xml:space="preserve"> together with related data. The Recipient Institution will hold the Material on the terms of this Agreement and solely for the purpose of “the Study” and as described the protocol, within the research groups (“the Recipient Scientists”). The Recipient Institutions hereby agrees to comply and procure that the Recipient Scientists and all personnel who work with the Material comply with the following terms and conditions:</w:t>
      </w:r>
    </w:p>
    <w:p w14:paraId="21646422" w14:textId="77777777" w:rsidR="00000763" w:rsidRPr="00951DF3" w:rsidRDefault="00000763" w:rsidP="00000763">
      <w:pPr>
        <w:spacing w:after="75" w:line="240" w:lineRule="exact"/>
        <w:ind w:left="567" w:hanging="567"/>
        <w:rPr>
          <w:rFonts w:ascii="Calibri" w:hAnsi="Calibri"/>
        </w:rPr>
      </w:pPr>
      <w:r w:rsidRPr="00951DF3">
        <w:rPr>
          <w:rFonts w:ascii="Calibri" w:hAnsi="Calibri"/>
        </w:rPr>
        <w:t xml:space="preserve">1. </w:t>
      </w:r>
      <w:r w:rsidRPr="00951DF3">
        <w:rPr>
          <w:rFonts w:ascii="Calibri" w:hAnsi="Calibri"/>
        </w:rPr>
        <w:tab/>
        <w:t>The Recipient Institutions will not use the Material for administration to human subjects or human application as that term is defined in the Human Tissue (Quality and Safety for Human Application) Regulations 2007 (or equivalent as each may be replaced or amended from time to time), or for clinical or diagnostic purposes.</w:t>
      </w:r>
      <w:r w:rsidRPr="00951DF3">
        <w:rPr>
          <w:rStyle w:val="FootnoteReference"/>
          <w:rFonts w:ascii="Calibri" w:hAnsi="Calibri"/>
        </w:rPr>
        <w:footnoteReference w:id="2"/>
      </w:r>
    </w:p>
    <w:p w14:paraId="23623B67" w14:textId="77777777"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lastRenderedPageBreak/>
        <w:t>2.</w:t>
      </w:r>
      <w:r w:rsidRPr="00951DF3">
        <w:rPr>
          <w:rFonts w:ascii="Calibri" w:hAnsi="Calibri"/>
        </w:rPr>
        <w:tab/>
      </w:r>
      <w:r w:rsidRPr="00951DF3">
        <w:rPr>
          <w:rFonts w:ascii="Calibri" w:hAnsi="Calibri"/>
        </w:rPr>
        <w:tab/>
        <w:t>The Recipient Institution may use the Material for the purposes of the Study and as described in the protocol, from the date of receipt of the Material. The Recipient Institution will comply fully with all applicable environmental, health and safety laws, the Human Tissue Act 2004 and other Applicable Laws</w:t>
      </w:r>
      <w:r w:rsidRPr="00951DF3">
        <w:rPr>
          <w:rStyle w:val="FootnoteReference"/>
          <w:rFonts w:ascii="Calibri" w:hAnsi="Calibri"/>
        </w:rPr>
        <w:footnoteReference w:id="3"/>
      </w:r>
      <w:r w:rsidRPr="00951DF3">
        <w:rPr>
          <w:rFonts w:ascii="Calibri" w:hAnsi="Calibri"/>
        </w:rPr>
        <w:t xml:space="preserve"> with respect to its use (including, but not limited to, disposal or return).  </w:t>
      </w:r>
    </w:p>
    <w:p w14:paraId="0A8DAA19" w14:textId="77777777" w:rsidR="00000763" w:rsidRPr="00951DF3" w:rsidRDefault="00000763" w:rsidP="00000763">
      <w:pPr>
        <w:spacing w:after="75" w:line="240" w:lineRule="exact"/>
        <w:ind w:left="573" w:hanging="573"/>
        <w:rPr>
          <w:rFonts w:ascii="Calibri" w:hAnsi="Calibri"/>
        </w:rPr>
      </w:pPr>
      <w:r w:rsidRPr="00951DF3">
        <w:rPr>
          <w:rFonts w:ascii="Calibri" w:hAnsi="Calibri"/>
        </w:rPr>
        <w:t xml:space="preserve">3. </w:t>
      </w:r>
      <w:r w:rsidRPr="00951DF3">
        <w:rPr>
          <w:rFonts w:ascii="Calibri" w:hAnsi="Calibri"/>
        </w:rPr>
        <w:tab/>
        <w:t xml:space="preserve">The Recipient Institution shall use a courier with suitable skill and experience to safely transport the Material in accordance with all Applicable Laws.  The Recipient Institution will bear the cost of carriage and any necessary insurance. The Provider Institution makes no charge for the Material / the Material is provided subject to the reimbursement by the Recipient Institution to the Provider Institution for its costs of extracting from storage and preparing the Material as set out in the protocol.  Risk in and responsibility for the Material shall pass to the Recipient Institution once it is loaded onto transport as </w:t>
      </w:r>
      <w:proofErr w:type="spellStart"/>
      <w:r w:rsidRPr="00951DF3">
        <w:rPr>
          <w:rFonts w:ascii="Calibri" w:hAnsi="Calibri"/>
        </w:rPr>
        <w:t>organised</w:t>
      </w:r>
      <w:proofErr w:type="spellEnd"/>
      <w:r w:rsidRPr="00951DF3">
        <w:rPr>
          <w:rFonts w:ascii="Calibri" w:hAnsi="Calibri"/>
        </w:rPr>
        <w:t xml:space="preserve"> by the Recipient Institution.  If so requested by the Provider Institution the Recipient Institution shall provide it with written confirmation of the safe receipt of the Materials promptly after their delivery to the Recipient Institution’s laboratory.</w:t>
      </w:r>
    </w:p>
    <w:p w14:paraId="77C34617" w14:textId="77777777"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 xml:space="preserve">4. </w:t>
      </w:r>
      <w:r w:rsidRPr="00951DF3">
        <w:rPr>
          <w:rFonts w:ascii="Calibri" w:hAnsi="Calibri"/>
        </w:rPr>
        <w:tab/>
        <w:t xml:space="preserve">The Recipient Institution understands that the Material may have hazardous properties, contain infectious agents or pose other health and safety risks. Subject to clause 9, the Provider Institution makes no representations and gives no warranties either express or implied in relation to it: for example (without limitation), no warranties are given about quality or fitness for a particular purpose, or freedom from infection. The Provider Institution will not be liable for any use made of the Material by the Recipient Institution. The Recipient Institution will use the Material in accordance with good laboratory practice standards, all due skill and care and with dignity, sensitivity and respect. The Recipient Institution will comply with all Applicable Laws, approvals, rules, codes of practice and regulations governing the transportation, storage, use and disposal of the Material. The Recipient Institution warrants that it will only use, or permit the use of the Material in work that has ethical approval, as stated in the protocol. </w:t>
      </w:r>
    </w:p>
    <w:p w14:paraId="1964C55D" w14:textId="77777777"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 xml:space="preserve">5. </w:t>
      </w:r>
      <w:r w:rsidRPr="00951DF3">
        <w:rPr>
          <w:rFonts w:ascii="Calibri" w:hAnsi="Calibri"/>
        </w:rPr>
        <w:tab/>
        <w:t xml:space="preserve">Except to the extent prohibited by Law and subject to clause 9, the Recipient Institution assumes all liability for damages which may arise from its receipt, use, storage or disposal of the Material. The Provider Institution will not be liable to the Recipient Institution for any loss, claim or demand made by the Recipient Institution, or made against the Recipient Institution by any other party, due to or arising from its use, storage or disposal of the Material by the Recipient Institution, except to the extent the law otherwise requires. </w:t>
      </w:r>
    </w:p>
    <w:p w14:paraId="49F42E91" w14:textId="77777777"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lastRenderedPageBreak/>
        <w:t xml:space="preserve">6. </w:t>
      </w:r>
      <w:r w:rsidRPr="00951DF3">
        <w:rPr>
          <w:rFonts w:ascii="Calibri" w:hAnsi="Calibri"/>
        </w:rPr>
        <w:tab/>
        <w:t xml:space="preserve">The liability of either party for any breach of this Agreement, or arising in any other way out of the subject matter of this Agreement, will not extend to loss of business or profit, or to any indirect or consequential damages or losses. </w:t>
      </w:r>
    </w:p>
    <w:p w14:paraId="37AB49D7" w14:textId="77777777"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 xml:space="preserve">7. </w:t>
      </w:r>
      <w:r w:rsidRPr="00951DF3">
        <w:rPr>
          <w:rFonts w:ascii="Calibri" w:hAnsi="Calibri"/>
        </w:rPr>
        <w:tab/>
        <w:t xml:space="preserve">The Recipient Institution agrees to obtain the written consent of the Provider Institution if there is any material change to the proposed use of the Material in the Study as described in the protocol.  </w:t>
      </w:r>
    </w:p>
    <w:p w14:paraId="413C9CCA" w14:textId="77777777"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8.</w:t>
      </w:r>
      <w:r w:rsidRPr="00951DF3">
        <w:rPr>
          <w:rFonts w:ascii="Calibri" w:hAnsi="Calibri"/>
        </w:rPr>
        <w:tab/>
        <w:t>The Recipient Scientist will acknowledge the source of the Material in any publication reporting on its use. If the Recipient Scientist wishes to include in a publication any information which has been provided by the Provider Institution with the Material and which was clearly marked as “confidential” and “proprietary” at the point of disclosure (“Confidential Information”), the Recipient Scientist must obtain written permission from the Provider Institution, providing a copy of the text to allow a reasonable period for review before publication takes place, such permission not to be unreasonably withheld or delayed. If so requested by the Provider Institution, the Recipient Institution shall provide the Provider Institution with a confidential copy of the findings of the Study.</w:t>
      </w:r>
    </w:p>
    <w:p w14:paraId="4D57C97F" w14:textId="77777777"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9.</w:t>
      </w:r>
      <w:r w:rsidRPr="00951DF3">
        <w:rPr>
          <w:rFonts w:ascii="Calibri" w:hAnsi="Calibri"/>
        </w:rPr>
        <w:tab/>
        <w:t xml:space="preserve">The Provider Institution warrants that where required by Applicable Laws the Material has been obtained from humans with the appropriate consent as required by the Human Tissue Act 2004 and with ethical approval and the Provider Institution shall be liable for any claims arising due to the breach of this warranty. The Provider Institution hereby grants to the Recipient Institution a non-exclusive research </w:t>
      </w:r>
      <w:proofErr w:type="spellStart"/>
      <w:r w:rsidRPr="00951DF3">
        <w:rPr>
          <w:rFonts w:ascii="Calibri" w:hAnsi="Calibri"/>
        </w:rPr>
        <w:t>licence</w:t>
      </w:r>
      <w:proofErr w:type="spellEnd"/>
      <w:r w:rsidRPr="00951DF3">
        <w:rPr>
          <w:rFonts w:ascii="Calibri" w:hAnsi="Calibri"/>
        </w:rPr>
        <w:t xml:space="preserve"> to use the Material for the Study only. The Provider Institution further warrants that it has not provided any information (and does not intend to provide any information) which has led or may lead to the Recipient Institution being able to identify the person from whom the relevant material came.   </w:t>
      </w:r>
    </w:p>
    <w:p w14:paraId="3BD9FE5B" w14:textId="77777777"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 xml:space="preserve">10. </w:t>
      </w:r>
      <w:r w:rsidRPr="00951DF3">
        <w:rPr>
          <w:rFonts w:ascii="Calibri" w:hAnsi="Calibri"/>
        </w:rPr>
        <w:tab/>
        <w:t xml:space="preserve">The Recipient Institution undertakes to store the Material in accordance with all Applicable Laws and not to attempt to identify or contact the donor of the Material or to compromise or otherwise infringe the confidentiality of information on the donors and their right to privacy. </w:t>
      </w:r>
    </w:p>
    <w:p w14:paraId="34FFAE25" w14:textId="77777777"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 xml:space="preserve">11. </w:t>
      </w:r>
      <w:r w:rsidRPr="00951DF3">
        <w:rPr>
          <w:rFonts w:ascii="Calibri" w:hAnsi="Calibri"/>
        </w:rPr>
        <w:tab/>
      </w:r>
      <w:r w:rsidRPr="00951DF3">
        <w:rPr>
          <w:rFonts w:ascii="Calibri" w:hAnsi="Calibri"/>
        </w:rPr>
        <w:tab/>
        <w:t>Nothing included in this Agreement shall prevent the Provider Institution from being able to distribute the Material to other entities as described in the protocol. If, as per the details included in the protocol, the Material is to be transferred to another institution for the purposes of the Study, the responsibility for compliance with the terms of this Agreement rests with the Recipient Institution.</w:t>
      </w:r>
    </w:p>
    <w:p w14:paraId="4FC8870D" w14:textId="77777777" w:rsidR="00000763" w:rsidRPr="00951DF3" w:rsidRDefault="00000763" w:rsidP="00000763">
      <w:pPr>
        <w:spacing w:after="75" w:line="240" w:lineRule="exact"/>
        <w:ind w:left="570" w:hanging="570"/>
        <w:rPr>
          <w:rFonts w:ascii="Calibri" w:hAnsi="Calibri"/>
        </w:rPr>
      </w:pPr>
      <w:r w:rsidRPr="00951DF3">
        <w:rPr>
          <w:rFonts w:ascii="Calibri" w:hAnsi="Calibri"/>
        </w:rPr>
        <w:t>12.</w:t>
      </w:r>
      <w:r w:rsidRPr="00951DF3">
        <w:rPr>
          <w:rFonts w:ascii="Calibri" w:hAnsi="Calibri"/>
        </w:rPr>
        <w:tab/>
        <w:t xml:space="preserve">The Provider Institution has the right to terminate this agreement forthwith at any time by means of written notice to Recipient Institution if the ethical approval is withdrawn or if the Recipient Institution is in breach of this Agreement. In the case of any termination, the Recipient Institution shall immediately discontinue all use of the Material and, at the Provider Institution's discretion, promptly return or destroy (at the Recipient Institution's own cost) all unused Material and provide written confirmation that this has been completed. If requested, the Recipient Institution must certify that it has complied in full with any such requirement of the Provider Institution.  Should an individual donor or their next of kin rescind their consent, the Provider Institution will require and the Recipient Institution agrees to discontinue using the appropriately identified sample and return or destroy it in accordance with the Provider Institution’s instructions. </w:t>
      </w:r>
    </w:p>
    <w:p w14:paraId="5AF1CDBF" w14:textId="77777777"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13.</w:t>
      </w:r>
      <w:r w:rsidRPr="00951DF3">
        <w:rPr>
          <w:rFonts w:ascii="Calibri" w:hAnsi="Calibri"/>
        </w:rPr>
        <w:tab/>
        <w:t>This Agreement shall be governed by English Law, and the English Courts shall have exclusive jurisdiction to deal with any dispute which may arise out of or in connection with this Letter Agreement.</w:t>
      </w:r>
    </w:p>
    <w:p w14:paraId="096EF1EE" w14:textId="77777777" w:rsidR="00000763" w:rsidRPr="00951DF3" w:rsidRDefault="00000763" w:rsidP="00000763">
      <w:pPr>
        <w:tabs>
          <w:tab w:val="left" w:pos="576"/>
          <w:tab w:val="left" w:pos="1152"/>
          <w:tab w:val="left" w:pos="1728"/>
          <w:tab w:val="left" w:pos="5773"/>
        </w:tabs>
        <w:suppressAutoHyphens/>
        <w:spacing w:line="240" w:lineRule="exact"/>
        <w:ind w:left="570" w:hanging="570"/>
        <w:rPr>
          <w:rFonts w:ascii="Calibri" w:hAnsi="Calibri"/>
        </w:rPr>
      </w:pPr>
      <w:r w:rsidRPr="00951DF3">
        <w:rPr>
          <w:rFonts w:ascii="Calibri" w:hAnsi="Calibri"/>
        </w:rPr>
        <w:t>END</w:t>
      </w:r>
    </w:p>
    <w:p w14:paraId="0043ED43" w14:textId="77777777" w:rsidR="002D6147" w:rsidRPr="00951DF3" w:rsidRDefault="002D6147" w:rsidP="009B32AA">
      <w:pPr>
        <w:pStyle w:val="FirstParagraph"/>
        <w:rPr>
          <w:lang w:val="en-GB"/>
        </w:rPr>
      </w:pPr>
    </w:p>
    <w:p w14:paraId="48F1E6DA" w14:textId="77777777" w:rsidR="001202D1" w:rsidRPr="00951DF3" w:rsidRDefault="00785FD4">
      <w:pPr>
        <w:pStyle w:val="Heading2"/>
        <w:rPr>
          <w:color w:val="auto"/>
          <w:lang w:val="en-GB"/>
        </w:rPr>
      </w:pPr>
      <w:r w:rsidRPr="00951DF3">
        <w:rPr>
          <w:color w:val="auto"/>
          <w:lang w:val="en-GB"/>
        </w:rPr>
        <w:lastRenderedPageBreak/>
        <w:t xml:space="preserve"> </w:t>
      </w:r>
      <w:bookmarkStart w:id="181" w:name="_Toc39488127"/>
      <w:r w:rsidR="00C15D9F" w:rsidRPr="00951DF3">
        <w:rPr>
          <w:color w:val="auto"/>
          <w:lang w:val="en-GB"/>
        </w:rPr>
        <w:t>Revision History</w:t>
      </w:r>
      <w:bookmarkEnd w:id="178"/>
      <w:bookmarkEnd w:id="181"/>
    </w:p>
    <w:p w14:paraId="7A3214D9" w14:textId="04F679BA" w:rsidR="00BB0F30" w:rsidRDefault="00785FD4" w:rsidP="00665FBF">
      <w:pPr>
        <w:pStyle w:val="Heading3"/>
        <w:rPr>
          <w:color w:val="auto"/>
          <w:lang w:val="en-GB"/>
        </w:rPr>
      </w:pPr>
      <w:r w:rsidRPr="00951DF3">
        <w:rPr>
          <w:color w:val="auto"/>
          <w:lang w:val="en-GB"/>
        </w:rPr>
        <w:t xml:space="preserve"> </w:t>
      </w:r>
      <w:bookmarkStart w:id="182" w:name="_Toc39488128"/>
      <w:r w:rsidR="00BB0F30">
        <w:rPr>
          <w:color w:val="auto"/>
          <w:lang w:val="en-GB"/>
        </w:rPr>
        <w:t>Changes since v2.0</w:t>
      </w:r>
      <w:bookmarkEnd w:id="182"/>
    </w:p>
    <w:p w14:paraId="2AA60987" w14:textId="21F68B6C" w:rsidR="004A5622" w:rsidRPr="004A5622" w:rsidRDefault="004A5622" w:rsidP="004A5622">
      <w:pPr>
        <w:pStyle w:val="BodyText"/>
        <w:rPr>
          <w:b/>
          <w:highlight w:val="yellow"/>
          <w:lang w:val="en-GB"/>
        </w:rPr>
      </w:pPr>
      <w:r w:rsidRPr="004A5622">
        <w:rPr>
          <w:b/>
          <w:highlight w:val="yellow"/>
          <w:lang w:val="en-GB"/>
        </w:rPr>
        <w:t>Date and Version No: 14</w:t>
      </w:r>
      <w:r w:rsidRPr="004A5622">
        <w:rPr>
          <w:b/>
          <w:highlight w:val="yellow"/>
          <w:vertAlign w:val="superscript"/>
          <w:lang w:val="en-GB"/>
        </w:rPr>
        <w:t>th</w:t>
      </w:r>
      <w:r w:rsidRPr="004A5622">
        <w:rPr>
          <w:b/>
          <w:highlight w:val="yellow"/>
          <w:lang w:val="en-GB"/>
        </w:rPr>
        <w:t xml:space="preserve"> April 2020, v3.0</w:t>
      </w:r>
    </w:p>
    <w:p w14:paraId="7A31DD0F" w14:textId="3C0F1BB0" w:rsidR="004A5622" w:rsidRPr="004A5622" w:rsidRDefault="004A5622" w:rsidP="004A5622">
      <w:pPr>
        <w:pStyle w:val="BodyText"/>
        <w:rPr>
          <w:highlight w:val="yellow"/>
          <w:lang w:val="en-GB"/>
        </w:rPr>
      </w:pPr>
      <w:r w:rsidRPr="004A5622">
        <w:rPr>
          <w:highlight w:val="yellow"/>
          <w:lang w:val="en-GB"/>
        </w:rPr>
        <w:t>Section 2.8:</w:t>
      </w:r>
    </w:p>
    <w:p w14:paraId="65FA71A6" w14:textId="77777777" w:rsidR="004A5622" w:rsidRPr="004A5622" w:rsidRDefault="004A5622" w:rsidP="004A5622">
      <w:pPr>
        <w:pStyle w:val="BodyText"/>
        <w:rPr>
          <w:highlight w:val="yellow"/>
          <w:lang w:val="en-GB"/>
        </w:rPr>
      </w:pPr>
      <w:r w:rsidRPr="004A5622">
        <w:rPr>
          <w:highlight w:val="yellow"/>
          <w:lang w:val="en-GB"/>
        </w:rPr>
        <w:t>Clarification of definition of healthcare facility.</w:t>
      </w:r>
    </w:p>
    <w:p w14:paraId="53E6C80B" w14:textId="77777777" w:rsidR="004A5622" w:rsidRPr="004A5622" w:rsidRDefault="004A5622" w:rsidP="004A5622">
      <w:pPr>
        <w:pStyle w:val="BodyText"/>
        <w:rPr>
          <w:highlight w:val="yellow"/>
          <w:lang w:val="en-GB"/>
        </w:rPr>
      </w:pPr>
      <w:r w:rsidRPr="004A5622">
        <w:rPr>
          <w:highlight w:val="yellow"/>
          <w:lang w:val="en-GB"/>
        </w:rPr>
        <w:t>Removal of exclusion by refusal as redundant.</w:t>
      </w:r>
    </w:p>
    <w:p w14:paraId="5795268F" w14:textId="77777777" w:rsidR="004A5622" w:rsidRPr="004A5622" w:rsidRDefault="004A5622" w:rsidP="004A5622">
      <w:pPr>
        <w:pStyle w:val="BodyText"/>
        <w:rPr>
          <w:highlight w:val="yellow"/>
          <w:lang w:val="en-GB"/>
        </w:rPr>
      </w:pPr>
      <w:r w:rsidRPr="004A5622">
        <w:rPr>
          <w:highlight w:val="yellow"/>
          <w:lang w:val="en-GB"/>
        </w:rPr>
        <w:t>Section 4.2:</w:t>
      </w:r>
    </w:p>
    <w:p w14:paraId="0FF5309E" w14:textId="77777777" w:rsidR="004A5622" w:rsidRPr="004A5622" w:rsidRDefault="004A5622" w:rsidP="004A5622">
      <w:pPr>
        <w:pStyle w:val="BodyText"/>
        <w:rPr>
          <w:highlight w:val="yellow"/>
          <w:lang w:val="en-GB"/>
        </w:rPr>
      </w:pPr>
      <w:r w:rsidRPr="004A5622">
        <w:rPr>
          <w:highlight w:val="yellow"/>
          <w:lang w:val="en-GB"/>
        </w:rPr>
        <w:t>Collection of CHI and identifiers for linkage to trials and other data sets.</w:t>
      </w:r>
    </w:p>
    <w:p w14:paraId="4C56C9C1" w14:textId="55834170" w:rsidR="004A5622" w:rsidRDefault="004A5622" w:rsidP="004A5622">
      <w:pPr>
        <w:pStyle w:val="BodyText"/>
        <w:rPr>
          <w:highlight w:val="yellow"/>
          <w:lang w:val="en-GB"/>
        </w:rPr>
      </w:pPr>
      <w:r w:rsidRPr="004A5622">
        <w:rPr>
          <w:highlight w:val="yellow"/>
          <w:lang w:val="en-GB"/>
        </w:rPr>
        <w:t>Explicit use of telephone consent as patients likely to be isolated.</w:t>
      </w:r>
    </w:p>
    <w:p w14:paraId="67437576" w14:textId="77777777" w:rsidR="0049174B" w:rsidRPr="002438B4" w:rsidRDefault="0049174B" w:rsidP="0049174B">
      <w:pPr>
        <w:pStyle w:val="BodyText"/>
        <w:jc w:val="both"/>
        <w:rPr>
          <w:highlight w:val="yellow"/>
          <w:lang w:val="en-GB"/>
        </w:rPr>
      </w:pPr>
      <w:r>
        <w:rPr>
          <w:highlight w:val="yellow"/>
          <w:lang w:val="en-GB"/>
        </w:rPr>
        <w:t>Allowance of electronic consent at limited sites with explicit central approval.</w:t>
      </w:r>
    </w:p>
    <w:p w14:paraId="3886DF55" w14:textId="77777777" w:rsidR="004A5622" w:rsidRPr="004A5622" w:rsidRDefault="004A5622" w:rsidP="004A5622">
      <w:pPr>
        <w:pStyle w:val="BodyText"/>
        <w:rPr>
          <w:highlight w:val="yellow"/>
          <w:lang w:val="en-GB"/>
        </w:rPr>
      </w:pPr>
      <w:r w:rsidRPr="004A5622">
        <w:rPr>
          <w:highlight w:val="yellow"/>
          <w:lang w:val="en-GB"/>
        </w:rPr>
        <w:t>Section 4.4:</w:t>
      </w:r>
    </w:p>
    <w:p w14:paraId="2932A123" w14:textId="77777777" w:rsidR="004A5622" w:rsidRPr="004A5622" w:rsidRDefault="004A5622" w:rsidP="004A5622">
      <w:pPr>
        <w:pStyle w:val="BodyText"/>
        <w:rPr>
          <w:highlight w:val="yellow"/>
          <w:lang w:val="en-GB"/>
        </w:rPr>
      </w:pPr>
      <w:r w:rsidRPr="004A5622">
        <w:rPr>
          <w:highlight w:val="yellow"/>
          <w:lang w:val="en-GB"/>
        </w:rPr>
        <w:t>Change to sample processing to reflect Health &amp; Safety Executive guidance.</w:t>
      </w:r>
    </w:p>
    <w:p w14:paraId="165C8CB7" w14:textId="6440C55C" w:rsidR="004A5622" w:rsidRDefault="004A5622" w:rsidP="004A5622">
      <w:pPr>
        <w:pStyle w:val="BodyText"/>
        <w:rPr>
          <w:highlight w:val="yellow"/>
          <w:lang w:val="en-GB"/>
        </w:rPr>
      </w:pPr>
      <w:r w:rsidRPr="004A5622">
        <w:rPr>
          <w:highlight w:val="yellow"/>
          <w:lang w:val="en-GB"/>
        </w:rPr>
        <w:t>Section 4.5:</w:t>
      </w:r>
    </w:p>
    <w:p w14:paraId="23E046FF" w14:textId="1BB9144A" w:rsidR="00582CE1" w:rsidRPr="004A5622" w:rsidRDefault="00582CE1" w:rsidP="004A5622">
      <w:pPr>
        <w:pStyle w:val="BodyText"/>
        <w:rPr>
          <w:highlight w:val="yellow"/>
          <w:lang w:val="en-GB"/>
        </w:rPr>
      </w:pPr>
      <w:r>
        <w:rPr>
          <w:highlight w:val="yellow"/>
          <w:lang w:val="en-GB"/>
        </w:rPr>
        <w:t>Inclusion of sodium citrate blood sample in sample set.</w:t>
      </w:r>
    </w:p>
    <w:p w14:paraId="778F0984" w14:textId="77777777" w:rsidR="004A5622" w:rsidRPr="004A5622" w:rsidRDefault="004A5622" w:rsidP="004A5622">
      <w:pPr>
        <w:pStyle w:val="BodyText"/>
        <w:rPr>
          <w:highlight w:val="yellow"/>
          <w:lang w:val="en-GB"/>
        </w:rPr>
      </w:pPr>
      <w:r w:rsidRPr="004A5622">
        <w:rPr>
          <w:highlight w:val="yellow"/>
          <w:lang w:val="en-GB"/>
        </w:rPr>
        <w:t>Addition of telephone numbers to consent forms.</w:t>
      </w:r>
    </w:p>
    <w:p w14:paraId="456D0045" w14:textId="77777777" w:rsidR="004A5622" w:rsidRPr="004A5622" w:rsidRDefault="004A5622" w:rsidP="004A5622">
      <w:pPr>
        <w:pStyle w:val="BodyText"/>
        <w:rPr>
          <w:highlight w:val="yellow"/>
          <w:lang w:val="en-GB"/>
        </w:rPr>
      </w:pPr>
      <w:r w:rsidRPr="004A5622">
        <w:rPr>
          <w:highlight w:val="yellow"/>
          <w:lang w:val="en-GB"/>
        </w:rPr>
        <w:t>Clarification around respiratory sampling and alternative (NPA) for children, addition of nose swab and specify collection of leftover BAL.</w:t>
      </w:r>
    </w:p>
    <w:p w14:paraId="01B01F87" w14:textId="507CABF6" w:rsidR="004A5622" w:rsidRDefault="004A5622" w:rsidP="004A5622">
      <w:pPr>
        <w:pStyle w:val="BodyText"/>
        <w:rPr>
          <w:highlight w:val="yellow"/>
          <w:lang w:val="en-GB"/>
        </w:rPr>
      </w:pPr>
      <w:r w:rsidRPr="004A5622">
        <w:rPr>
          <w:highlight w:val="yellow"/>
          <w:lang w:val="en-GB"/>
        </w:rPr>
        <w:t>Addition of cellular immunology, serial serology</w:t>
      </w:r>
      <w:ins w:id="183" w:author="Clark Russell" w:date="2020-05-05T14:22:00Z">
        <w:r w:rsidR="001F10DF">
          <w:rPr>
            <w:highlight w:val="yellow"/>
            <w:lang w:val="en-GB"/>
          </w:rPr>
          <w:t xml:space="preserve">, </w:t>
        </w:r>
        <w:r w:rsidR="001F10DF" w:rsidRPr="002438B4">
          <w:rPr>
            <w:highlight w:val="yellow"/>
            <w:lang w:val="en-GB"/>
          </w:rPr>
          <w:t>serial BAL on ECMO</w:t>
        </w:r>
      </w:ins>
      <w:r w:rsidRPr="004A5622">
        <w:rPr>
          <w:highlight w:val="yellow"/>
          <w:lang w:val="en-GB"/>
        </w:rPr>
        <w:t xml:space="preserve"> and long-term follow-up sub-studies.</w:t>
      </w:r>
    </w:p>
    <w:p w14:paraId="43E9E10F" w14:textId="52F49176" w:rsidR="00280420" w:rsidRDefault="00280420" w:rsidP="004A5622">
      <w:pPr>
        <w:pStyle w:val="BodyText"/>
        <w:rPr>
          <w:highlight w:val="yellow"/>
          <w:lang w:val="en-GB"/>
        </w:rPr>
      </w:pPr>
      <w:r>
        <w:rPr>
          <w:highlight w:val="yellow"/>
          <w:lang w:val="en-GB"/>
        </w:rPr>
        <w:t>Addition of table recording relevant PISC for sub-studies.</w:t>
      </w:r>
    </w:p>
    <w:p w14:paraId="0B7D37E2" w14:textId="23B970F5" w:rsidR="00280420" w:rsidRPr="004A5622" w:rsidRDefault="00280420" w:rsidP="004A5622">
      <w:pPr>
        <w:pStyle w:val="BodyText"/>
        <w:rPr>
          <w:highlight w:val="yellow"/>
          <w:lang w:val="en-GB"/>
        </w:rPr>
      </w:pPr>
      <w:r>
        <w:rPr>
          <w:highlight w:val="yellow"/>
          <w:lang w:val="en-GB"/>
        </w:rPr>
        <w:t>Addition of text for Environmental sampling sub-study</w:t>
      </w:r>
    </w:p>
    <w:p w14:paraId="5CB623F5" w14:textId="77777777" w:rsidR="004A5622" w:rsidRPr="004A5622" w:rsidRDefault="004A5622" w:rsidP="004A5622">
      <w:pPr>
        <w:pStyle w:val="BodyText"/>
        <w:rPr>
          <w:highlight w:val="yellow"/>
          <w:lang w:val="en-GB"/>
        </w:rPr>
      </w:pPr>
      <w:r w:rsidRPr="004A5622">
        <w:rPr>
          <w:highlight w:val="yellow"/>
          <w:lang w:val="en-GB"/>
        </w:rPr>
        <w:t>Section 4.6:</w:t>
      </w:r>
    </w:p>
    <w:p w14:paraId="528E4466" w14:textId="77777777" w:rsidR="004A5622" w:rsidRPr="004A5622" w:rsidRDefault="004A5622" w:rsidP="004A5622">
      <w:pPr>
        <w:pStyle w:val="BodyText"/>
        <w:rPr>
          <w:highlight w:val="yellow"/>
          <w:lang w:val="en-GB"/>
        </w:rPr>
      </w:pPr>
      <w:r w:rsidRPr="004A5622">
        <w:rPr>
          <w:highlight w:val="yellow"/>
          <w:lang w:val="en-GB"/>
        </w:rPr>
        <w:t>Clarification and justification for collection of data without consent.</w:t>
      </w:r>
    </w:p>
    <w:p w14:paraId="36E2D818" w14:textId="77777777" w:rsidR="004A5622" w:rsidRPr="004A5622" w:rsidRDefault="004A5622" w:rsidP="004A5622">
      <w:pPr>
        <w:pStyle w:val="BodyText"/>
        <w:rPr>
          <w:highlight w:val="yellow"/>
          <w:lang w:val="en-GB"/>
        </w:rPr>
      </w:pPr>
      <w:r w:rsidRPr="004A5622">
        <w:rPr>
          <w:highlight w:val="yellow"/>
          <w:lang w:val="en-GB"/>
        </w:rPr>
        <w:t>Section 4.7:</w:t>
      </w:r>
    </w:p>
    <w:p w14:paraId="3788DECB" w14:textId="77777777" w:rsidR="004A5622" w:rsidRPr="004A5622" w:rsidRDefault="004A5622" w:rsidP="004A5622">
      <w:pPr>
        <w:pStyle w:val="BodyText"/>
        <w:rPr>
          <w:highlight w:val="yellow"/>
          <w:lang w:val="en-GB"/>
        </w:rPr>
      </w:pPr>
      <w:r w:rsidRPr="004A5622">
        <w:rPr>
          <w:highlight w:val="yellow"/>
          <w:lang w:val="en-GB"/>
        </w:rPr>
        <w:t>Clarification that CRF data will be collected post-mortem if patient dies prior to confirmation of pathogen of interest.</w:t>
      </w:r>
    </w:p>
    <w:p w14:paraId="18D7F5EE" w14:textId="77777777" w:rsidR="004A5622" w:rsidRPr="004A5622" w:rsidRDefault="004A5622" w:rsidP="004A5622">
      <w:pPr>
        <w:pStyle w:val="BodyText"/>
        <w:rPr>
          <w:highlight w:val="yellow"/>
          <w:lang w:val="en-GB"/>
        </w:rPr>
      </w:pPr>
      <w:r w:rsidRPr="004A5622">
        <w:rPr>
          <w:highlight w:val="yellow"/>
          <w:lang w:val="en-GB"/>
        </w:rPr>
        <w:t>Updated website and email address for eCRF.</w:t>
      </w:r>
    </w:p>
    <w:p w14:paraId="30025951" w14:textId="77777777" w:rsidR="004A5622" w:rsidRPr="004A5622" w:rsidRDefault="004A5622" w:rsidP="004A5622">
      <w:pPr>
        <w:pStyle w:val="BodyText"/>
        <w:rPr>
          <w:highlight w:val="yellow"/>
          <w:lang w:val="en-GB"/>
        </w:rPr>
      </w:pPr>
      <w:r w:rsidRPr="004A5622">
        <w:rPr>
          <w:highlight w:val="yellow"/>
          <w:lang w:val="en-GB"/>
        </w:rPr>
        <w:t>Section 4.8:</w:t>
      </w:r>
    </w:p>
    <w:p w14:paraId="6529588F" w14:textId="77777777" w:rsidR="004A5622" w:rsidRPr="004A5622" w:rsidRDefault="004A5622" w:rsidP="004A5622">
      <w:pPr>
        <w:pStyle w:val="BodyText"/>
        <w:rPr>
          <w:highlight w:val="yellow"/>
          <w:lang w:val="en-GB"/>
        </w:rPr>
      </w:pPr>
      <w:r w:rsidRPr="004A5622">
        <w:rPr>
          <w:highlight w:val="yellow"/>
          <w:lang w:val="en-GB"/>
        </w:rPr>
        <w:t>Clarification on contact methods for patient follow-up.</w:t>
      </w:r>
    </w:p>
    <w:p w14:paraId="7E374182" w14:textId="77777777" w:rsidR="004A5622" w:rsidRPr="004A5622" w:rsidRDefault="004A5622" w:rsidP="004A5622">
      <w:pPr>
        <w:pStyle w:val="BodyText"/>
        <w:rPr>
          <w:highlight w:val="yellow"/>
          <w:lang w:val="en-GB"/>
        </w:rPr>
      </w:pPr>
      <w:r w:rsidRPr="004A5622">
        <w:rPr>
          <w:highlight w:val="yellow"/>
          <w:lang w:val="en-GB"/>
        </w:rPr>
        <w:t>Section 5.3:</w:t>
      </w:r>
    </w:p>
    <w:p w14:paraId="28D91715" w14:textId="77777777" w:rsidR="004A5622" w:rsidRPr="004A5622" w:rsidRDefault="004A5622" w:rsidP="004A5622">
      <w:pPr>
        <w:pStyle w:val="BodyText"/>
        <w:rPr>
          <w:highlight w:val="yellow"/>
          <w:lang w:val="en-GB"/>
        </w:rPr>
      </w:pPr>
      <w:r w:rsidRPr="004A5622">
        <w:rPr>
          <w:highlight w:val="yellow"/>
          <w:lang w:val="en-GB"/>
        </w:rPr>
        <w:lastRenderedPageBreak/>
        <w:t>Sir Michael Stoker Building, MRC-University of Glasgow Centre for Virus Research (CVR), Glasgow or Outbreak Laboratory, Ronald Ross Building, University of Liverpool listed as initial receiving laboratories for biological samples.</w:t>
      </w:r>
    </w:p>
    <w:p w14:paraId="2B57480A" w14:textId="77777777" w:rsidR="004A5622" w:rsidRPr="004A5622" w:rsidRDefault="004A5622" w:rsidP="004A5622">
      <w:pPr>
        <w:pStyle w:val="BodyText"/>
        <w:rPr>
          <w:highlight w:val="yellow"/>
          <w:lang w:val="en-GB"/>
        </w:rPr>
      </w:pPr>
      <w:r w:rsidRPr="004A5622">
        <w:rPr>
          <w:highlight w:val="yellow"/>
          <w:lang w:val="en-GB"/>
        </w:rPr>
        <w:t>Sections 7.1 and 8.9:</w:t>
      </w:r>
    </w:p>
    <w:p w14:paraId="4E735F14" w14:textId="77777777" w:rsidR="004A5622" w:rsidRPr="004A5622" w:rsidRDefault="004A5622" w:rsidP="004A5622">
      <w:pPr>
        <w:pStyle w:val="BodyText"/>
        <w:rPr>
          <w:highlight w:val="yellow"/>
          <w:lang w:val="en-GB"/>
        </w:rPr>
      </w:pPr>
      <w:r w:rsidRPr="004A5622">
        <w:rPr>
          <w:highlight w:val="yellow"/>
          <w:lang w:val="en-GB"/>
        </w:rPr>
        <w:t xml:space="preserve">Collection of </w:t>
      </w:r>
      <w:proofErr w:type="gramStart"/>
      <w:r w:rsidRPr="004A5622">
        <w:rPr>
          <w:highlight w:val="yellow"/>
          <w:lang w:val="en-GB"/>
        </w:rPr>
        <w:t>CHI</w:t>
      </w:r>
      <w:proofErr w:type="gramEnd"/>
      <w:r w:rsidRPr="004A5622">
        <w:rPr>
          <w:highlight w:val="yellow"/>
          <w:lang w:val="en-GB"/>
        </w:rPr>
        <w:t xml:space="preserve"> (for data linkage) and telephone number (for follow-up).</w:t>
      </w:r>
    </w:p>
    <w:p w14:paraId="3B136BFD" w14:textId="77777777" w:rsidR="004A5622" w:rsidRPr="004A5622" w:rsidRDefault="004A5622" w:rsidP="004A5622">
      <w:pPr>
        <w:pStyle w:val="BodyText"/>
        <w:rPr>
          <w:highlight w:val="yellow"/>
          <w:lang w:val="en-GB"/>
        </w:rPr>
      </w:pPr>
      <w:r w:rsidRPr="004A5622">
        <w:rPr>
          <w:highlight w:val="yellow"/>
          <w:lang w:val="en-GB"/>
        </w:rPr>
        <w:t>Section 7.3:</w:t>
      </w:r>
    </w:p>
    <w:p w14:paraId="7322AE10" w14:textId="2C610639" w:rsidR="004A5622" w:rsidRPr="004A5622" w:rsidRDefault="004A5622" w:rsidP="004A5622">
      <w:pPr>
        <w:pStyle w:val="BodyText"/>
        <w:rPr>
          <w:highlight w:val="yellow"/>
          <w:lang w:val="en-GB"/>
        </w:rPr>
      </w:pPr>
      <w:r w:rsidRPr="004A5622">
        <w:rPr>
          <w:highlight w:val="yellow"/>
          <w:lang w:val="en-GB"/>
        </w:rPr>
        <w:t>Purpose of data linkage</w:t>
      </w:r>
      <w:r w:rsidR="00AD2D6F">
        <w:rPr>
          <w:highlight w:val="yellow"/>
          <w:lang w:val="en-GB"/>
        </w:rPr>
        <w:t xml:space="preserve"> and explanatory figure.</w:t>
      </w:r>
    </w:p>
    <w:p w14:paraId="147C7DE6" w14:textId="77777777" w:rsidR="004A5622" w:rsidRPr="004A5622" w:rsidRDefault="004A5622" w:rsidP="004A5622">
      <w:pPr>
        <w:pStyle w:val="BodyText"/>
        <w:rPr>
          <w:highlight w:val="yellow"/>
          <w:lang w:val="en-GB"/>
        </w:rPr>
      </w:pPr>
      <w:r w:rsidRPr="004A5622">
        <w:rPr>
          <w:highlight w:val="yellow"/>
          <w:lang w:val="en-GB"/>
        </w:rPr>
        <w:t xml:space="preserve">Appendix 2: </w:t>
      </w:r>
    </w:p>
    <w:p w14:paraId="7EA898AD" w14:textId="06F68B31" w:rsidR="00BB0F30" w:rsidRPr="00BB0F30" w:rsidRDefault="004A5622" w:rsidP="004A5622">
      <w:pPr>
        <w:pStyle w:val="BodyText"/>
        <w:rPr>
          <w:lang w:val="en-GB"/>
        </w:rPr>
      </w:pPr>
      <w:r w:rsidRPr="004A5622">
        <w:rPr>
          <w:highlight w:val="yellow"/>
          <w:lang w:val="en-GB"/>
        </w:rPr>
        <w:t>Tables illustrating different Tier 2 serial sampling schedules.</w:t>
      </w:r>
    </w:p>
    <w:p w14:paraId="033205ED" w14:textId="6E56C7C2" w:rsidR="001202D1" w:rsidRPr="00951DF3" w:rsidRDefault="00BB0F30" w:rsidP="00665FBF">
      <w:pPr>
        <w:pStyle w:val="Heading3"/>
        <w:rPr>
          <w:color w:val="auto"/>
          <w:lang w:val="en-GB"/>
        </w:rPr>
      </w:pPr>
      <w:r>
        <w:rPr>
          <w:color w:val="auto"/>
          <w:lang w:val="en-GB"/>
        </w:rPr>
        <w:t xml:space="preserve"> </w:t>
      </w:r>
      <w:bookmarkStart w:id="184" w:name="_Toc39488129"/>
      <w:r w:rsidR="00C15D9F" w:rsidRPr="00951DF3">
        <w:rPr>
          <w:color w:val="auto"/>
          <w:lang w:val="en-GB"/>
        </w:rPr>
        <w:t>Changes since v</w:t>
      </w:r>
      <w:r w:rsidR="00052CA5">
        <w:rPr>
          <w:color w:val="auto"/>
          <w:lang w:val="en-GB"/>
        </w:rPr>
        <w:t>1.0</w:t>
      </w:r>
      <w:bookmarkEnd w:id="184"/>
    </w:p>
    <w:p w14:paraId="311A16F6" w14:textId="77777777" w:rsidR="001202D1" w:rsidRPr="00951DF3" w:rsidRDefault="00C15D9F">
      <w:pPr>
        <w:pStyle w:val="BodyText"/>
        <w:rPr>
          <w:lang w:val="en-GB"/>
        </w:rPr>
      </w:pPr>
      <w:r w:rsidRPr="00951DF3">
        <w:t>Date and Version No: v</w:t>
      </w:r>
      <w:r w:rsidR="00035B5D">
        <w:t>2.0</w:t>
      </w:r>
      <w:r w:rsidR="00052CA5">
        <w:t>28</w:t>
      </w:r>
      <w:r w:rsidR="00052CA5" w:rsidRPr="00B2669E">
        <w:rPr>
          <w:vertAlign w:val="superscript"/>
        </w:rPr>
        <w:t>th</w:t>
      </w:r>
      <w:r w:rsidR="00052CA5">
        <w:t xml:space="preserve"> February 2020</w:t>
      </w:r>
    </w:p>
    <w:p w14:paraId="50EFA83F" w14:textId="77777777" w:rsidR="00052CA5" w:rsidRDefault="00052CA5">
      <w:pPr>
        <w:pStyle w:val="BodyText"/>
        <w:rPr>
          <w:lang w:val="en-GB"/>
        </w:rPr>
      </w:pPr>
      <w:r w:rsidRPr="00052CA5">
        <w:rPr>
          <w:lang w:val="en-GB"/>
        </w:rPr>
        <w:t xml:space="preserve">Per Condition 2 of </w:t>
      </w:r>
      <w:r w:rsidR="000D0244">
        <w:rPr>
          <w:lang w:val="en-GB"/>
        </w:rPr>
        <w:t xml:space="preserve">Scotland </w:t>
      </w:r>
      <w:proofErr w:type="gramStart"/>
      <w:r w:rsidR="000D0244">
        <w:rPr>
          <w:lang w:val="en-GB"/>
        </w:rPr>
        <w:t>A</w:t>
      </w:r>
      <w:proofErr w:type="gramEnd"/>
      <w:r w:rsidR="000D0244">
        <w:rPr>
          <w:lang w:val="en-GB"/>
        </w:rPr>
        <w:t xml:space="preserve"> Research Ethics Committee</w:t>
      </w:r>
      <w:r w:rsidRPr="00052CA5">
        <w:rPr>
          <w:lang w:val="en-GB"/>
        </w:rPr>
        <w:t xml:space="preserve"> </w:t>
      </w:r>
      <w:r>
        <w:rPr>
          <w:lang w:val="en-GB"/>
        </w:rPr>
        <w:t xml:space="preserve">opinion </w:t>
      </w:r>
      <w:r w:rsidRPr="00052CA5">
        <w:rPr>
          <w:lang w:val="en-GB"/>
        </w:rPr>
        <w:t>letter</w:t>
      </w:r>
      <w:r w:rsidR="000D0244">
        <w:rPr>
          <w:lang w:val="en-GB"/>
        </w:rPr>
        <w:t xml:space="preserve"> (14</w:t>
      </w:r>
      <w:r w:rsidR="000D0244" w:rsidRPr="00B2669E">
        <w:rPr>
          <w:vertAlign w:val="superscript"/>
          <w:lang w:val="en-GB"/>
        </w:rPr>
        <w:t>th</w:t>
      </w:r>
      <w:r w:rsidR="000D0244">
        <w:rPr>
          <w:lang w:val="en-GB"/>
        </w:rPr>
        <w:t xml:space="preserve"> February 2020)</w:t>
      </w:r>
      <w:r w:rsidRPr="00052CA5">
        <w:rPr>
          <w:lang w:val="en-GB"/>
        </w:rPr>
        <w:t>, reference to deferred consent has been removed.</w:t>
      </w:r>
    </w:p>
    <w:p w14:paraId="1516514E" w14:textId="77777777" w:rsidR="00C52E30" w:rsidRDefault="00C52E30">
      <w:pPr>
        <w:pStyle w:val="BodyText"/>
        <w:rPr>
          <w:lang w:val="en-GB"/>
        </w:rPr>
      </w:pPr>
      <w:r>
        <w:rPr>
          <w:lang w:val="en-GB"/>
        </w:rPr>
        <w:t>Section 4.5.3. Clarification of sampling schedule and revision of content and order of tables:</w:t>
      </w:r>
    </w:p>
    <w:p w14:paraId="1439DDB4" w14:textId="77777777" w:rsidR="00C52E30" w:rsidRDefault="00C52E30" w:rsidP="00B2669E">
      <w:pPr>
        <w:pStyle w:val="BodyText"/>
        <w:rPr>
          <w:lang w:val="en-GB"/>
        </w:rPr>
      </w:pPr>
      <w:r>
        <w:rPr>
          <w:lang w:val="en-GB"/>
        </w:rPr>
        <w:t>- Table 1 example TIER 2 sampling schedule</w:t>
      </w:r>
      <w:r w:rsidR="00144F96">
        <w:rPr>
          <w:lang w:val="en-GB"/>
        </w:rPr>
        <w:t xml:space="preserve"> (simplified version of previous Table 2 which users found confusing)</w:t>
      </w:r>
    </w:p>
    <w:p w14:paraId="0AFAF6FE" w14:textId="77777777" w:rsidR="00C52E30" w:rsidRPr="00C52E30" w:rsidRDefault="00C52E30" w:rsidP="00B2669E">
      <w:pPr>
        <w:pStyle w:val="BodyText"/>
        <w:rPr>
          <w:lang w:val="en-GB"/>
        </w:rPr>
      </w:pPr>
      <w:r>
        <w:rPr>
          <w:lang w:val="en-GB"/>
        </w:rPr>
        <w:t xml:space="preserve">- </w:t>
      </w:r>
      <w:r w:rsidRPr="00C52E30">
        <w:rPr>
          <w:lang w:val="en-GB"/>
        </w:rPr>
        <w:t xml:space="preserve">Table 2 Core sample set </w:t>
      </w:r>
      <w:r w:rsidR="00144F96">
        <w:rPr>
          <w:lang w:val="en-GB"/>
        </w:rPr>
        <w:t>(sample set contents amended as below)</w:t>
      </w:r>
    </w:p>
    <w:p w14:paraId="58E23561" w14:textId="77777777" w:rsidR="00C52E30" w:rsidRPr="00C52E30" w:rsidRDefault="00C52E30" w:rsidP="00B2669E">
      <w:pPr>
        <w:pStyle w:val="BodyText"/>
        <w:rPr>
          <w:lang w:val="en-GB"/>
        </w:rPr>
      </w:pPr>
      <w:r>
        <w:rPr>
          <w:lang w:val="en-GB"/>
        </w:rPr>
        <w:t xml:space="preserve">- </w:t>
      </w:r>
      <w:r w:rsidRPr="00C52E30">
        <w:rPr>
          <w:lang w:val="en-GB"/>
        </w:rPr>
        <w:t>Table 3 Blood sample volumes</w:t>
      </w:r>
      <w:r w:rsidR="00144F96">
        <w:rPr>
          <w:lang w:val="en-GB"/>
        </w:rPr>
        <w:t xml:space="preserve"> (content unchanged)</w:t>
      </w:r>
    </w:p>
    <w:p w14:paraId="7926B289" w14:textId="77777777" w:rsidR="00C52E30" w:rsidRPr="00C52E30" w:rsidRDefault="00C52E30" w:rsidP="00B2669E">
      <w:pPr>
        <w:pStyle w:val="BodyText"/>
        <w:rPr>
          <w:lang w:val="en-GB"/>
        </w:rPr>
      </w:pPr>
      <w:r>
        <w:rPr>
          <w:lang w:val="en-GB"/>
        </w:rPr>
        <w:t xml:space="preserve">- </w:t>
      </w:r>
      <w:r w:rsidRPr="00C52E30">
        <w:rPr>
          <w:lang w:val="en-GB"/>
        </w:rPr>
        <w:t>Table 4 Data collection and documentation</w:t>
      </w:r>
      <w:r w:rsidR="00144F96">
        <w:rPr>
          <w:lang w:val="en-GB"/>
        </w:rPr>
        <w:t xml:space="preserve"> (new table providing overview of data and sample collection requirements for specified timepoints)</w:t>
      </w:r>
    </w:p>
    <w:p w14:paraId="5C9C2BFA" w14:textId="77777777" w:rsidR="00052CA5" w:rsidRDefault="00052CA5">
      <w:pPr>
        <w:pStyle w:val="BodyText"/>
        <w:rPr>
          <w:lang w:val="en-GB"/>
        </w:rPr>
      </w:pPr>
      <w:r>
        <w:rPr>
          <w:lang w:val="en-GB"/>
        </w:rPr>
        <w:t xml:space="preserve">In section 4.5, nasal synthetic absorptive matrix (SAM) strips and oral crevicular fluid have been added to the </w:t>
      </w:r>
      <w:r w:rsidR="00144F96">
        <w:rPr>
          <w:lang w:val="en-GB"/>
        </w:rPr>
        <w:t>core sample set</w:t>
      </w:r>
      <w:r>
        <w:rPr>
          <w:lang w:val="en-GB"/>
        </w:rPr>
        <w:t>.</w:t>
      </w:r>
    </w:p>
    <w:p w14:paraId="6E4FF98C" w14:textId="77777777" w:rsidR="00C52E30" w:rsidRDefault="00C52E30">
      <w:pPr>
        <w:pStyle w:val="BodyText"/>
        <w:rPr>
          <w:lang w:val="en-GB"/>
        </w:rPr>
      </w:pPr>
      <w:r>
        <w:rPr>
          <w:lang w:val="en-GB"/>
        </w:rPr>
        <w:t xml:space="preserve">Section 4.5.3 Table 2 and Section 5.3, Table 8. Change to sample processing for pathogen samples to indicate that </w:t>
      </w:r>
      <w:r w:rsidRPr="00B2669E">
        <w:rPr>
          <w:i/>
          <w:lang w:val="en-GB"/>
        </w:rPr>
        <w:t>no processing</w:t>
      </w:r>
      <w:r>
        <w:rPr>
          <w:lang w:val="en-GB"/>
        </w:rPr>
        <w:t xml:space="preserve"> (i.e. aliquoting) should be done at study sites.</w:t>
      </w:r>
    </w:p>
    <w:p w14:paraId="0D256700" w14:textId="77777777" w:rsidR="00C52E30" w:rsidRPr="00951DF3" w:rsidRDefault="00C52E30" w:rsidP="00C52E30">
      <w:pPr>
        <w:pStyle w:val="BodyText"/>
        <w:rPr>
          <w:lang w:val="en-GB"/>
        </w:rPr>
      </w:pPr>
      <w:r w:rsidRPr="00951DF3">
        <w:rPr>
          <w:lang w:val="en-GB"/>
        </w:rPr>
        <w:t>Additional optional sub studies are included describing the following samples and procedures</w:t>
      </w:r>
      <w:r>
        <w:rPr>
          <w:lang w:val="en-GB"/>
        </w:rPr>
        <w:t xml:space="preserve"> (Section 4.5, Table 5)</w:t>
      </w:r>
      <w:r w:rsidRPr="00951DF3">
        <w:rPr>
          <w:lang w:val="en-GB"/>
        </w:rPr>
        <w:t>:</w:t>
      </w:r>
    </w:p>
    <w:p w14:paraId="6EED1748" w14:textId="77777777" w:rsidR="00C52E30" w:rsidRPr="00951DF3" w:rsidRDefault="00C52E30" w:rsidP="00C52E30">
      <w:pPr>
        <w:pStyle w:val="BodyText"/>
        <w:rPr>
          <w:lang w:val="en-GB"/>
        </w:rPr>
      </w:pPr>
      <w:r w:rsidRPr="00951DF3">
        <w:rPr>
          <w:lang w:val="en-GB"/>
        </w:rPr>
        <w:t>- additional sample for isolation of PBMCs</w:t>
      </w:r>
    </w:p>
    <w:p w14:paraId="18A30C69" w14:textId="77777777" w:rsidR="00C52E30" w:rsidRPr="00951DF3" w:rsidRDefault="00C52E30" w:rsidP="00C52E30">
      <w:pPr>
        <w:pStyle w:val="BodyText"/>
        <w:rPr>
          <w:lang w:val="en-GB"/>
        </w:rPr>
      </w:pPr>
      <w:r w:rsidRPr="00951DF3">
        <w:rPr>
          <w:lang w:val="en-GB"/>
        </w:rPr>
        <w:t>- environmental transmission assessment.</w:t>
      </w:r>
    </w:p>
    <w:p w14:paraId="421FD74F" w14:textId="77777777" w:rsidR="00C52E30" w:rsidRDefault="00C52E30">
      <w:pPr>
        <w:pStyle w:val="BodyText"/>
        <w:rPr>
          <w:lang w:val="en-GB"/>
        </w:rPr>
      </w:pPr>
      <w:r w:rsidRPr="00951DF3">
        <w:rPr>
          <w:lang w:val="en-GB"/>
        </w:rPr>
        <w:t>- plasmapheresis for research, standards and product development</w:t>
      </w:r>
      <w:r>
        <w:rPr>
          <w:lang w:val="en-GB"/>
        </w:rPr>
        <w:t xml:space="preserve"> (further details section 4.8.1)</w:t>
      </w:r>
    </w:p>
    <w:p w14:paraId="5A93D042" w14:textId="77777777" w:rsidR="001202D1" w:rsidRPr="00951DF3" w:rsidRDefault="00A4478C" w:rsidP="00EA7C02">
      <w:pPr>
        <w:pStyle w:val="BodyText"/>
        <w:rPr>
          <w:lang w:val="en-GB"/>
        </w:rPr>
      </w:pPr>
      <w:r>
        <w:rPr>
          <w:lang w:val="en-GB"/>
        </w:rPr>
        <w:t>S</w:t>
      </w:r>
      <w:r w:rsidR="00EA7C02" w:rsidRPr="00951DF3">
        <w:rPr>
          <w:lang w:val="en-GB"/>
        </w:rPr>
        <w:t>ingle patient information and consent / assent forms have been created instead of being virus specific.</w:t>
      </w:r>
    </w:p>
    <w:p w14:paraId="73A956A7" w14:textId="77777777" w:rsidR="00665FBF" w:rsidRPr="00951DF3" w:rsidRDefault="00665FBF" w:rsidP="00665FBF">
      <w:pPr>
        <w:pStyle w:val="BodyText"/>
        <w:rPr>
          <w:lang w:val="en-GB"/>
        </w:rPr>
      </w:pPr>
      <w:r w:rsidRPr="00951DF3">
        <w:rPr>
          <w:lang w:val="en-GB"/>
        </w:rPr>
        <w:lastRenderedPageBreak/>
        <w:t>Reformatting of protocol and consent forms for easier maintenance and sharing</w:t>
      </w:r>
      <w:r w:rsidR="00C52E30">
        <w:rPr>
          <w:lang w:val="en-GB"/>
        </w:rPr>
        <w:t>, and harmonisation with the most recent approved versions of the protocol and forms approved by the Oxford C Research Ethics Committee.</w:t>
      </w:r>
    </w:p>
    <w:p w14:paraId="426E4D56" w14:textId="77777777" w:rsidR="00665FBF" w:rsidRPr="00951DF3" w:rsidRDefault="00E17475">
      <w:pPr>
        <w:pStyle w:val="BodyText"/>
        <w:rPr>
          <w:lang w:val="en-GB"/>
        </w:rPr>
      </w:pPr>
      <w:r>
        <w:rPr>
          <w:lang w:val="en-GB"/>
        </w:rPr>
        <w:t>Section 8.4 updated to reflect that once someone has reached the age of 16 they considered an adult.</w:t>
      </w:r>
    </w:p>
    <w:p w14:paraId="1C99C212" w14:textId="77777777" w:rsidR="00D04684" w:rsidRPr="00951DF3" w:rsidRDefault="00D04684">
      <w:pPr>
        <w:pStyle w:val="BodyText"/>
        <w:rPr>
          <w:lang w:val="en-GB"/>
        </w:rPr>
      </w:pPr>
    </w:p>
    <w:p w14:paraId="44F6B292" w14:textId="755BD83D" w:rsidR="004321B8" w:rsidRDefault="00A51BE0" w:rsidP="00BB0F30">
      <w:pPr>
        <w:pStyle w:val="Heading1"/>
        <w:rPr>
          <w:lang w:val="en-GB"/>
        </w:rPr>
      </w:pPr>
      <w:bookmarkStart w:id="185" w:name="appendix-a"/>
      <w:r w:rsidRPr="00951DF3">
        <w:rPr>
          <w:lang w:val="en-GB"/>
        </w:rPr>
        <w:t xml:space="preserve"> </w:t>
      </w:r>
      <w:bookmarkStart w:id="186" w:name="_Toc39488130"/>
      <w:r w:rsidR="004321B8">
        <w:rPr>
          <w:lang w:val="en-GB"/>
        </w:rPr>
        <w:t>APPENDICES</w:t>
      </w:r>
      <w:bookmarkEnd w:id="186"/>
    </w:p>
    <w:p w14:paraId="52D872C1" w14:textId="4703F1D9" w:rsidR="004321B8" w:rsidRDefault="004321B8" w:rsidP="004321B8">
      <w:pPr>
        <w:pStyle w:val="Heading2"/>
        <w:rPr>
          <w:color w:val="auto"/>
          <w:lang w:val="en-GB"/>
        </w:rPr>
      </w:pPr>
      <w:bookmarkStart w:id="187" w:name="_Toc39488131"/>
      <w:r>
        <w:rPr>
          <w:color w:val="auto"/>
          <w:lang w:val="en-GB"/>
        </w:rPr>
        <w:t>Appendix</w:t>
      </w:r>
      <w:r w:rsidRPr="00951DF3">
        <w:rPr>
          <w:color w:val="auto"/>
          <w:lang w:val="en-GB"/>
        </w:rPr>
        <w:t xml:space="preserve"> </w:t>
      </w:r>
      <w:r w:rsidR="00C15D9F" w:rsidRPr="00951DF3">
        <w:rPr>
          <w:color w:val="auto"/>
          <w:lang w:val="en-GB"/>
        </w:rPr>
        <w:t>A</w:t>
      </w:r>
      <w:bookmarkEnd w:id="185"/>
      <w:r>
        <w:rPr>
          <w:color w:val="auto"/>
          <w:lang w:val="en-GB"/>
        </w:rPr>
        <w:t xml:space="preserve">: </w:t>
      </w:r>
      <w:bookmarkStart w:id="188" w:name="X4f6dae68a4afa93b82ee9ceaef444558bd55d83"/>
      <w:r w:rsidR="00A51BE0" w:rsidRPr="004321B8">
        <w:rPr>
          <w:color w:val="auto"/>
          <w:lang w:val="en-GB"/>
        </w:rPr>
        <w:t>Test</w:t>
      </w:r>
      <w:r w:rsidR="00C15D9F" w:rsidRPr="004321B8">
        <w:rPr>
          <w:color w:val="auto"/>
          <w:lang w:val="en-GB"/>
        </w:rPr>
        <w:t xml:space="preserve"> Activation Guidance – Internal Pilot Study</w:t>
      </w:r>
      <w:r w:rsidR="00C15D9F" w:rsidRPr="004321B8">
        <w:rPr>
          <w:color w:val="auto"/>
          <w:lang w:val="en-GB"/>
        </w:rPr>
        <w:br/>
        <w:t>for maintenance of the UK Clinical Characterisation Protocol</w:t>
      </w:r>
      <w:bookmarkEnd w:id="187"/>
    </w:p>
    <w:p w14:paraId="1700CB22" w14:textId="42778935" w:rsidR="004321B8" w:rsidRPr="004321B8" w:rsidRDefault="004321B8" w:rsidP="00BB0F30">
      <w:pPr>
        <w:pStyle w:val="BodyText"/>
        <w:rPr>
          <w:lang w:val="en-GB"/>
        </w:rPr>
      </w:pPr>
      <w:r w:rsidRPr="004321B8">
        <w:rPr>
          <w:lang w:val="en-GB"/>
        </w:rPr>
        <w:t>To be used in combination with this protocol</w:t>
      </w:r>
    </w:p>
    <w:p w14:paraId="749F32DE" w14:textId="03BEE689" w:rsidR="005F337C" w:rsidRPr="00951DF3" w:rsidRDefault="004321B8">
      <w:pPr>
        <w:pStyle w:val="Heading2"/>
        <w:rPr>
          <w:color w:val="auto"/>
          <w:lang w:val="en-GB"/>
        </w:rPr>
      </w:pPr>
      <w:r>
        <w:rPr>
          <w:color w:val="auto"/>
          <w:lang w:val="en-GB"/>
        </w:rPr>
        <w:t xml:space="preserve"> </w:t>
      </w:r>
      <w:bookmarkStart w:id="189" w:name="_Toc39488132"/>
      <w:r>
        <w:rPr>
          <w:color w:val="auto"/>
          <w:lang w:val="en-GB"/>
        </w:rPr>
        <w:t xml:space="preserve">Appendix B: </w:t>
      </w:r>
      <w:r w:rsidRPr="008B4030">
        <w:rPr>
          <w:lang w:val="en-GB"/>
        </w:rPr>
        <w:t>Examples of TIER 2 priority schedule flexibility</w:t>
      </w:r>
      <w:bookmarkEnd w:id="189"/>
      <w:r w:rsidR="00C15D9F" w:rsidRPr="00951DF3">
        <w:rPr>
          <w:color w:val="auto"/>
          <w:lang w:val="en-GB"/>
        </w:rPr>
        <w:br/>
      </w:r>
    </w:p>
    <w:p w14:paraId="33C7880C" w14:textId="77777777" w:rsidR="004321B8" w:rsidRPr="008B4030" w:rsidRDefault="004321B8" w:rsidP="004321B8">
      <w:pPr>
        <w:spacing w:after="75" w:line="240" w:lineRule="exact"/>
        <w:rPr>
          <w:rFonts w:eastAsia="Times New Roman" w:cs="Arial"/>
          <w:b/>
          <w:bCs/>
          <w:i/>
          <w:iCs/>
          <w:sz w:val="21"/>
          <w:szCs w:val="21"/>
          <w:lang w:val="en-GB" w:eastAsia="en-GB"/>
        </w:rPr>
      </w:pPr>
      <w:r w:rsidRPr="008B4030">
        <w:rPr>
          <w:rFonts w:eastAsia="Times New Roman" w:cs="Arial"/>
          <w:b/>
          <w:bCs/>
          <w:i/>
          <w:iCs/>
          <w:sz w:val="21"/>
          <w:szCs w:val="21"/>
          <w:lang w:val="en-GB" w:eastAsia="en-GB"/>
        </w:rPr>
        <w:t>Tier 1 sampling schedule.</w:t>
      </w:r>
    </w:p>
    <w:tbl>
      <w:tblPr>
        <w:tblW w:w="9257"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71"/>
        <w:gridCol w:w="1136"/>
        <w:gridCol w:w="232"/>
        <w:gridCol w:w="232"/>
        <w:gridCol w:w="231"/>
        <w:gridCol w:w="231"/>
        <w:gridCol w:w="231"/>
        <w:gridCol w:w="232"/>
        <w:gridCol w:w="231"/>
        <w:gridCol w:w="231"/>
        <w:gridCol w:w="305"/>
        <w:gridCol w:w="305"/>
        <w:gridCol w:w="305"/>
        <w:gridCol w:w="305"/>
        <w:gridCol w:w="305"/>
        <w:gridCol w:w="305"/>
        <w:gridCol w:w="1201"/>
        <w:gridCol w:w="1868"/>
      </w:tblGrid>
      <w:tr w:rsidR="004321B8" w:rsidRPr="008B4030" w14:paraId="193A28CC" w14:textId="77777777" w:rsidTr="00280420">
        <w:trPr>
          <w:trHeight w:val="291"/>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8BAF10E" w14:textId="77777777" w:rsidR="004321B8" w:rsidRPr="008B4030" w:rsidRDefault="004321B8" w:rsidP="00280420">
            <w:pPr>
              <w:spacing w:line="240" w:lineRule="exact"/>
              <w:rPr>
                <w:rFonts w:eastAsia="Times New Roman" w:cs="Arial"/>
                <w:sz w:val="20"/>
                <w:szCs w:val="20"/>
                <w:lang w:val="en-GB" w:eastAsia="en-GB"/>
              </w:rPr>
            </w:pPr>
          </w:p>
        </w:tc>
        <w:tc>
          <w:tcPr>
            <w:tcW w:w="17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6BE5E83" w14:textId="77777777" w:rsidR="004321B8" w:rsidRPr="008B4030" w:rsidRDefault="004321B8" w:rsidP="00280420">
            <w:pPr>
              <w:spacing w:line="240" w:lineRule="exact"/>
              <w:rPr>
                <w:rFonts w:eastAsia="Times New Roman" w:cs="Arial"/>
                <w:sz w:val="20"/>
                <w:szCs w:val="20"/>
                <w:lang w:val="en-GB" w:eastAsia="en-GB"/>
              </w:rPr>
            </w:pPr>
          </w:p>
        </w:tc>
        <w:tc>
          <w:tcPr>
            <w:tcW w:w="0" w:type="auto"/>
            <w:gridSpan w:val="15"/>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03C7273" w14:textId="77777777" w:rsidR="004321B8" w:rsidRPr="008B4030" w:rsidRDefault="004321B8" w:rsidP="00280420">
            <w:pPr>
              <w:spacing w:before="100" w:beforeAutospacing="1" w:line="240" w:lineRule="exact"/>
              <w:rPr>
                <w:rFonts w:eastAsia="Times New Roman" w:cs="Arial"/>
                <w:sz w:val="20"/>
                <w:szCs w:val="20"/>
                <w:lang w:val="en-GB" w:eastAsia="en-GB"/>
              </w:rPr>
            </w:pPr>
            <w:r w:rsidRPr="008B4030">
              <w:rPr>
                <w:rFonts w:eastAsia="Times New Roman" w:cs="Arial"/>
                <w:sz w:val="20"/>
                <w:szCs w:val="20"/>
                <w:lang w:val="en-GB" w:eastAsia="en-GB"/>
              </w:rPr>
              <w:t>Serial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9FF7BB9" w14:textId="77777777" w:rsidR="004321B8" w:rsidRPr="008B4030" w:rsidRDefault="004321B8" w:rsidP="00280420">
            <w:pPr>
              <w:spacing w:line="240" w:lineRule="exact"/>
              <w:rPr>
                <w:rFonts w:eastAsia="Times New Roman" w:cs="Arial"/>
                <w:sz w:val="20"/>
                <w:szCs w:val="20"/>
                <w:lang w:val="en-GB" w:eastAsia="en-GB"/>
              </w:rPr>
            </w:pPr>
          </w:p>
        </w:tc>
      </w:tr>
      <w:tr w:rsidR="004321B8" w:rsidRPr="008B4030" w14:paraId="06BA2E7C" w14:textId="77777777" w:rsidTr="00280420">
        <w:trPr>
          <w:trHeight w:val="479"/>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73BE39D" w14:textId="77777777" w:rsidR="004321B8" w:rsidRPr="008B4030" w:rsidRDefault="004321B8" w:rsidP="00280420">
            <w:pPr>
              <w:spacing w:line="240" w:lineRule="exact"/>
              <w:rPr>
                <w:rFonts w:eastAsia="Times New Roman" w:cs="Arial"/>
                <w:sz w:val="20"/>
                <w:szCs w:val="20"/>
                <w:lang w:val="en-GB" w:eastAsia="en-GB"/>
              </w:rPr>
            </w:pPr>
          </w:p>
        </w:tc>
        <w:tc>
          <w:tcPr>
            <w:tcW w:w="17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F97DF23"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Recruitment</w:t>
            </w:r>
          </w:p>
        </w:tc>
        <w:tc>
          <w:tcPr>
            <w:tcW w:w="0" w:type="auto"/>
            <w:gridSpan w:val="6"/>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0585182"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Week 1</w:t>
            </w:r>
          </w:p>
        </w:tc>
        <w:tc>
          <w:tcPr>
            <w:tcW w:w="0" w:type="auto"/>
            <w:gridSpan w:val="7"/>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73B8B38"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Week 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258B685"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05EBFA5"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Further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DEAE0AE"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Convalescent samples</w:t>
            </w:r>
          </w:p>
        </w:tc>
      </w:tr>
      <w:tr w:rsidR="004321B8" w:rsidRPr="008B4030" w14:paraId="0D0C8339" w14:textId="77777777" w:rsidTr="00280420">
        <w:trPr>
          <w:trHeight w:val="940"/>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F95F229"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Day</w:t>
            </w:r>
          </w:p>
        </w:tc>
        <w:tc>
          <w:tcPr>
            <w:tcW w:w="17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677E1B1"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01A1220"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33632C2"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1463437"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D4DDF7F"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F83E9D8"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2AEF416"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7</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CD6CA0E"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8</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71261AB"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9</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73983DB"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10</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484653E"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11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62CB898"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12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CB2541D"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13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051E5E1" w14:textId="77777777" w:rsidR="004321B8" w:rsidRPr="008B4030" w:rsidRDefault="004321B8" w:rsidP="00280420">
            <w:pPr>
              <w:spacing w:before="100" w:beforeAutospacing="1" w:line="240" w:lineRule="exact"/>
              <w:jc w:val="center"/>
              <w:rPr>
                <w:rFonts w:eastAsia="Times New Roman" w:cs="Arial"/>
                <w:sz w:val="20"/>
                <w:szCs w:val="20"/>
                <w:lang w:val="en-GB" w:eastAsia="en-GB"/>
              </w:rPr>
            </w:pPr>
            <w:r w:rsidRPr="008B4030">
              <w:rPr>
                <w:rFonts w:eastAsia="Times New Roman" w:cs="Arial"/>
                <w:sz w:val="20"/>
                <w:szCs w:val="20"/>
                <w:lang w:val="en-GB" w:eastAsia="en-GB"/>
              </w:rPr>
              <w:t>14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0ECC0A1" w14:textId="77777777" w:rsidR="004321B8" w:rsidRPr="008B4030" w:rsidRDefault="004321B8" w:rsidP="00280420">
            <w:pPr>
              <w:spacing w:before="100" w:beforeAutospacing="1" w:line="240" w:lineRule="exact"/>
              <w:jc w:val="center"/>
              <w:rPr>
                <w:rFonts w:eastAsia="Times New Roman" w:cs="Arial"/>
                <w:sz w:val="20"/>
                <w:szCs w:val="20"/>
                <w:lang w:val="en-GB" w:eastAsia="en-GB"/>
              </w:rPr>
            </w:pPr>
            <w:r w:rsidRPr="008B4030">
              <w:rPr>
                <w:rFonts w:eastAsia="Times New Roman" w:cs="Arial"/>
                <w:sz w:val="20"/>
                <w:szCs w:val="20"/>
                <w:lang w:val="en-GB" w:eastAsia="en-GB"/>
              </w:rPr>
              <w:t>15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5A6BCCD" w14:textId="77777777" w:rsidR="004321B8" w:rsidRPr="008B4030" w:rsidRDefault="004321B8" w:rsidP="00280420">
            <w:pPr>
              <w:spacing w:before="100" w:beforeAutospacing="1" w:line="240" w:lineRule="exact"/>
              <w:rPr>
                <w:rFonts w:eastAsia="Times New Roman" w:cs="Arial"/>
                <w:sz w:val="20"/>
                <w:szCs w:val="20"/>
                <w:lang w:val="en-GB" w:eastAsia="en-GB"/>
              </w:rPr>
            </w:pPr>
            <w:r w:rsidRPr="008B4030">
              <w:rPr>
                <w:rFonts w:eastAsia="Times New Roman" w:cs="Arial"/>
                <w:sz w:val="20"/>
                <w:szCs w:val="20"/>
                <w:lang w:val="en-GB" w:eastAsia="en-GB"/>
              </w:rPr>
              <w:t>Weekly until max 100 days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8A5D5EB" w14:textId="77777777" w:rsidR="004321B8" w:rsidRPr="008B4030" w:rsidRDefault="004321B8" w:rsidP="00280420">
            <w:pPr>
              <w:spacing w:before="100" w:beforeAutospacing="1" w:line="240" w:lineRule="exact"/>
              <w:rPr>
                <w:rFonts w:eastAsia="Times New Roman" w:cs="Arial"/>
                <w:sz w:val="20"/>
                <w:szCs w:val="20"/>
                <w:lang w:val="en-GB" w:eastAsia="en-GB"/>
              </w:rPr>
            </w:pPr>
            <w:r w:rsidRPr="008B4030">
              <w:rPr>
                <w:rFonts w:eastAsia="Times New Roman" w:cs="Arial"/>
                <w:sz w:val="20"/>
                <w:szCs w:val="20"/>
                <w:lang w:val="en-GB" w:eastAsia="en-GB"/>
              </w:rPr>
              <w:t>&gt;28 days after hospital discharge</w:t>
            </w:r>
          </w:p>
        </w:tc>
      </w:tr>
      <w:tr w:rsidR="004321B8" w:rsidRPr="008B4030" w14:paraId="6E8068DD" w14:textId="77777777" w:rsidTr="00280420">
        <w:trPr>
          <w:trHeight w:val="274"/>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412D615" w14:textId="77777777" w:rsidR="004321B8" w:rsidRPr="008B4030" w:rsidRDefault="004321B8" w:rsidP="00280420">
            <w:pPr>
              <w:spacing w:before="100" w:beforeAutospacing="1" w:line="240" w:lineRule="exact"/>
              <w:rPr>
                <w:rFonts w:eastAsia="Times New Roman" w:cs="Arial"/>
                <w:sz w:val="20"/>
                <w:szCs w:val="20"/>
                <w:lang w:val="en-GB" w:eastAsia="en-GB"/>
              </w:rPr>
            </w:pPr>
            <w:r w:rsidRPr="008B4030">
              <w:rPr>
                <w:rFonts w:eastAsia="Times New Roman" w:cs="Arial"/>
                <w:sz w:val="20"/>
                <w:szCs w:val="20"/>
                <w:lang w:val="en-GB" w:eastAsia="en-GB"/>
              </w:rPr>
              <w:t>&gt;40kg</w:t>
            </w:r>
          </w:p>
        </w:tc>
        <w:tc>
          <w:tcPr>
            <w:tcW w:w="173"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51ABBC32" w14:textId="77777777" w:rsidR="004321B8" w:rsidRPr="008B4030" w:rsidRDefault="004321B8" w:rsidP="00280420">
            <w:pPr>
              <w:spacing w:before="100" w:beforeAutospacing="1"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R</w:t>
            </w: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445F9877" w14:textId="77777777" w:rsidR="004321B8" w:rsidRPr="008B4030" w:rsidRDefault="004321B8" w:rsidP="00280420">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2268DFF4"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2C645B80"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2116F865"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09440BB1" w14:textId="77777777" w:rsidR="004321B8" w:rsidRPr="008B4030" w:rsidRDefault="004321B8" w:rsidP="00280420">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12814657"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04744490"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7B76EA54"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1C088431"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0DC40007"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3341D72C"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7FE88986"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16F0D204"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2FB5B281" w14:textId="77777777" w:rsidR="004321B8" w:rsidRPr="008B4030" w:rsidRDefault="004321B8" w:rsidP="00280420">
            <w:pPr>
              <w:spacing w:line="240" w:lineRule="exact"/>
              <w:rPr>
                <w:rFonts w:eastAsia="Times New Roman" w:cs="Arial"/>
                <w:sz w:val="20"/>
                <w:szCs w:val="20"/>
                <w:lang w:val="en-GB" w:eastAsia="en-GB"/>
              </w:rPr>
            </w:pPr>
          </w:p>
        </w:tc>
        <w:tc>
          <w:tcPr>
            <w:tcW w:w="139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688DCA8A" w14:textId="77777777" w:rsidR="004321B8" w:rsidRPr="008B4030" w:rsidRDefault="004321B8" w:rsidP="00280420">
            <w:pPr>
              <w:spacing w:line="240" w:lineRule="exact"/>
              <w:rPr>
                <w:rFonts w:eastAsia="Times New Roman" w:cs="Arial"/>
                <w:sz w:val="20"/>
                <w:szCs w:val="20"/>
                <w:lang w:val="en-GB" w:eastAsia="en-GB"/>
              </w:rPr>
            </w:pPr>
          </w:p>
        </w:tc>
        <w:tc>
          <w:tcPr>
            <w:tcW w:w="2171"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229FFB82" w14:textId="77777777" w:rsidR="004321B8" w:rsidRPr="008B4030" w:rsidRDefault="004321B8" w:rsidP="00280420">
            <w:pPr>
              <w:spacing w:before="100" w:beforeAutospacing="1" w:line="240" w:lineRule="exact"/>
              <w:rPr>
                <w:rFonts w:eastAsia="Times New Roman" w:cs="Arial"/>
                <w:sz w:val="20"/>
                <w:szCs w:val="20"/>
                <w:lang w:val="en-GB" w:eastAsia="en-GB"/>
              </w:rPr>
            </w:pPr>
          </w:p>
        </w:tc>
      </w:tr>
      <w:tr w:rsidR="004321B8" w:rsidRPr="008B4030" w14:paraId="4B5968F4" w14:textId="77777777" w:rsidTr="00280420">
        <w:trPr>
          <w:trHeight w:val="274"/>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4F43E0CB" w14:textId="77777777" w:rsidR="004321B8" w:rsidRPr="008B4030" w:rsidRDefault="004321B8" w:rsidP="00280420">
            <w:pPr>
              <w:spacing w:before="100" w:beforeAutospacing="1" w:line="240" w:lineRule="exact"/>
              <w:rPr>
                <w:rFonts w:eastAsia="Times New Roman" w:cs="Arial"/>
                <w:sz w:val="20"/>
                <w:szCs w:val="20"/>
                <w:lang w:val="en-GB" w:eastAsia="en-GB"/>
              </w:rPr>
            </w:pPr>
            <w:r w:rsidRPr="008B4030">
              <w:rPr>
                <w:rFonts w:eastAsia="Times New Roman" w:cs="Arial"/>
                <w:sz w:val="20"/>
                <w:szCs w:val="20"/>
                <w:lang w:val="en-GB" w:eastAsia="en-GB"/>
              </w:rPr>
              <w:t>20 to 40kg</w:t>
            </w:r>
          </w:p>
        </w:tc>
        <w:tc>
          <w:tcPr>
            <w:tcW w:w="173"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tcPr>
          <w:p w14:paraId="7A13A4FC" w14:textId="77777777" w:rsidR="004321B8" w:rsidRPr="008B4030" w:rsidRDefault="004321B8" w:rsidP="00280420">
            <w:pPr>
              <w:spacing w:before="100" w:beforeAutospacing="1"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R</w:t>
            </w: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EAD3E32" w14:textId="77777777" w:rsidR="004321B8" w:rsidRPr="008B4030" w:rsidRDefault="004321B8" w:rsidP="00280420">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737FEAC"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A31E5A5"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743F0FC"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480F21A" w14:textId="77777777" w:rsidR="004321B8" w:rsidRPr="008B4030" w:rsidRDefault="004321B8" w:rsidP="00280420">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1D4A144"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53B9507"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9D119E4"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5DB0C55"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F74DDD0"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16E529A"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0638FDA"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69250A0"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62BC6F7" w14:textId="77777777" w:rsidR="004321B8" w:rsidRPr="008B4030" w:rsidRDefault="004321B8" w:rsidP="00280420">
            <w:pPr>
              <w:spacing w:line="240" w:lineRule="exact"/>
              <w:rPr>
                <w:rFonts w:eastAsia="Times New Roman" w:cs="Arial"/>
                <w:sz w:val="20"/>
                <w:szCs w:val="20"/>
                <w:lang w:val="en-GB" w:eastAsia="en-GB"/>
              </w:rPr>
            </w:pPr>
          </w:p>
        </w:tc>
        <w:tc>
          <w:tcPr>
            <w:tcW w:w="139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87CDE73" w14:textId="77777777" w:rsidR="004321B8" w:rsidRPr="008B4030" w:rsidRDefault="004321B8" w:rsidP="00280420">
            <w:pPr>
              <w:spacing w:line="240" w:lineRule="exact"/>
              <w:rPr>
                <w:rFonts w:eastAsia="Times New Roman" w:cs="Arial"/>
                <w:sz w:val="20"/>
                <w:szCs w:val="20"/>
                <w:lang w:val="en-GB" w:eastAsia="en-GB"/>
              </w:rPr>
            </w:pPr>
          </w:p>
        </w:tc>
        <w:tc>
          <w:tcPr>
            <w:tcW w:w="2171"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96ED120" w14:textId="77777777" w:rsidR="004321B8" w:rsidRPr="008B4030" w:rsidRDefault="004321B8" w:rsidP="00280420">
            <w:pPr>
              <w:spacing w:before="100" w:beforeAutospacing="1" w:line="240" w:lineRule="exact"/>
              <w:rPr>
                <w:rFonts w:eastAsia="Times New Roman" w:cs="Arial"/>
                <w:sz w:val="20"/>
                <w:szCs w:val="20"/>
                <w:lang w:val="en-GB" w:eastAsia="en-GB"/>
              </w:rPr>
            </w:pPr>
          </w:p>
        </w:tc>
      </w:tr>
      <w:tr w:rsidR="004321B8" w:rsidRPr="008B4030" w14:paraId="18CA506E" w14:textId="77777777" w:rsidTr="00280420">
        <w:trPr>
          <w:trHeight w:val="274"/>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401C388D" w14:textId="77777777" w:rsidR="004321B8" w:rsidRPr="008B4030" w:rsidRDefault="004321B8" w:rsidP="00280420">
            <w:pPr>
              <w:spacing w:before="100" w:beforeAutospacing="1" w:line="240" w:lineRule="exact"/>
              <w:rPr>
                <w:rFonts w:eastAsia="Times New Roman" w:cs="Arial"/>
                <w:sz w:val="20"/>
                <w:szCs w:val="20"/>
                <w:lang w:val="en-GB" w:eastAsia="en-GB"/>
              </w:rPr>
            </w:pPr>
            <w:r w:rsidRPr="008B4030">
              <w:rPr>
                <w:rFonts w:eastAsia="Times New Roman" w:cs="Arial"/>
                <w:sz w:val="20"/>
                <w:szCs w:val="20"/>
                <w:lang w:val="en-GB" w:eastAsia="en-GB"/>
              </w:rPr>
              <w:t>10 to 20kg</w:t>
            </w:r>
          </w:p>
        </w:tc>
        <w:tc>
          <w:tcPr>
            <w:tcW w:w="173"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tcPr>
          <w:p w14:paraId="15B23FE2" w14:textId="77777777" w:rsidR="004321B8" w:rsidRPr="008B4030" w:rsidRDefault="004321B8" w:rsidP="00280420">
            <w:pPr>
              <w:spacing w:before="100" w:beforeAutospacing="1"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R</w:t>
            </w: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2497F97" w14:textId="77777777" w:rsidR="004321B8" w:rsidRPr="008B4030" w:rsidRDefault="004321B8" w:rsidP="00280420">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8B0B06E"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D6D2713"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F81102B"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5561CA8" w14:textId="77777777" w:rsidR="004321B8" w:rsidRPr="008B4030" w:rsidRDefault="004321B8" w:rsidP="00280420">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3964D79"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826D8EC"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55CB7E4"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1077DB9"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76ED827"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26747FB"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F412CAA"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25B76B6"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9E5EED1" w14:textId="77777777" w:rsidR="004321B8" w:rsidRPr="008B4030" w:rsidRDefault="004321B8" w:rsidP="00280420">
            <w:pPr>
              <w:spacing w:line="240" w:lineRule="exact"/>
              <w:rPr>
                <w:rFonts w:eastAsia="Times New Roman" w:cs="Arial"/>
                <w:sz w:val="20"/>
                <w:szCs w:val="20"/>
                <w:lang w:val="en-GB" w:eastAsia="en-GB"/>
              </w:rPr>
            </w:pPr>
          </w:p>
        </w:tc>
        <w:tc>
          <w:tcPr>
            <w:tcW w:w="139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507CBCE" w14:textId="77777777" w:rsidR="004321B8" w:rsidRPr="008B4030" w:rsidRDefault="004321B8" w:rsidP="00280420">
            <w:pPr>
              <w:spacing w:line="240" w:lineRule="exact"/>
              <w:rPr>
                <w:rFonts w:eastAsia="Times New Roman" w:cs="Arial"/>
                <w:sz w:val="20"/>
                <w:szCs w:val="20"/>
                <w:lang w:val="en-GB" w:eastAsia="en-GB"/>
              </w:rPr>
            </w:pPr>
          </w:p>
        </w:tc>
        <w:tc>
          <w:tcPr>
            <w:tcW w:w="2171"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7224553" w14:textId="77777777" w:rsidR="004321B8" w:rsidRPr="008B4030" w:rsidRDefault="004321B8" w:rsidP="00280420">
            <w:pPr>
              <w:spacing w:before="100" w:beforeAutospacing="1" w:line="240" w:lineRule="exact"/>
              <w:rPr>
                <w:rFonts w:eastAsia="Times New Roman" w:cs="Arial"/>
                <w:sz w:val="20"/>
                <w:szCs w:val="20"/>
                <w:lang w:val="en-GB" w:eastAsia="en-GB"/>
              </w:rPr>
            </w:pPr>
          </w:p>
        </w:tc>
      </w:tr>
      <w:tr w:rsidR="004321B8" w:rsidRPr="008B4030" w14:paraId="21FB9889" w14:textId="77777777" w:rsidTr="00280420">
        <w:trPr>
          <w:trHeight w:val="274"/>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247C462F" w14:textId="77777777" w:rsidR="004321B8" w:rsidRPr="008B4030" w:rsidRDefault="004321B8" w:rsidP="00280420">
            <w:pPr>
              <w:spacing w:before="100" w:beforeAutospacing="1" w:line="240" w:lineRule="exact"/>
              <w:rPr>
                <w:rFonts w:eastAsia="Times New Roman" w:cs="Arial"/>
                <w:sz w:val="20"/>
                <w:szCs w:val="20"/>
                <w:lang w:val="en-GB" w:eastAsia="en-GB"/>
              </w:rPr>
            </w:pPr>
            <w:r w:rsidRPr="008B4030">
              <w:rPr>
                <w:rFonts w:eastAsia="Times New Roman" w:cs="Arial"/>
                <w:sz w:val="20"/>
                <w:szCs w:val="20"/>
                <w:lang w:val="en-GB" w:eastAsia="en-GB"/>
              </w:rPr>
              <w:t>4 to 10kg</w:t>
            </w:r>
          </w:p>
        </w:tc>
        <w:tc>
          <w:tcPr>
            <w:tcW w:w="173"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tcPr>
          <w:p w14:paraId="4E9D31B8" w14:textId="77777777" w:rsidR="004321B8" w:rsidRPr="008B4030" w:rsidRDefault="004321B8" w:rsidP="00280420">
            <w:pPr>
              <w:spacing w:before="100" w:beforeAutospacing="1"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R</w:t>
            </w: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F8945F8" w14:textId="77777777" w:rsidR="004321B8" w:rsidRPr="008B4030" w:rsidRDefault="004321B8" w:rsidP="00280420">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04E2B09"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1D5E07E"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5123503"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6889BDF" w14:textId="77777777" w:rsidR="004321B8" w:rsidRPr="008B4030" w:rsidRDefault="004321B8" w:rsidP="00280420">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1D05D14"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18FA267"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E5636F7"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C876AC9"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2187EAE"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0C0B4FF"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BEC8809"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C2B7C3D"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B4A0821" w14:textId="77777777" w:rsidR="004321B8" w:rsidRPr="008B4030" w:rsidRDefault="004321B8" w:rsidP="00280420">
            <w:pPr>
              <w:spacing w:line="240" w:lineRule="exact"/>
              <w:rPr>
                <w:rFonts w:eastAsia="Times New Roman" w:cs="Arial"/>
                <w:sz w:val="20"/>
                <w:szCs w:val="20"/>
                <w:lang w:val="en-GB" w:eastAsia="en-GB"/>
              </w:rPr>
            </w:pPr>
          </w:p>
        </w:tc>
        <w:tc>
          <w:tcPr>
            <w:tcW w:w="139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22696E9" w14:textId="77777777" w:rsidR="004321B8" w:rsidRPr="008B4030" w:rsidRDefault="004321B8" w:rsidP="00280420">
            <w:pPr>
              <w:spacing w:line="240" w:lineRule="exact"/>
              <w:rPr>
                <w:rFonts w:eastAsia="Times New Roman" w:cs="Arial"/>
                <w:sz w:val="20"/>
                <w:szCs w:val="20"/>
                <w:lang w:val="en-GB" w:eastAsia="en-GB"/>
              </w:rPr>
            </w:pPr>
          </w:p>
        </w:tc>
        <w:tc>
          <w:tcPr>
            <w:tcW w:w="2171"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D780F9C" w14:textId="77777777" w:rsidR="004321B8" w:rsidRPr="008B4030" w:rsidRDefault="004321B8" w:rsidP="00280420">
            <w:pPr>
              <w:spacing w:before="100" w:beforeAutospacing="1" w:line="240" w:lineRule="exact"/>
              <w:rPr>
                <w:rFonts w:eastAsia="Times New Roman" w:cs="Arial"/>
                <w:sz w:val="20"/>
                <w:szCs w:val="20"/>
                <w:lang w:val="en-GB" w:eastAsia="en-GB"/>
              </w:rPr>
            </w:pPr>
          </w:p>
        </w:tc>
      </w:tr>
      <w:tr w:rsidR="004321B8" w:rsidRPr="008B4030" w14:paraId="51E63E2B" w14:textId="77777777" w:rsidTr="00280420">
        <w:trPr>
          <w:trHeight w:val="274"/>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4C17877A" w14:textId="77777777" w:rsidR="004321B8" w:rsidRPr="008B4030" w:rsidRDefault="004321B8" w:rsidP="00280420">
            <w:pPr>
              <w:spacing w:before="100" w:beforeAutospacing="1" w:line="240" w:lineRule="exact"/>
              <w:rPr>
                <w:rFonts w:eastAsia="Times New Roman" w:cs="Arial"/>
                <w:sz w:val="20"/>
                <w:szCs w:val="20"/>
                <w:lang w:val="en-GB" w:eastAsia="en-GB"/>
              </w:rPr>
            </w:pPr>
            <w:r w:rsidRPr="008B4030">
              <w:rPr>
                <w:rFonts w:eastAsia="Times New Roman" w:cs="Arial"/>
                <w:sz w:val="20"/>
                <w:szCs w:val="20"/>
                <w:lang w:val="en-GB" w:eastAsia="en-GB"/>
              </w:rPr>
              <w:t>&lt;4kg</w:t>
            </w:r>
          </w:p>
        </w:tc>
        <w:tc>
          <w:tcPr>
            <w:tcW w:w="173"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tcPr>
          <w:p w14:paraId="3DB526A4" w14:textId="77777777" w:rsidR="004321B8" w:rsidRPr="008B4030" w:rsidRDefault="004321B8" w:rsidP="00280420">
            <w:pPr>
              <w:spacing w:before="100" w:beforeAutospacing="1"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R</w:t>
            </w: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9983AD1" w14:textId="77777777" w:rsidR="004321B8" w:rsidRPr="008B4030" w:rsidRDefault="004321B8" w:rsidP="00280420">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0154A95"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BDAE3C3"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7607B12"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B5E231B" w14:textId="77777777" w:rsidR="004321B8" w:rsidRPr="008B4030" w:rsidRDefault="004321B8" w:rsidP="00280420">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57573D0"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5E8C475" w14:textId="77777777" w:rsidR="004321B8" w:rsidRPr="008B4030"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DC5AACB"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3363C56"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2B57C31"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76A528C"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4ED8A52"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7E02DE1" w14:textId="77777777" w:rsidR="004321B8" w:rsidRPr="008B4030"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E4CCC28" w14:textId="77777777" w:rsidR="004321B8" w:rsidRPr="008B4030" w:rsidRDefault="004321B8" w:rsidP="00280420">
            <w:pPr>
              <w:spacing w:line="240" w:lineRule="exact"/>
              <w:rPr>
                <w:rFonts w:eastAsia="Times New Roman" w:cs="Arial"/>
                <w:sz w:val="20"/>
                <w:szCs w:val="20"/>
                <w:lang w:val="en-GB" w:eastAsia="en-GB"/>
              </w:rPr>
            </w:pPr>
          </w:p>
        </w:tc>
        <w:tc>
          <w:tcPr>
            <w:tcW w:w="139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340F5F2" w14:textId="77777777" w:rsidR="004321B8" w:rsidRPr="008B4030" w:rsidRDefault="004321B8" w:rsidP="00280420">
            <w:pPr>
              <w:spacing w:line="240" w:lineRule="exact"/>
              <w:rPr>
                <w:rFonts w:eastAsia="Times New Roman" w:cs="Arial"/>
                <w:sz w:val="20"/>
                <w:szCs w:val="20"/>
                <w:lang w:val="en-GB" w:eastAsia="en-GB"/>
              </w:rPr>
            </w:pPr>
          </w:p>
        </w:tc>
        <w:tc>
          <w:tcPr>
            <w:tcW w:w="2171"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E280F78" w14:textId="77777777" w:rsidR="004321B8" w:rsidRPr="008B4030" w:rsidRDefault="004321B8" w:rsidP="00280420">
            <w:pPr>
              <w:spacing w:before="100" w:beforeAutospacing="1" w:line="240" w:lineRule="exact"/>
              <w:rPr>
                <w:rFonts w:eastAsia="Times New Roman" w:cs="Arial"/>
                <w:sz w:val="20"/>
                <w:szCs w:val="20"/>
                <w:lang w:val="en-GB" w:eastAsia="en-GB"/>
              </w:rPr>
            </w:pPr>
          </w:p>
        </w:tc>
      </w:tr>
      <w:tr w:rsidR="004321B8" w:rsidRPr="008B4030" w14:paraId="549AA9B8" w14:textId="77777777" w:rsidTr="00280420">
        <w:trPr>
          <w:trHeight w:val="274"/>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8EBCDB8" w14:textId="77777777" w:rsidR="004321B8" w:rsidRPr="008B4030" w:rsidRDefault="004321B8" w:rsidP="00280420">
            <w:pPr>
              <w:spacing w:line="240" w:lineRule="exact"/>
              <w:rPr>
                <w:rFonts w:eastAsia="Times New Roman" w:cs="Arial"/>
                <w:b/>
                <w:bCs/>
                <w:sz w:val="20"/>
                <w:szCs w:val="20"/>
                <w:lang w:val="en-GB" w:eastAsia="en-GB"/>
              </w:rPr>
            </w:pPr>
            <w:r w:rsidRPr="008B4030">
              <w:rPr>
                <w:rFonts w:eastAsia="Times New Roman" w:cs="Arial"/>
                <w:b/>
                <w:bCs/>
                <w:sz w:val="20"/>
                <w:szCs w:val="20"/>
                <w:lang w:val="en-GB" w:eastAsia="en-GB"/>
              </w:rPr>
              <w:t>Sample priority*</w:t>
            </w:r>
          </w:p>
        </w:tc>
        <w:tc>
          <w:tcPr>
            <w:tcW w:w="17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93FB401"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BE971FC"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5C6D8C4"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876B9BB"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DC035AA"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1D7A8FA"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97A6027"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6C79022"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0F14BA1"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3EF532D"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F56D092"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08C482F"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0B9F011"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83B9079"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0223E32"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CB8EA40"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CFF98ED" w14:textId="77777777" w:rsidR="004321B8" w:rsidRPr="008B4030" w:rsidRDefault="004321B8" w:rsidP="00280420">
            <w:pPr>
              <w:spacing w:line="240" w:lineRule="exact"/>
              <w:rPr>
                <w:rFonts w:eastAsia="Times New Roman" w:cs="Arial"/>
                <w:sz w:val="20"/>
                <w:szCs w:val="20"/>
                <w:lang w:val="en-GB" w:eastAsia="en-GB"/>
              </w:rPr>
            </w:pPr>
          </w:p>
        </w:tc>
      </w:tr>
    </w:tbl>
    <w:p w14:paraId="4C6DC7B8" w14:textId="1B4FB081" w:rsidR="008E284C" w:rsidRDefault="008E284C" w:rsidP="004321B8">
      <w:pPr>
        <w:rPr>
          <w:lang w:val="en-GB"/>
        </w:rPr>
      </w:pPr>
    </w:p>
    <w:p w14:paraId="5B33102A" w14:textId="77777777" w:rsidR="008E284C" w:rsidRDefault="008E284C">
      <w:pPr>
        <w:rPr>
          <w:lang w:val="en-GB"/>
        </w:rPr>
      </w:pPr>
      <w:r>
        <w:rPr>
          <w:lang w:val="en-GB"/>
        </w:rPr>
        <w:br w:type="page"/>
      </w:r>
    </w:p>
    <w:p w14:paraId="2A93A973" w14:textId="77777777" w:rsidR="004321B8" w:rsidRPr="008B4030" w:rsidRDefault="004321B8" w:rsidP="004321B8">
      <w:pPr>
        <w:rPr>
          <w:b/>
          <w:bCs/>
          <w:i/>
          <w:iCs/>
          <w:sz w:val="21"/>
          <w:szCs w:val="21"/>
          <w:lang w:val="en-GB"/>
        </w:rPr>
      </w:pPr>
      <w:r w:rsidRPr="008B4030">
        <w:rPr>
          <w:b/>
          <w:bCs/>
          <w:i/>
          <w:iCs/>
          <w:sz w:val="21"/>
          <w:szCs w:val="21"/>
          <w:lang w:val="en-GB"/>
        </w:rPr>
        <w:lastRenderedPageBreak/>
        <w:t>Tier 2 sampling schedule 4.</w:t>
      </w:r>
    </w:p>
    <w:tbl>
      <w:tblPr>
        <w:tblW w:w="9257"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019"/>
        <w:gridCol w:w="1136"/>
        <w:gridCol w:w="367"/>
        <w:gridCol w:w="367"/>
        <w:gridCol w:w="367"/>
        <w:gridCol w:w="367"/>
        <w:gridCol w:w="367"/>
        <w:gridCol w:w="367"/>
        <w:gridCol w:w="367"/>
        <w:gridCol w:w="367"/>
        <w:gridCol w:w="367"/>
        <w:gridCol w:w="367"/>
        <w:gridCol w:w="367"/>
        <w:gridCol w:w="367"/>
        <w:gridCol w:w="367"/>
        <w:gridCol w:w="367"/>
        <w:gridCol w:w="766"/>
        <w:gridCol w:w="1198"/>
      </w:tblGrid>
      <w:tr w:rsidR="004321B8" w:rsidRPr="008B4030" w14:paraId="3D57278E"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DD85ED1"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0BA610C" w14:textId="77777777" w:rsidR="004321B8" w:rsidRPr="008B4030" w:rsidRDefault="004321B8" w:rsidP="00280420">
            <w:pPr>
              <w:spacing w:line="240" w:lineRule="exact"/>
              <w:rPr>
                <w:rFonts w:eastAsia="Times New Roman" w:cs="Arial"/>
                <w:sz w:val="20"/>
                <w:szCs w:val="20"/>
                <w:lang w:val="en-GB" w:eastAsia="en-GB"/>
              </w:rPr>
            </w:pPr>
          </w:p>
        </w:tc>
        <w:tc>
          <w:tcPr>
            <w:tcW w:w="0" w:type="auto"/>
            <w:gridSpan w:val="15"/>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92A0391" w14:textId="77777777" w:rsidR="004321B8" w:rsidRPr="008B4030" w:rsidRDefault="004321B8" w:rsidP="00280420">
            <w:pPr>
              <w:spacing w:before="100" w:beforeAutospacing="1" w:line="240" w:lineRule="exact"/>
              <w:rPr>
                <w:rFonts w:eastAsia="Times New Roman" w:cs="Arial"/>
                <w:sz w:val="20"/>
                <w:szCs w:val="20"/>
                <w:lang w:val="en-GB" w:eastAsia="en-GB"/>
              </w:rPr>
            </w:pPr>
            <w:r w:rsidRPr="008B4030">
              <w:rPr>
                <w:rFonts w:eastAsia="Times New Roman" w:cs="Arial"/>
                <w:sz w:val="20"/>
                <w:szCs w:val="20"/>
                <w:lang w:val="en-GB" w:eastAsia="en-GB"/>
              </w:rPr>
              <w:t>Serial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BD7B568" w14:textId="77777777" w:rsidR="004321B8" w:rsidRPr="008B4030" w:rsidRDefault="004321B8" w:rsidP="00280420">
            <w:pPr>
              <w:spacing w:line="240" w:lineRule="exact"/>
              <w:rPr>
                <w:rFonts w:eastAsia="Times New Roman" w:cs="Arial"/>
                <w:sz w:val="20"/>
                <w:szCs w:val="20"/>
                <w:lang w:val="en-GB" w:eastAsia="en-GB"/>
              </w:rPr>
            </w:pPr>
          </w:p>
        </w:tc>
      </w:tr>
      <w:tr w:rsidR="004321B8" w:rsidRPr="008B4030" w14:paraId="258B4CC7" w14:textId="77777777" w:rsidTr="00280420">
        <w:trPr>
          <w:trHeight w:val="479"/>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3954515"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0880FF2"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Recruitment</w:t>
            </w:r>
          </w:p>
        </w:tc>
        <w:tc>
          <w:tcPr>
            <w:tcW w:w="0" w:type="auto"/>
            <w:gridSpan w:val="6"/>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ED87E2C"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Week 1</w:t>
            </w:r>
          </w:p>
        </w:tc>
        <w:tc>
          <w:tcPr>
            <w:tcW w:w="0" w:type="auto"/>
            <w:gridSpan w:val="7"/>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26D2DDB"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Week 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1851C86"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AA42528"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Further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6325FA0"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Convalescent samples</w:t>
            </w:r>
          </w:p>
        </w:tc>
      </w:tr>
      <w:tr w:rsidR="004321B8" w:rsidRPr="008B4030" w14:paraId="2C464973" w14:textId="77777777" w:rsidTr="00280420">
        <w:trPr>
          <w:trHeight w:val="940"/>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C0D24FD"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Day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F50EEAD"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EE14AEC"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4042509"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E0DBA4A"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FB07191"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F01827F"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7F80C2B"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7</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1F792C8"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8</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1C6CF3C"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9</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308FCB3"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10</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AD338F0"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11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43C4E32"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12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8908324"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13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B03F803" w14:textId="77777777" w:rsidR="004321B8" w:rsidRPr="008B4030" w:rsidRDefault="004321B8" w:rsidP="00280420">
            <w:pPr>
              <w:spacing w:before="100" w:beforeAutospacing="1" w:line="240" w:lineRule="exact"/>
              <w:jc w:val="center"/>
              <w:rPr>
                <w:rFonts w:eastAsia="Times New Roman" w:cs="Arial"/>
                <w:sz w:val="20"/>
                <w:szCs w:val="20"/>
                <w:lang w:val="en-GB" w:eastAsia="en-GB"/>
              </w:rPr>
            </w:pPr>
            <w:r w:rsidRPr="008B4030">
              <w:rPr>
                <w:rFonts w:eastAsia="Times New Roman" w:cs="Arial"/>
                <w:sz w:val="20"/>
                <w:szCs w:val="20"/>
                <w:lang w:val="en-GB" w:eastAsia="en-GB"/>
              </w:rPr>
              <w:t>14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24E4F33" w14:textId="77777777" w:rsidR="004321B8" w:rsidRPr="008B4030" w:rsidRDefault="004321B8" w:rsidP="00280420">
            <w:pPr>
              <w:spacing w:before="100" w:beforeAutospacing="1" w:line="240" w:lineRule="exact"/>
              <w:jc w:val="center"/>
              <w:rPr>
                <w:rFonts w:eastAsia="Times New Roman" w:cs="Arial"/>
                <w:sz w:val="20"/>
                <w:szCs w:val="20"/>
                <w:lang w:val="en-GB" w:eastAsia="en-GB"/>
              </w:rPr>
            </w:pPr>
            <w:r w:rsidRPr="008B4030">
              <w:rPr>
                <w:rFonts w:eastAsia="Times New Roman" w:cs="Arial"/>
                <w:sz w:val="20"/>
                <w:szCs w:val="20"/>
                <w:lang w:val="en-GB" w:eastAsia="en-GB"/>
              </w:rPr>
              <w:t>15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14135A4" w14:textId="77777777" w:rsidR="004321B8" w:rsidRPr="008B4030" w:rsidRDefault="004321B8" w:rsidP="00280420">
            <w:pPr>
              <w:spacing w:before="100" w:beforeAutospacing="1" w:line="240" w:lineRule="exact"/>
              <w:rPr>
                <w:rFonts w:eastAsia="Times New Roman" w:cs="Arial"/>
                <w:sz w:val="20"/>
                <w:szCs w:val="20"/>
                <w:lang w:val="en-GB" w:eastAsia="en-GB"/>
              </w:rPr>
            </w:pPr>
            <w:r w:rsidRPr="008B4030">
              <w:rPr>
                <w:rFonts w:eastAsia="Times New Roman" w:cs="Arial"/>
                <w:sz w:val="20"/>
                <w:szCs w:val="20"/>
                <w:lang w:val="en-GB" w:eastAsia="en-GB"/>
              </w:rPr>
              <w:t>Weekly until max 100 days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DB38D73" w14:textId="77777777" w:rsidR="004321B8" w:rsidRPr="008B4030" w:rsidRDefault="004321B8" w:rsidP="00280420">
            <w:pPr>
              <w:spacing w:before="100" w:beforeAutospacing="1" w:line="240" w:lineRule="exact"/>
              <w:rPr>
                <w:rFonts w:eastAsia="Times New Roman" w:cs="Arial"/>
                <w:sz w:val="20"/>
                <w:szCs w:val="20"/>
                <w:lang w:val="en-GB" w:eastAsia="en-GB"/>
              </w:rPr>
            </w:pPr>
            <w:r w:rsidRPr="008B4030">
              <w:rPr>
                <w:rFonts w:eastAsia="Times New Roman" w:cs="Arial"/>
                <w:sz w:val="20"/>
                <w:szCs w:val="20"/>
                <w:lang w:val="en-GB" w:eastAsia="en-GB"/>
              </w:rPr>
              <w:t>&gt;28 days after hospital discharge</w:t>
            </w:r>
          </w:p>
        </w:tc>
      </w:tr>
      <w:tr w:rsidR="004321B8" w:rsidRPr="008B4030" w14:paraId="51CA3D5B" w14:textId="77777777" w:rsidTr="00280420">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F7C8976" w14:textId="77777777" w:rsidR="004321B8" w:rsidRPr="008B4030" w:rsidRDefault="004321B8" w:rsidP="00280420">
            <w:pPr>
              <w:spacing w:before="100" w:beforeAutospacing="1" w:line="240" w:lineRule="exact"/>
              <w:rPr>
                <w:rFonts w:eastAsia="Times New Roman" w:cs="Arial"/>
                <w:sz w:val="20"/>
                <w:szCs w:val="20"/>
                <w:lang w:val="en-GB" w:eastAsia="en-GB"/>
              </w:rPr>
            </w:pPr>
            <w:r w:rsidRPr="008B4030">
              <w:rPr>
                <w:rFonts w:eastAsia="Times New Roman" w:cs="Arial"/>
                <w:sz w:val="20"/>
                <w:szCs w:val="20"/>
                <w:lang w:val="en-GB" w:eastAsia="en-GB"/>
              </w:rPr>
              <w:t>&gt;40kg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07B22EB1" w14:textId="77777777" w:rsidR="004321B8" w:rsidRPr="008B4030" w:rsidRDefault="004321B8" w:rsidP="00280420">
            <w:pPr>
              <w:spacing w:before="100" w:beforeAutospacing="1"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9B5DFF7"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15DF241"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C237430"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72D47B3"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F249E62"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ADCCEEC"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3FB0BD9"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102750D"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65138CE"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4FD22CF"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E2D2F38"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679773F"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CE08820"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CD2FE1B"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56B1A6A"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58E12EB8" w14:textId="77777777" w:rsidR="004321B8" w:rsidRPr="008B4030" w:rsidRDefault="004321B8" w:rsidP="00280420">
            <w:pPr>
              <w:spacing w:before="100" w:beforeAutospacing="1"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C</w:t>
            </w:r>
          </w:p>
        </w:tc>
      </w:tr>
      <w:tr w:rsidR="004321B8" w:rsidRPr="008B4030" w14:paraId="436B7090"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6A0B734" w14:textId="77777777" w:rsidR="004321B8" w:rsidRPr="008B4030" w:rsidRDefault="004321B8" w:rsidP="00280420">
            <w:pPr>
              <w:spacing w:before="100" w:beforeAutospacing="1" w:line="240" w:lineRule="exact"/>
              <w:rPr>
                <w:rFonts w:eastAsia="Times New Roman" w:cs="Arial"/>
                <w:sz w:val="20"/>
                <w:szCs w:val="20"/>
                <w:lang w:val="en-GB" w:eastAsia="en-GB"/>
              </w:rPr>
            </w:pPr>
            <w:r w:rsidRPr="008B4030">
              <w:rPr>
                <w:rFonts w:eastAsia="Times New Roman" w:cs="Arial"/>
                <w:sz w:val="20"/>
                <w:szCs w:val="20"/>
                <w:lang w:val="en-GB" w:eastAsia="en-GB"/>
              </w:rPr>
              <w:t>20 to 40kg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6EA13C5A" w14:textId="77777777" w:rsidR="004321B8" w:rsidRPr="008B4030" w:rsidRDefault="004321B8" w:rsidP="00280420">
            <w:pPr>
              <w:spacing w:before="100" w:beforeAutospacing="1"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A952934"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75A87EF"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71D9FB6"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684D253"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0857F63"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C74CC83"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7D6855E"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BC767CC"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BE5F8AB"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0817FD4"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311BB55"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A4CAB7C"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A5B7469"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18DBB1B"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54FE848"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358ED418"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C</w:t>
            </w:r>
          </w:p>
        </w:tc>
      </w:tr>
      <w:tr w:rsidR="004321B8" w:rsidRPr="008B4030" w14:paraId="42D6F43A"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BCA27F8"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10 to 20kg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656C1EE5"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FEA342B"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6E054EC"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726D2F3"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7779FBA" w14:textId="77777777" w:rsidR="004321B8" w:rsidRPr="008B4030" w:rsidRDefault="004321B8" w:rsidP="00280420">
            <w:pPr>
              <w:spacing w:before="100" w:beforeAutospacing="1"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3376854"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FAA3C79"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0DEE59D"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21BBB63"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CF08879"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2B07D0C"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7BA0F33"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7E5E933"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A3022EB"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3B85F98"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3383C56"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0F6F7B39"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C</w:t>
            </w:r>
          </w:p>
        </w:tc>
      </w:tr>
      <w:tr w:rsidR="004321B8" w:rsidRPr="008B4030" w14:paraId="3812FED0"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B642997"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4 to 10kg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5C9C5B7F"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56F0893"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FA8EFC1"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F029ECC"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292D03A"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54B0BEC"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B15482E"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A7EF8AF"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41721AC"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673A3FD"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D671F50"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8292A4F"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E49086A"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2D4C41E"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774852C"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C25AD65"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0C79CF51"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C</w:t>
            </w:r>
          </w:p>
        </w:tc>
      </w:tr>
      <w:tr w:rsidR="004321B8" w:rsidRPr="008B4030" w14:paraId="41587239"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BC647BB"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&lt;4kg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10BAA66E"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38F871A"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43ED2AE"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92515B5"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EBE98F2"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0FE4DBC"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6F90CA0"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B661C1B"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7512AAC"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FDEF3DC"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73DFD8F"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0355176"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882CEBF"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D4235AE"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01201D8"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DDD86B3"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06854298"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C</w:t>
            </w:r>
          </w:p>
        </w:tc>
      </w:tr>
      <w:tr w:rsidR="004321B8" w:rsidRPr="008B4030" w14:paraId="1B610539" w14:textId="77777777" w:rsidTr="008E284C">
        <w:trPr>
          <w:trHeight w:val="530"/>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922C69A" w14:textId="77777777" w:rsidR="004321B8" w:rsidRPr="008B4030" w:rsidRDefault="004321B8" w:rsidP="00280420">
            <w:pPr>
              <w:spacing w:line="240" w:lineRule="exact"/>
              <w:rPr>
                <w:rFonts w:eastAsia="Times New Roman" w:cs="Arial"/>
                <w:b/>
                <w:bCs/>
                <w:sz w:val="20"/>
                <w:szCs w:val="20"/>
                <w:lang w:val="en-GB" w:eastAsia="en-GB"/>
              </w:rPr>
            </w:pPr>
            <w:r w:rsidRPr="008B4030">
              <w:rPr>
                <w:rFonts w:eastAsia="Times New Roman" w:cs="Arial"/>
                <w:b/>
                <w:bCs/>
                <w:sz w:val="20"/>
                <w:szCs w:val="20"/>
                <w:lang w:val="en-GB" w:eastAsia="en-GB"/>
              </w:rPr>
              <w:t>Sample priority*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629F03D"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51F23C62"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5036ED7"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7FC015E1"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07144889"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302F638C"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250AB90B"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2769A3E7"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AC1A4A5"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11D60B9C"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5B8825F4"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1124EA05"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50327644"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3AEFEE3D"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21936457"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2E7D30B4"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3C22DBA"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4</w:t>
            </w:r>
          </w:p>
        </w:tc>
      </w:tr>
    </w:tbl>
    <w:p w14:paraId="7CB64B78" w14:textId="61DCC989" w:rsidR="008E284C" w:rsidRDefault="008E284C" w:rsidP="004321B8">
      <w:pPr>
        <w:rPr>
          <w:lang w:val="en-GB"/>
        </w:rPr>
      </w:pPr>
    </w:p>
    <w:p w14:paraId="6E2C72D2" w14:textId="77777777" w:rsidR="008E284C" w:rsidRDefault="008E284C">
      <w:pPr>
        <w:rPr>
          <w:lang w:val="en-GB"/>
        </w:rPr>
      </w:pPr>
      <w:r>
        <w:rPr>
          <w:lang w:val="en-GB"/>
        </w:rPr>
        <w:br w:type="page"/>
      </w:r>
    </w:p>
    <w:p w14:paraId="04EF0D45" w14:textId="77777777" w:rsidR="008E284C" w:rsidRDefault="008E284C" w:rsidP="004321B8">
      <w:pPr>
        <w:rPr>
          <w:lang w:val="en-GB"/>
        </w:rPr>
      </w:pPr>
    </w:p>
    <w:p w14:paraId="7891B98E" w14:textId="507A3E56" w:rsidR="004321B8" w:rsidRPr="008B4030" w:rsidRDefault="004321B8" w:rsidP="004321B8">
      <w:pPr>
        <w:rPr>
          <w:i/>
          <w:iCs/>
          <w:sz w:val="21"/>
          <w:szCs w:val="21"/>
          <w:lang w:val="en-GB"/>
        </w:rPr>
      </w:pPr>
      <w:r w:rsidRPr="008B4030">
        <w:rPr>
          <w:b/>
          <w:bCs/>
          <w:i/>
          <w:iCs/>
          <w:sz w:val="21"/>
          <w:szCs w:val="21"/>
          <w:lang w:val="en-GB"/>
        </w:rPr>
        <w:t>Tier 2 sampling schedule 6.</w:t>
      </w:r>
    </w:p>
    <w:tbl>
      <w:tblPr>
        <w:tblW w:w="9257"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019"/>
        <w:gridCol w:w="1136"/>
        <w:gridCol w:w="367"/>
        <w:gridCol w:w="367"/>
        <w:gridCol w:w="367"/>
        <w:gridCol w:w="367"/>
        <w:gridCol w:w="367"/>
        <w:gridCol w:w="367"/>
        <w:gridCol w:w="367"/>
        <w:gridCol w:w="367"/>
        <w:gridCol w:w="367"/>
        <w:gridCol w:w="367"/>
        <w:gridCol w:w="367"/>
        <w:gridCol w:w="367"/>
        <w:gridCol w:w="367"/>
        <w:gridCol w:w="367"/>
        <w:gridCol w:w="766"/>
        <w:gridCol w:w="1198"/>
      </w:tblGrid>
      <w:tr w:rsidR="004321B8" w:rsidRPr="008B4030" w14:paraId="023B5C21"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9887C0B"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40B646C" w14:textId="77777777" w:rsidR="004321B8" w:rsidRPr="008B4030" w:rsidRDefault="004321B8" w:rsidP="00280420">
            <w:pPr>
              <w:spacing w:line="240" w:lineRule="exact"/>
              <w:rPr>
                <w:rFonts w:eastAsia="Times New Roman" w:cs="Arial"/>
                <w:sz w:val="20"/>
                <w:szCs w:val="20"/>
                <w:lang w:val="en-GB" w:eastAsia="en-GB"/>
              </w:rPr>
            </w:pPr>
          </w:p>
        </w:tc>
        <w:tc>
          <w:tcPr>
            <w:tcW w:w="0" w:type="auto"/>
            <w:gridSpan w:val="15"/>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4186670" w14:textId="77777777" w:rsidR="004321B8" w:rsidRPr="008B4030" w:rsidRDefault="004321B8" w:rsidP="00280420">
            <w:pPr>
              <w:spacing w:before="100" w:beforeAutospacing="1" w:line="240" w:lineRule="exact"/>
              <w:rPr>
                <w:rFonts w:eastAsia="Times New Roman" w:cs="Arial"/>
                <w:sz w:val="20"/>
                <w:szCs w:val="20"/>
                <w:lang w:val="en-GB" w:eastAsia="en-GB"/>
              </w:rPr>
            </w:pPr>
            <w:r w:rsidRPr="008B4030">
              <w:rPr>
                <w:rFonts w:eastAsia="Times New Roman" w:cs="Arial"/>
                <w:sz w:val="20"/>
                <w:szCs w:val="20"/>
                <w:lang w:val="en-GB" w:eastAsia="en-GB"/>
              </w:rPr>
              <w:t>Serial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71EC369" w14:textId="77777777" w:rsidR="004321B8" w:rsidRPr="008B4030" w:rsidRDefault="004321B8" w:rsidP="00280420">
            <w:pPr>
              <w:spacing w:line="240" w:lineRule="exact"/>
              <w:rPr>
                <w:rFonts w:eastAsia="Times New Roman" w:cs="Arial"/>
                <w:sz w:val="20"/>
                <w:szCs w:val="20"/>
                <w:lang w:val="en-GB" w:eastAsia="en-GB"/>
              </w:rPr>
            </w:pPr>
          </w:p>
        </w:tc>
      </w:tr>
      <w:tr w:rsidR="004321B8" w:rsidRPr="008B4030" w14:paraId="49F732AD" w14:textId="77777777" w:rsidTr="00280420">
        <w:trPr>
          <w:trHeight w:val="479"/>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A4A0E51"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6141956"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Recruitment</w:t>
            </w:r>
          </w:p>
        </w:tc>
        <w:tc>
          <w:tcPr>
            <w:tcW w:w="0" w:type="auto"/>
            <w:gridSpan w:val="6"/>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C1CD5E8"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Week 1</w:t>
            </w:r>
          </w:p>
        </w:tc>
        <w:tc>
          <w:tcPr>
            <w:tcW w:w="0" w:type="auto"/>
            <w:gridSpan w:val="7"/>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946DAB4"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Week 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E4118C9"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260B859"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Further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38D2CAA"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Convalescent samples</w:t>
            </w:r>
          </w:p>
        </w:tc>
      </w:tr>
      <w:tr w:rsidR="004321B8" w:rsidRPr="008B4030" w14:paraId="67DB1458" w14:textId="77777777" w:rsidTr="00280420">
        <w:trPr>
          <w:trHeight w:val="940"/>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B5FE42D"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Day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8C15736"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C3B6352"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D5E1D2E"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E921FC3"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6D96292"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CA72FA3"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4DB6DB0"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7</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10BBAE0"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8</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A0CF737"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9</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E7502FF"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10</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A00E0F4"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11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EC2D532"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12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379AFDD"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13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E5C7CD0" w14:textId="77777777" w:rsidR="004321B8" w:rsidRPr="008B4030" w:rsidRDefault="004321B8" w:rsidP="00280420">
            <w:pPr>
              <w:spacing w:before="100" w:beforeAutospacing="1" w:line="240" w:lineRule="exact"/>
              <w:jc w:val="center"/>
              <w:rPr>
                <w:rFonts w:eastAsia="Times New Roman" w:cs="Arial"/>
                <w:sz w:val="20"/>
                <w:szCs w:val="20"/>
                <w:lang w:val="en-GB" w:eastAsia="en-GB"/>
              </w:rPr>
            </w:pPr>
            <w:r w:rsidRPr="008B4030">
              <w:rPr>
                <w:rFonts w:eastAsia="Times New Roman" w:cs="Arial"/>
                <w:sz w:val="20"/>
                <w:szCs w:val="20"/>
                <w:lang w:val="en-GB" w:eastAsia="en-GB"/>
              </w:rPr>
              <w:t>14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D2D1500" w14:textId="77777777" w:rsidR="004321B8" w:rsidRPr="008B4030" w:rsidRDefault="004321B8" w:rsidP="00280420">
            <w:pPr>
              <w:spacing w:before="100" w:beforeAutospacing="1" w:line="240" w:lineRule="exact"/>
              <w:jc w:val="center"/>
              <w:rPr>
                <w:rFonts w:eastAsia="Times New Roman" w:cs="Arial"/>
                <w:sz w:val="20"/>
                <w:szCs w:val="20"/>
                <w:lang w:val="en-GB" w:eastAsia="en-GB"/>
              </w:rPr>
            </w:pPr>
            <w:r w:rsidRPr="008B4030">
              <w:rPr>
                <w:rFonts w:eastAsia="Times New Roman" w:cs="Arial"/>
                <w:sz w:val="20"/>
                <w:szCs w:val="20"/>
                <w:lang w:val="en-GB" w:eastAsia="en-GB"/>
              </w:rPr>
              <w:t>15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58B67E1" w14:textId="77777777" w:rsidR="004321B8" w:rsidRPr="008B4030" w:rsidRDefault="004321B8" w:rsidP="00280420">
            <w:pPr>
              <w:spacing w:before="100" w:beforeAutospacing="1" w:line="240" w:lineRule="exact"/>
              <w:rPr>
                <w:rFonts w:eastAsia="Times New Roman" w:cs="Arial"/>
                <w:sz w:val="20"/>
                <w:szCs w:val="20"/>
                <w:lang w:val="en-GB" w:eastAsia="en-GB"/>
              </w:rPr>
            </w:pPr>
            <w:r w:rsidRPr="008B4030">
              <w:rPr>
                <w:rFonts w:eastAsia="Times New Roman" w:cs="Arial"/>
                <w:sz w:val="20"/>
                <w:szCs w:val="20"/>
                <w:lang w:val="en-GB" w:eastAsia="en-GB"/>
              </w:rPr>
              <w:t>Weekly until max 100 days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01D1C80" w14:textId="77777777" w:rsidR="004321B8" w:rsidRPr="008B4030" w:rsidRDefault="004321B8" w:rsidP="00280420">
            <w:pPr>
              <w:spacing w:before="100" w:beforeAutospacing="1" w:line="240" w:lineRule="exact"/>
              <w:rPr>
                <w:rFonts w:eastAsia="Times New Roman" w:cs="Arial"/>
                <w:sz w:val="20"/>
                <w:szCs w:val="20"/>
                <w:lang w:val="en-GB" w:eastAsia="en-GB"/>
              </w:rPr>
            </w:pPr>
            <w:r w:rsidRPr="008B4030">
              <w:rPr>
                <w:rFonts w:eastAsia="Times New Roman" w:cs="Arial"/>
                <w:sz w:val="20"/>
                <w:szCs w:val="20"/>
                <w:lang w:val="en-GB" w:eastAsia="en-GB"/>
              </w:rPr>
              <w:t>&gt;28 days after hospital discharge</w:t>
            </w:r>
          </w:p>
        </w:tc>
      </w:tr>
      <w:tr w:rsidR="004321B8" w:rsidRPr="008B4030" w14:paraId="487F08D0" w14:textId="77777777" w:rsidTr="00280420">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AA85680" w14:textId="77777777" w:rsidR="004321B8" w:rsidRPr="008B4030" w:rsidRDefault="004321B8" w:rsidP="00280420">
            <w:pPr>
              <w:spacing w:before="100" w:beforeAutospacing="1" w:line="240" w:lineRule="exact"/>
              <w:rPr>
                <w:rFonts w:eastAsia="Times New Roman" w:cs="Arial"/>
                <w:sz w:val="20"/>
                <w:szCs w:val="20"/>
                <w:lang w:val="en-GB" w:eastAsia="en-GB"/>
              </w:rPr>
            </w:pPr>
            <w:r w:rsidRPr="008B4030">
              <w:rPr>
                <w:rFonts w:eastAsia="Times New Roman" w:cs="Arial"/>
                <w:sz w:val="20"/>
                <w:szCs w:val="20"/>
                <w:lang w:val="en-GB" w:eastAsia="en-GB"/>
              </w:rPr>
              <w:t>&gt;40kg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070B40E0" w14:textId="77777777" w:rsidR="004321B8" w:rsidRPr="008B4030" w:rsidRDefault="004321B8" w:rsidP="00280420">
            <w:pPr>
              <w:spacing w:before="100" w:beforeAutospacing="1"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5C472B8"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C71D029"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54BB47F"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45852DE"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B6FC33F"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9A2355C"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EE5CC70"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0E09922"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35FB33F"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96C6881"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EF1F701"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39DA88B"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257CBC5"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D30EE00"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9276100"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56C1163D" w14:textId="77777777" w:rsidR="004321B8" w:rsidRPr="008B4030" w:rsidRDefault="004321B8" w:rsidP="00280420">
            <w:pPr>
              <w:spacing w:before="100" w:beforeAutospacing="1"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C</w:t>
            </w:r>
          </w:p>
        </w:tc>
      </w:tr>
      <w:tr w:rsidR="004321B8" w:rsidRPr="008B4030" w14:paraId="067D35E7"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C81E78F" w14:textId="77777777" w:rsidR="004321B8" w:rsidRPr="008B4030" w:rsidRDefault="004321B8" w:rsidP="00280420">
            <w:pPr>
              <w:spacing w:before="100" w:beforeAutospacing="1" w:line="240" w:lineRule="exact"/>
              <w:rPr>
                <w:rFonts w:eastAsia="Times New Roman" w:cs="Arial"/>
                <w:sz w:val="20"/>
                <w:szCs w:val="20"/>
                <w:lang w:val="en-GB" w:eastAsia="en-GB"/>
              </w:rPr>
            </w:pPr>
            <w:r w:rsidRPr="008B4030">
              <w:rPr>
                <w:rFonts w:eastAsia="Times New Roman" w:cs="Arial"/>
                <w:sz w:val="20"/>
                <w:szCs w:val="20"/>
                <w:lang w:val="en-GB" w:eastAsia="en-GB"/>
              </w:rPr>
              <w:t>20 to 40kg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2E9D242E" w14:textId="77777777" w:rsidR="004321B8" w:rsidRPr="008B4030" w:rsidRDefault="004321B8" w:rsidP="00280420">
            <w:pPr>
              <w:spacing w:before="100" w:beforeAutospacing="1"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D81BA46"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4D3E6CC"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049F201"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FD5FEA9"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F975B42"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C94BFDB"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190F5F9"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1391AE2"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6C9509B"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4261190"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37CB78D"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29A67D4"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88DEE0E"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7F27836"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BFA9A64"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4801C206"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C</w:t>
            </w:r>
          </w:p>
        </w:tc>
      </w:tr>
      <w:tr w:rsidR="004321B8" w:rsidRPr="008B4030" w14:paraId="4C14B6D5"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C898A9B"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10 to 20kg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13970BD1"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4AD0A8C"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D7A6A7D"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C53F7C7"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C557A3D" w14:textId="77777777" w:rsidR="004321B8" w:rsidRPr="008B4030" w:rsidRDefault="004321B8" w:rsidP="00280420">
            <w:pPr>
              <w:spacing w:before="100" w:beforeAutospacing="1"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63F5432"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68DDA6E"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B0186BF"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49B56F6"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663BB5C"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B17A7C4"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58BE0E5"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23F911A"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BAE591B"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A9D1F4D"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8C6932E"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05092D1F"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C</w:t>
            </w:r>
          </w:p>
        </w:tc>
      </w:tr>
      <w:tr w:rsidR="004321B8" w:rsidRPr="008B4030" w14:paraId="50A74EEE"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1B6E889"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4 to 10kg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7103C3D5"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87CAA15"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195AA18"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5AB129F"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EF5FE36"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E2603AF"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3680E8A"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A02A64A"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2B23CC6"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AD2543E"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1F69FF9"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D63D7F0"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A601325"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2CB2DB6"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7A56C99"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043D603"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75762646"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C</w:t>
            </w:r>
          </w:p>
        </w:tc>
      </w:tr>
      <w:tr w:rsidR="004321B8" w:rsidRPr="008B4030" w14:paraId="3886534A"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D8BD1E9"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&lt;4kg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38009C21"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A727895"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4889064"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618493B"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CBE54C5"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CC6D877"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36B3156"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2507D7F"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4EB2F07"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D77FABB"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EDAB3F2"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73626DB"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37D4E2A"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92C7A59"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A5E810B"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6898599"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34D70923"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C</w:t>
            </w:r>
          </w:p>
        </w:tc>
      </w:tr>
      <w:tr w:rsidR="004321B8" w:rsidRPr="008B4030" w14:paraId="77B78D02" w14:textId="77777777" w:rsidTr="00280420">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43613FA" w14:textId="77777777" w:rsidR="004321B8" w:rsidRPr="008B4030" w:rsidRDefault="004321B8" w:rsidP="00280420">
            <w:pPr>
              <w:spacing w:line="240" w:lineRule="exact"/>
              <w:rPr>
                <w:rFonts w:eastAsia="Times New Roman" w:cs="Arial"/>
                <w:b/>
                <w:bCs/>
                <w:sz w:val="20"/>
                <w:szCs w:val="20"/>
                <w:lang w:val="en-GB" w:eastAsia="en-GB"/>
              </w:rPr>
            </w:pPr>
            <w:r w:rsidRPr="008B4030">
              <w:rPr>
                <w:rFonts w:eastAsia="Times New Roman" w:cs="Arial"/>
                <w:b/>
                <w:bCs/>
                <w:sz w:val="20"/>
                <w:szCs w:val="20"/>
                <w:lang w:val="en-GB" w:eastAsia="en-GB"/>
              </w:rPr>
              <w:t>Sample priority*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9A92C58"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6A171398"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2579027"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4441EB27"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FE71FD8"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50BD71CB"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0EC347CC"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74A628C9"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5779265"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7737EB67"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374ECFE5"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658A593C"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078E32DC"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7541D026"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78DB44C7"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EEA739E"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3622879"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4</w:t>
            </w:r>
          </w:p>
        </w:tc>
      </w:tr>
    </w:tbl>
    <w:p w14:paraId="57A98ADF" w14:textId="29630D92" w:rsidR="008E284C" w:rsidRDefault="008E284C" w:rsidP="004321B8">
      <w:pPr>
        <w:rPr>
          <w:lang w:val="en-GB"/>
        </w:rPr>
      </w:pPr>
    </w:p>
    <w:p w14:paraId="580C6318" w14:textId="77777777" w:rsidR="008E284C" w:rsidRDefault="008E284C">
      <w:pPr>
        <w:rPr>
          <w:lang w:val="en-GB"/>
        </w:rPr>
      </w:pPr>
      <w:r>
        <w:rPr>
          <w:lang w:val="en-GB"/>
        </w:rPr>
        <w:br w:type="page"/>
      </w:r>
    </w:p>
    <w:p w14:paraId="6FABB59C" w14:textId="77777777" w:rsidR="004321B8" w:rsidRPr="008B4030" w:rsidRDefault="004321B8" w:rsidP="004321B8">
      <w:pPr>
        <w:rPr>
          <w:lang w:val="en-GB"/>
        </w:rPr>
      </w:pPr>
    </w:p>
    <w:p w14:paraId="1E4184AD" w14:textId="77777777" w:rsidR="004321B8" w:rsidRPr="008B4030" w:rsidRDefault="004321B8" w:rsidP="004321B8">
      <w:pPr>
        <w:rPr>
          <w:i/>
          <w:iCs/>
          <w:lang w:val="en-GB"/>
        </w:rPr>
      </w:pPr>
      <w:r w:rsidRPr="008B4030">
        <w:rPr>
          <w:b/>
          <w:bCs/>
          <w:i/>
          <w:iCs/>
          <w:lang w:val="en-GB"/>
        </w:rPr>
        <w:t>Tier 2 sampling schedule 10.</w:t>
      </w:r>
    </w:p>
    <w:tbl>
      <w:tblPr>
        <w:tblW w:w="9257"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019"/>
        <w:gridCol w:w="1136"/>
        <w:gridCol w:w="367"/>
        <w:gridCol w:w="367"/>
        <w:gridCol w:w="367"/>
        <w:gridCol w:w="367"/>
        <w:gridCol w:w="367"/>
        <w:gridCol w:w="367"/>
        <w:gridCol w:w="367"/>
        <w:gridCol w:w="367"/>
        <w:gridCol w:w="367"/>
        <w:gridCol w:w="367"/>
        <w:gridCol w:w="367"/>
        <w:gridCol w:w="367"/>
        <w:gridCol w:w="367"/>
        <w:gridCol w:w="367"/>
        <w:gridCol w:w="766"/>
        <w:gridCol w:w="1198"/>
      </w:tblGrid>
      <w:tr w:rsidR="004321B8" w:rsidRPr="008B4030" w14:paraId="38984997"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28B9765"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03BE085" w14:textId="77777777" w:rsidR="004321B8" w:rsidRPr="008B4030" w:rsidRDefault="004321B8" w:rsidP="00280420">
            <w:pPr>
              <w:spacing w:line="240" w:lineRule="exact"/>
              <w:rPr>
                <w:rFonts w:eastAsia="Times New Roman" w:cs="Arial"/>
                <w:sz w:val="20"/>
                <w:szCs w:val="20"/>
                <w:lang w:val="en-GB" w:eastAsia="en-GB"/>
              </w:rPr>
            </w:pPr>
          </w:p>
        </w:tc>
        <w:tc>
          <w:tcPr>
            <w:tcW w:w="0" w:type="auto"/>
            <w:gridSpan w:val="15"/>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4213E90" w14:textId="77777777" w:rsidR="004321B8" w:rsidRPr="008B4030" w:rsidRDefault="004321B8" w:rsidP="00280420">
            <w:pPr>
              <w:spacing w:before="100" w:beforeAutospacing="1" w:line="240" w:lineRule="exact"/>
              <w:rPr>
                <w:rFonts w:eastAsia="Times New Roman" w:cs="Arial"/>
                <w:sz w:val="20"/>
                <w:szCs w:val="20"/>
                <w:lang w:val="en-GB" w:eastAsia="en-GB"/>
              </w:rPr>
            </w:pPr>
            <w:r w:rsidRPr="008B4030">
              <w:rPr>
                <w:rFonts w:eastAsia="Times New Roman" w:cs="Arial"/>
                <w:sz w:val="20"/>
                <w:szCs w:val="20"/>
                <w:lang w:val="en-GB" w:eastAsia="en-GB"/>
              </w:rPr>
              <w:t>Serial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A69D189" w14:textId="77777777" w:rsidR="004321B8" w:rsidRPr="008B4030" w:rsidRDefault="004321B8" w:rsidP="00280420">
            <w:pPr>
              <w:spacing w:line="240" w:lineRule="exact"/>
              <w:rPr>
                <w:rFonts w:eastAsia="Times New Roman" w:cs="Arial"/>
                <w:sz w:val="20"/>
                <w:szCs w:val="20"/>
                <w:lang w:val="en-GB" w:eastAsia="en-GB"/>
              </w:rPr>
            </w:pPr>
          </w:p>
        </w:tc>
      </w:tr>
      <w:tr w:rsidR="004321B8" w:rsidRPr="008B4030" w14:paraId="6013B014" w14:textId="77777777" w:rsidTr="00280420">
        <w:trPr>
          <w:trHeight w:val="479"/>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54BF102"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D69BAB0"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Recruitment</w:t>
            </w:r>
          </w:p>
        </w:tc>
        <w:tc>
          <w:tcPr>
            <w:tcW w:w="0" w:type="auto"/>
            <w:gridSpan w:val="6"/>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C2BA710"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Week 1</w:t>
            </w:r>
          </w:p>
        </w:tc>
        <w:tc>
          <w:tcPr>
            <w:tcW w:w="0" w:type="auto"/>
            <w:gridSpan w:val="7"/>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1B4E256"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Week 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35BC8B2" w14:textId="77777777" w:rsidR="004321B8" w:rsidRPr="008B4030"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32F2B21"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Further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396825B"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Convalescent samples</w:t>
            </w:r>
          </w:p>
        </w:tc>
      </w:tr>
      <w:tr w:rsidR="004321B8" w:rsidRPr="008B4030" w14:paraId="10483872" w14:textId="77777777" w:rsidTr="00280420">
        <w:trPr>
          <w:trHeight w:val="940"/>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E56D2FE"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Day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3E9516A"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8E4FBCA"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39C5BA3"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0743B62"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616D6CD"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53B32CA"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B1851B0"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7</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F02B2C4"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8</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590DD46"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9</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18598A1"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10</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D3D15EE"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11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B7F2334"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12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7765045" w14:textId="77777777" w:rsidR="004321B8" w:rsidRPr="008B4030" w:rsidRDefault="004321B8" w:rsidP="00280420">
            <w:pPr>
              <w:spacing w:line="240" w:lineRule="exact"/>
              <w:jc w:val="center"/>
              <w:rPr>
                <w:rFonts w:eastAsia="Times New Roman" w:cs="Arial"/>
                <w:sz w:val="20"/>
                <w:szCs w:val="20"/>
                <w:lang w:val="en-GB" w:eastAsia="en-GB"/>
              </w:rPr>
            </w:pPr>
            <w:r w:rsidRPr="008B4030">
              <w:rPr>
                <w:rFonts w:eastAsia="Times New Roman" w:cs="Arial"/>
                <w:sz w:val="20"/>
                <w:szCs w:val="20"/>
                <w:lang w:val="en-GB" w:eastAsia="en-GB"/>
              </w:rPr>
              <w:t>13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0F21A65" w14:textId="77777777" w:rsidR="004321B8" w:rsidRPr="008B4030" w:rsidRDefault="004321B8" w:rsidP="00280420">
            <w:pPr>
              <w:spacing w:before="100" w:beforeAutospacing="1" w:line="240" w:lineRule="exact"/>
              <w:jc w:val="center"/>
              <w:rPr>
                <w:rFonts w:eastAsia="Times New Roman" w:cs="Arial"/>
                <w:sz w:val="20"/>
                <w:szCs w:val="20"/>
                <w:lang w:val="en-GB" w:eastAsia="en-GB"/>
              </w:rPr>
            </w:pPr>
            <w:r w:rsidRPr="008B4030">
              <w:rPr>
                <w:rFonts w:eastAsia="Times New Roman" w:cs="Arial"/>
                <w:sz w:val="20"/>
                <w:szCs w:val="20"/>
                <w:lang w:val="en-GB" w:eastAsia="en-GB"/>
              </w:rPr>
              <w:t>14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2EB586D" w14:textId="77777777" w:rsidR="004321B8" w:rsidRPr="008B4030" w:rsidRDefault="004321B8" w:rsidP="00280420">
            <w:pPr>
              <w:spacing w:before="100" w:beforeAutospacing="1" w:line="240" w:lineRule="exact"/>
              <w:jc w:val="center"/>
              <w:rPr>
                <w:rFonts w:eastAsia="Times New Roman" w:cs="Arial"/>
                <w:sz w:val="20"/>
                <w:szCs w:val="20"/>
                <w:lang w:val="en-GB" w:eastAsia="en-GB"/>
              </w:rPr>
            </w:pPr>
            <w:r w:rsidRPr="008B4030">
              <w:rPr>
                <w:rFonts w:eastAsia="Times New Roman" w:cs="Arial"/>
                <w:sz w:val="20"/>
                <w:szCs w:val="20"/>
                <w:lang w:val="en-GB" w:eastAsia="en-GB"/>
              </w:rPr>
              <w:t>15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9AC2F3B" w14:textId="77777777" w:rsidR="004321B8" w:rsidRPr="008B4030" w:rsidRDefault="004321B8" w:rsidP="00280420">
            <w:pPr>
              <w:spacing w:before="100" w:beforeAutospacing="1" w:line="240" w:lineRule="exact"/>
              <w:rPr>
                <w:rFonts w:eastAsia="Times New Roman" w:cs="Arial"/>
                <w:sz w:val="20"/>
                <w:szCs w:val="20"/>
                <w:lang w:val="en-GB" w:eastAsia="en-GB"/>
              </w:rPr>
            </w:pPr>
            <w:r w:rsidRPr="008B4030">
              <w:rPr>
                <w:rFonts w:eastAsia="Times New Roman" w:cs="Arial"/>
                <w:sz w:val="20"/>
                <w:szCs w:val="20"/>
                <w:lang w:val="en-GB" w:eastAsia="en-GB"/>
              </w:rPr>
              <w:t>Weekly until max 100 days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D9CB7E9" w14:textId="77777777" w:rsidR="004321B8" w:rsidRPr="008B4030" w:rsidRDefault="004321B8" w:rsidP="00280420">
            <w:pPr>
              <w:spacing w:before="100" w:beforeAutospacing="1" w:line="240" w:lineRule="exact"/>
              <w:rPr>
                <w:rFonts w:eastAsia="Times New Roman" w:cs="Arial"/>
                <w:sz w:val="20"/>
                <w:szCs w:val="20"/>
                <w:lang w:val="en-GB" w:eastAsia="en-GB"/>
              </w:rPr>
            </w:pPr>
            <w:r w:rsidRPr="008B4030">
              <w:rPr>
                <w:rFonts w:eastAsia="Times New Roman" w:cs="Arial"/>
                <w:sz w:val="20"/>
                <w:szCs w:val="20"/>
                <w:lang w:val="en-GB" w:eastAsia="en-GB"/>
              </w:rPr>
              <w:t>&gt;28 days after hospital discharge</w:t>
            </w:r>
          </w:p>
        </w:tc>
      </w:tr>
      <w:tr w:rsidR="004321B8" w:rsidRPr="008B4030" w14:paraId="0225424B" w14:textId="77777777" w:rsidTr="00280420">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DAA15E0" w14:textId="77777777" w:rsidR="004321B8" w:rsidRPr="008B4030" w:rsidRDefault="004321B8" w:rsidP="00280420">
            <w:pPr>
              <w:spacing w:before="100" w:beforeAutospacing="1" w:line="240" w:lineRule="exact"/>
              <w:rPr>
                <w:rFonts w:eastAsia="Times New Roman" w:cs="Arial"/>
                <w:sz w:val="20"/>
                <w:szCs w:val="20"/>
                <w:lang w:val="en-GB" w:eastAsia="en-GB"/>
              </w:rPr>
            </w:pPr>
            <w:r w:rsidRPr="008B4030">
              <w:rPr>
                <w:rFonts w:eastAsia="Times New Roman" w:cs="Arial"/>
                <w:sz w:val="20"/>
                <w:szCs w:val="20"/>
                <w:lang w:val="en-GB" w:eastAsia="en-GB"/>
              </w:rPr>
              <w:t>&gt;40kg</w:t>
            </w:r>
          </w:p>
        </w:tc>
        <w:tc>
          <w:tcPr>
            <w:tcW w:w="1136"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41160F83" w14:textId="77777777" w:rsidR="004321B8" w:rsidRPr="008B4030" w:rsidRDefault="004321B8" w:rsidP="00280420">
            <w:pPr>
              <w:spacing w:before="100" w:beforeAutospacing="1"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065DE5F7"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B4BF23F"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0B993999"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0436CD7"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05B327CF"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50AF06A"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4FB5DF89"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F4D5A1F"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25871874"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AC1CEAA"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08223643"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23886E66"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44001286"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51D385DB"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766"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AC300F8"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1198"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6608FED6" w14:textId="77777777" w:rsidR="004321B8" w:rsidRPr="008B4030" w:rsidRDefault="004321B8" w:rsidP="00280420">
            <w:pPr>
              <w:spacing w:before="100" w:beforeAutospacing="1"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C</w:t>
            </w:r>
          </w:p>
        </w:tc>
      </w:tr>
      <w:tr w:rsidR="004321B8" w:rsidRPr="008B4030" w14:paraId="247BD9A8"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A6CF5F5" w14:textId="77777777" w:rsidR="004321B8" w:rsidRPr="008B4030" w:rsidRDefault="004321B8" w:rsidP="00280420">
            <w:pPr>
              <w:spacing w:before="100" w:beforeAutospacing="1" w:line="240" w:lineRule="exact"/>
              <w:rPr>
                <w:rFonts w:eastAsia="Times New Roman" w:cs="Arial"/>
                <w:sz w:val="20"/>
                <w:szCs w:val="20"/>
                <w:lang w:val="en-GB" w:eastAsia="en-GB"/>
              </w:rPr>
            </w:pPr>
            <w:r w:rsidRPr="008B4030">
              <w:rPr>
                <w:rFonts w:eastAsia="Times New Roman" w:cs="Arial"/>
                <w:sz w:val="20"/>
                <w:szCs w:val="20"/>
                <w:lang w:val="en-GB" w:eastAsia="en-GB"/>
              </w:rPr>
              <w:t>20 to 40kg</w:t>
            </w:r>
          </w:p>
        </w:tc>
        <w:tc>
          <w:tcPr>
            <w:tcW w:w="1136"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7124B97B" w14:textId="77777777" w:rsidR="004321B8" w:rsidRPr="008B4030" w:rsidRDefault="004321B8" w:rsidP="00280420">
            <w:pPr>
              <w:spacing w:before="100" w:beforeAutospacing="1"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28EC8FBB"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652D014"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02054C43"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04B5446"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04ECC22D"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9E1DA12"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38778DFA"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D8E7474"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3D166EAB"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0A05883"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42704A85"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68E79B3E"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183B8BF1"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3F745E0A"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766"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E487607"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1198"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6CE4E6EC"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C</w:t>
            </w:r>
          </w:p>
        </w:tc>
      </w:tr>
      <w:tr w:rsidR="004321B8" w:rsidRPr="008B4030" w14:paraId="16B35641"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E59C77D"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10 to 20kg</w:t>
            </w:r>
          </w:p>
        </w:tc>
        <w:tc>
          <w:tcPr>
            <w:tcW w:w="1136"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1546EEDD"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5D464FB4"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D6C87CD"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77A2B463"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7EF2FFA" w14:textId="77777777" w:rsidR="004321B8" w:rsidRPr="008B4030" w:rsidRDefault="004321B8" w:rsidP="00280420">
            <w:pPr>
              <w:spacing w:before="100" w:beforeAutospacing="1"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6E1066F4"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64A9661"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7677C4E7"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BC9BE90"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35A082D7"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9C83491"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40957CF0"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41E6C9FF"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4DE00810"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26A23225"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766"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76A713C"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1198"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0986E2B1"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C</w:t>
            </w:r>
          </w:p>
        </w:tc>
      </w:tr>
      <w:tr w:rsidR="004321B8" w:rsidRPr="008B4030" w14:paraId="220FEC2E"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900A6B2"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4 to 10kg</w:t>
            </w:r>
          </w:p>
        </w:tc>
        <w:tc>
          <w:tcPr>
            <w:tcW w:w="1136"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2907E583"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2EFCAD54"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E924815"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3CE41BEE"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6104C2F"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0A476EEF"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hideMark/>
          </w:tcPr>
          <w:p w14:paraId="717781B7"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10B840D8"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79C5F96"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150BAB0D"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hideMark/>
          </w:tcPr>
          <w:p w14:paraId="7BADD5FB"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56F6EA3B"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5984B093"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5276DAC2"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hideMark/>
          </w:tcPr>
          <w:p w14:paraId="34B318C6"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766"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5CA24AB"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1198"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46ED8B90"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C</w:t>
            </w:r>
          </w:p>
        </w:tc>
      </w:tr>
      <w:tr w:rsidR="004321B8" w:rsidRPr="008B4030" w14:paraId="044B6131"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7E46485" w14:textId="77777777" w:rsidR="004321B8" w:rsidRPr="008B4030" w:rsidRDefault="004321B8" w:rsidP="00280420">
            <w:pPr>
              <w:spacing w:line="240" w:lineRule="exact"/>
              <w:rPr>
                <w:rFonts w:eastAsia="Times New Roman" w:cs="Arial"/>
                <w:sz w:val="20"/>
                <w:szCs w:val="20"/>
                <w:lang w:val="en-GB" w:eastAsia="en-GB"/>
              </w:rPr>
            </w:pPr>
            <w:r w:rsidRPr="008B4030">
              <w:rPr>
                <w:rFonts w:eastAsia="Times New Roman" w:cs="Arial"/>
                <w:sz w:val="20"/>
                <w:szCs w:val="20"/>
                <w:lang w:val="en-GB" w:eastAsia="en-GB"/>
              </w:rPr>
              <w:t>&lt;4kg</w:t>
            </w:r>
          </w:p>
        </w:tc>
        <w:tc>
          <w:tcPr>
            <w:tcW w:w="1136"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6FF12AEA"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120842BB"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1F4ACD0"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0296A033"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78C88EF"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156E32D0"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hideMark/>
          </w:tcPr>
          <w:p w14:paraId="3FA014F4"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7B50A1BD"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F59CC57"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1301090A"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hideMark/>
          </w:tcPr>
          <w:p w14:paraId="29C47989"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71773962"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05E162C9"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32976800"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hideMark/>
          </w:tcPr>
          <w:p w14:paraId="757D9D91"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P</w:t>
            </w:r>
          </w:p>
        </w:tc>
        <w:tc>
          <w:tcPr>
            <w:tcW w:w="766"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F12AE25"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S</w:t>
            </w:r>
          </w:p>
        </w:tc>
        <w:tc>
          <w:tcPr>
            <w:tcW w:w="1198"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3AAFC5FD"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C</w:t>
            </w:r>
          </w:p>
        </w:tc>
      </w:tr>
      <w:tr w:rsidR="004321B8" w:rsidRPr="008B4030" w14:paraId="7191F054" w14:textId="77777777" w:rsidTr="00280420">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ADC45F4" w14:textId="77777777" w:rsidR="004321B8" w:rsidRPr="008B4030" w:rsidRDefault="004321B8" w:rsidP="00280420">
            <w:pPr>
              <w:spacing w:line="240" w:lineRule="exact"/>
              <w:rPr>
                <w:rFonts w:eastAsia="Times New Roman" w:cs="Arial"/>
                <w:b/>
                <w:bCs/>
                <w:sz w:val="20"/>
                <w:szCs w:val="20"/>
                <w:lang w:val="en-GB" w:eastAsia="en-GB"/>
              </w:rPr>
            </w:pPr>
            <w:r w:rsidRPr="008B4030">
              <w:rPr>
                <w:rFonts w:eastAsia="Times New Roman" w:cs="Arial"/>
                <w:b/>
                <w:bCs/>
                <w:sz w:val="20"/>
                <w:szCs w:val="20"/>
                <w:lang w:val="en-GB" w:eastAsia="en-GB"/>
              </w:rPr>
              <w:t>Sample priority*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F748179"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4397E502"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53966B4"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7625CD39"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33EE8A3"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3F6F8277"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3ECF37C"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7</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2445B73D"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19354D0"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2C296523"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B19C4AF"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8</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369B46AA"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DF2C078"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10</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64CEBE31" w14:textId="77777777" w:rsidR="004321B8" w:rsidRPr="008B4030"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A634EB7"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9</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ECFB86A"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1E2B6F8" w14:textId="77777777" w:rsidR="004321B8" w:rsidRPr="008B4030" w:rsidRDefault="004321B8" w:rsidP="00280420">
            <w:pPr>
              <w:spacing w:line="240" w:lineRule="exact"/>
              <w:jc w:val="center"/>
              <w:rPr>
                <w:rFonts w:eastAsia="Times New Roman" w:cs="Arial"/>
                <w:b/>
                <w:bCs/>
                <w:sz w:val="20"/>
                <w:szCs w:val="20"/>
                <w:lang w:val="en-GB" w:eastAsia="en-GB"/>
              </w:rPr>
            </w:pPr>
            <w:r w:rsidRPr="008B4030">
              <w:rPr>
                <w:rFonts w:eastAsia="Times New Roman" w:cs="Arial"/>
                <w:b/>
                <w:bCs/>
                <w:sz w:val="20"/>
                <w:szCs w:val="20"/>
                <w:lang w:val="en-GB" w:eastAsia="en-GB"/>
              </w:rPr>
              <w:t>4</w:t>
            </w:r>
          </w:p>
        </w:tc>
      </w:tr>
    </w:tbl>
    <w:p w14:paraId="06BDB51E" w14:textId="77777777" w:rsidR="004321B8" w:rsidRPr="008B4030" w:rsidRDefault="004321B8" w:rsidP="004321B8">
      <w:pPr>
        <w:rPr>
          <w:lang w:val="en-GB"/>
        </w:rPr>
      </w:pPr>
    </w:p>
    <w:p w14:paraId="36D9E7FC" w14:textId="77777777" w:rsidR="004321B8" w:rsidRPr="008B4030" w:rsidRDefault="004321B8" w:rsidP="004321B8">
      <w:pPr>
        <w:spacing w:after="0"/>
        <w:rPr>
          <w:b/>
          <w:bCs/>
          <w:lang w:val="en-GB"/>
        </w:rPr>
      </w:pPr>
      <w:r w:rsidRPr="008B4030">
        <w:rPr>
          <w:b/>
          <w:bCs/>
          <w:lang w:val="en-GB"/>
        </w:rPr>
        <w:t xml:space="preserve">Key </w:t>
      </w:r>
      <w:r w:rsidRPr="008B4030">
        <w:rPr>
          <w:lang w:val="en-GB"/>
        </w:rPr>
        <w:t>(refer to Table 2)</w:t>
      </w:r>
      <w:r w:rsidRPr="008B4030">
        <w:rPr>
          <w:b/>
          <w:bCs/>
          <w:lang w:val="en-GB"/>
        </w:rPr>
        <w:t>:</w:t>
      </w:r>
    </w:p>
    <w:p w14:paraId="60A58F34" w14:textId="77777777" w:rsidR="004321B8" w:rsidRPr="008B4030" w:rsidRDefault="004321B8" w:rsidP="004321B8">
      <w:pPr>
        <w:spacing w:after="0"/>
        <w:rPr>
          <w:rFonts w:eastAsia="Times New Roman" w:cs="Arial"/>
          <w:sz w:val="20"/>
          <w:szCs w:val="20"/>
          <w:lang w:val="en-GB" w:eastAsia="en-GB"/>
        </w:rPr>
      </w:pPr>
      <w:r w:rsidRPr="008B4030">
        <w:rPr>
          <w:rFonts w:eastAsia="Times New Roman" w:cs="Arial"/>
          <w:b/>
          <w:bCs/>
          <w:sz w:val="20"/>
          <w:szCs w:val="20"/>
          <w:lang w:val="en-GB" w:eastAsia="en-GB"/>
        </w:rPr>
        <w:t>R:</w:t>
      </w:r>
      <w:r w:rsidRPr="008B4030">
        <w:rPr>
          <w:rFonts w:eastAsia="Times New Roman" w:cs="Arial"/>
          <w:sz w:val="20"/>
          <w:szCs w:val="20"/>
          <w:lang w:val="en-GB" w:eastAsia="en-GB"/>
        </w:rPr>
        <w:t xml:space="preserve"> recruitment sample set</w:t>
      </w:r>
    </w:p>
    <w:p w14:paraId="4A73A3DE" w14:textId="77777777" w:rsidR="004321B8" w:rsidRPr="008B4030" w:rsidRDefault="004321B8" w:rsidP="004321B8">
      <w:pPr>
        <w:spacing w:after="0"/>
        <w:rPr>
          <w:rFonts w:eastAsia="Times New Roman" w:cs="Arial"/>
          <w:sz w:val="20"/>
          <w:szCs w:val="20"/>
          <w:lang w:val="en-GB" w:eastAsia="en-GB"/>
        </w:rPr>
      </w:pPr>
      <w:r w:rsidRPr="008B4030">
        <w:rPr>
          <w:rFonts w:eastAsia="Times New Roman" w:cs="Arial"/>
          <w:b/>
          <w:bCs/>
          <w:sz w:val="20"/>
          <w:szCs w:val="20"/>
          <w:lang w:val="en-GB" w:eastAsia="en-GB"/>
        </w:rPr>
        <w:t>S:</w:t>
      </w:r>
      <w:r w:rsidRPr="008B4030">
        <w:rPr>
          <w:rFonts w:eastAsia="Times New Roman" w:cs="Arial"/>
          <w:sz w:val="20"/>
          <w:szCs w:val="20"/>
          <w:lang w:val="en-GB" w:eastAsia="en-GB"/>
        </w:rPr>
        <w:t xml:space="preserve"> serial sample set</w:t>
      </w:r>
    </w:p>
    <w:p w14:paraId="51625DA7" w14:textId="77777777" w:rsidR="004321B8" w:rsidRPr="008B4030" w:rsidRDefault="004321B8" w:rsidP="004321B8">
      <w:pPr>
        <w:spacing w:after="0"/>
        <w:rPr>
          <w:rFonts w:eastAsia="Times New Roman" w:cs="Arial"/>
          <w:sz w:val="20"/>
          <w:szCs w:val="20"/>
          <w:lang w:val="en-GB" w:eastAsia="en-GB"/>
        </w:rPr>
      </w:pPr>
      <w:r w:rsidRPr="008B4030">
        <w:rPr>
          <w:rFonts w:eastAsia="Times New Roman" w:cs="Arial"/>
          <w:b/>
          <w:bCs/>
          <w:sz w:val="20"/>
          <w:szCs w:val="20"/>
          <w:lang w:val="en-GB" w:eastAsia="en-GB"/>
        </w:rPr>
        <w:t>P:</w:t>
      </w:r>
      <w:r w:rsidRPr="008B4030">
        <w:rPr>
          <w:rFonts w:eastAsia="Times New Roman" w:cs="Arial"/>
          <w:sz w:val="20"/>
          <w:szCs w:val="20"/>
          <w:lang w:val="en-GB" w:eastAsia="en-GB"/>
        </w:rPr>
        <w:t xml:space="preserve"> pathogen-only sample set </w:t>
      </w:r>
    </w:p>
    <w:p w14:paraId="45AFBFFC" w14:textId="77777777" w:rsidR="004321B8" w:rsidRPr="008B4030" w:rsidRDefault="004321B8" w:rsidP="004321B8">
      <w:pPr>
        <w:spacing w:afterLines="40" w:after="96"/>
        <w:rPr>
          <w:rFonts w:eastAsia="Times New Roman" w:cs="Arial"/>
          <w:sz w:val="20"/>
          <w:szCs w:val="20"/>
          <w:lang w:val="en-GB" w:eastAsia="en-GB"/>
        </w:rPr>
      </w:pPr>
      <w:r w:rsidRPr="008B4030">
        <w:rPr>
          <w:rFonts w:eastAsia="Times New Roman" w:cs="Arial"/>
          <w:b/>
          <w:bCs/>
          <w:sz w:val="20"/>
          <w:szCs w:val="20"/>
          <w:lang w:val="en-GB" w:eastAsia="en-GB"/>
        </w:rPr>
        <w:t>C:</w:t>
      </w:r>
      <w:r w:rsidRPr="008B4030">
        <w:rPr>
          <w:rFonts w:eastAsia="Times New Roman" w:cs="Arial"/>
          <w:sz w:val="20"/>
          <w:szCs w:val="20"/>
          <w:lang w:val="en-GB" w:eastAsia="en-GB"/>
        </w:rPr>
        <w:t xml:space="preserve"> convalescent samples</w:t>
      </w:r>
    </w:p>
    <w:p w14:paraId="02650B1B" w14:textId="77777777" w:rsidR="004321B8" w:rsidRPr="008B4030" w:rsidRDefault="004321B8" w:rsidP="004321B8">
      <w:pPr>
        <w:spacing w:after="84" w:line="240" w:lineRule="exact"/>
        <w:rPr>
          <w:rFonts w:eastAsia="Times New Roman" w:cs="Arial"/>
          <w:b/>
          <w:bCs/>
          <w:sz w:val="20"/>
          <w:szCs w:val="20"/>
          <w:lang w:val="en-GB" w:eastAsia="en-GB"/>
        </w:rPr>
      </w:pPr>
      <w:r w:rsidRPr="008B4030">
        <w:rPr>
          <w:rFonts w:eastAsia="Times New Roman" w:cs="Arial"/>
          <w:b/>
          <w:bCs/>
          <w:sz w:val="20"/>
          <w:szCs w:val="20"/>
          <w:lang w:val="en-GB" w:eastAsia="en-GB"/>
        </w:rPr>
        <w:t>*In the event that local resource limitations require sampling frequency to decrease, samples will be prioritised as shown (1=highest priority).  Serial sampling will stop when acute illness resolves, or a patient is discharged from hospital: next samples taken will be the blood sample at 3 months and 6 months post recruitment.</w:t>
      </w:r>
    </w:p>
    <w:bookmarkEnd w:id="188"/>
    <w:p w14:paraId="5081738B" w14:textId="2E9B4E2D" w:rsidR="00FE2ECA" w:rsidRPr="00FE2ECA" w:rsidRDefault="00FE2ECA" w:rsidP="00BB0F30">
      <w:pPr>
        <w:pStyle w:val="BodyText"/>
        <w:rPr>
          <w:lang w:val="en-GB"/>
        </w:rPr>
      </w:pPr>
    </w:p>
    <w:sectPr w:rsidR="00FE2ECA" w:rsidRPr="00FE2ECA" w:rsidSect="00B2669E">
      <w:footerReference w:type="default" r:id="rId14"/>
      <w:pgSz w:w="12240" w:h="15840"/>
      <w:pgMar w:top="993"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88F2C" w14:textId="77777777" w:rsidR="002B49D5" w:rsidRDefault="002B49D5">
      <w:pPr>
        <w:spacing w:after="0"/>
      </w:pPr>
      <w:r>
        <w:separator/>
      </w:r>
    </w:p>
  </w:endnote>
  <w:endnote w:type="continuationSeparator" w:id="0">
    <w:p w14:paraId="18873143" w14:textId="77777777" w:rsidR="002B49D5" w:rsidRDefault="002B49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65D8E" w14:textId="12F4035B" w:rsidR="006E2DCF" w:rsidRDefault="006E2DCF" w:rsidP="00567370">
    <w:pPr>
      <w:pStyle w:val="Footer"/>
      <w:rPr>
        <w:color w:val="4F81BD" w:themeColor="accent1"/>
      </w:rPr>
    </w:pPr>
    <w:r>
      <w:rPr>
        <w:color w:val="000000"/>
      </w:rPr>
      <w:t>ISARIC/WHO CCP-UK (Scotland) v3.0 14</w:t>
    </w:r>
    <w:r w:rsidRPr="004A5622">
      <w:rPr>
        <w:color w:val="000000"/>
        <w:vertAlign w:val="superscript"/>
      </w:rPr>
      <w:t>th</w:t>
    </w:r>
    <w:r>
      <w:rPr>
        <w:color w:val="000000"/>
      </w:rPr>
      <w:t xml:space="preserve"> April 2020                                                </w:t>
    </w:r>
  </w:p>
  <w:p w14:paraId="3BDFEA6D" w14:textId="77777777" w:rsidR="006E2DCF" w:rsidRPr="00737E03" w:rsidRDefault="006E2DCF" w:rsidP="00567370">
    <w:pPr>
      <w:pStyle w:val="Footer"/>
      <w:jc w:val="right"/>
    </w:pPr>
    <w:r>
      <w:rPr>
        <w:color w:val="4F81BD" w:themeColor="accent1"/>
      </w:rPr>
      <w:t xml:space="preserve"> </w:t>
    </w:r>
    <w:r w:rsidRPr="00B2669E">
      <w:t xml:space="preserve">Page </w:t>
    </w:r>
    <w:r w:rsidRPr="00B2669E">
      <w:fldChar w:fldCharType="begin"/>
    </w:r>
    <w:r w:rsidRPr="00B2669E">
      <w:instrText xml:space="preserve"> PAGE  \* Arabic  \* MERGEFORMAT </w:instrText>
    </w:r>
    <w:r w:rsidRPr="00B2669E">
      <w:fldChar w:fldCharType="separate"/>
    </w:r>
    <w:r>
      <w:rPr>
        <w:noProof/>
      </w:rPr>
      <w:t>1</w:t>
    </w:r>
    <w:r w:rsidRPr="00B2669E">
      <w:fldChar w:fldCharType="end"/>
    </w:r>
    <w:r w:rsidRPr="00B2669E">
      <w:t xml:space="preserve"> of </w:t>
    </w:r>
    <w:fldSimple w:instr=" NUMPAGES  \* Arabic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A4877" w14:textId="77777777" w:rsidR="002B49D5" w:rsidRDefault="002B49D5">
      <w:r>
        <w:separator/>
      </w:r>
    </w:p>
  </w:footnote>
  <w:footnote w:type="continuationSeparator" w:id="0">
    <w:p w14:paraId="26CF94DE" w14:textId="77777777" w:rsidR="002B49D5" w:rsidRDefault="002B49D5">
      <w:r>
        <w:continuationSeparator/>
      </w:r>
    </w:p>
  </w:footnote>
  <w:footnote w:id="1">
    <w:p w14:paraId="4488F7BB" w14:textId="77777777" w:rsidR="006E2DCF" w:rsidRDefault="006E2DCF" w:rsidP="00000763">
      <w:pPr>
        <w:pStyle w:val="FootnoteText"/>
      </w:pPr>
      <w:r>
        <w:rPr>
          <w:rStyle w:val="FootnoteReference"/>
        </w:rPr>
        <w:footnoteRef/>
      </w:r>
      <w:r>
        <w:t xml:space="preserve"> The Human Tissue Act 2004 applies to the “authorised activities” principally the removal, storage and use of “Relevant Materials” (as defined under the Act, including human cells, tissue and organs, but not cell lines) which come from a living or deceased person for “Scheduled Purposes” (these are set out in Schedule 1 of the Act, including, but not limited to, “research in connection with disorders, or the function of the human body”, “education or training relating to human health”, and “transplantation”). </w:t>
      </w:r>
    </w:p>
  </w:footnote>
  <w:footnote w:id="2">
    <w:p w14:paraId="55948CAF" w14:textId="77777777" w:rsidR="006E2DCF" w:rsidRDefault="006E2DCF" w:rsidP="00000763">
      <w:pPr>
        <w:pStyle w:val="FootnoteText"/>
      </w:pPr>
      <w:r>
        <w:rPr>
          <w:rStyle w:val="FootnoteReference"/>
        </w:rPr>
        <w:footnoteRef/>
      </w:r>
      <w:r>
        <w:t xml:space="preserve"> The Human Tissue (Quality and Safety for Human Application) Regulations 2007 apply to the procurement, testing, processing, storage, distribution, and import or export of tissues and cells (including cell lines).  “Cells”  mean human cells (whether individually or in an unbound collection) including cell lines, but not including gametes, embryos outside the body, blood or blood components. “Tissue” for the Regulations, means all constituent parts of the human body formed by cells, but not including gametes and embryos outside the body (which are regulated by the Human Fertilisation and Embryology Authority pursuant to the Human Fertilisation and Embryology Act 1990), or organs.</w:t>
      </w:r>
    </w:p>
  </w:footnote>
  <w:footnote w:id="3">
    <w:p w14:paraId="3EE607EA" w14:textId="77777777" w:rsidR="006E2DCF" w:rsidRDefault="006E2DCF" w:rsidP="00000763">
      <w:pPr>
        <w:pStyle w:val="FootnoteText"/>
      </w:pPr>
      <w:r>
        <w:rPr>
          <w:rStyle w:val="FootnoteReference"/>
        </w:rPr>
        <w:footnoteRef/>
      </w:r>
      <w:r>
        <w:t xml:space="preserve"> Applicable Laws means all laws, rules, regulations, codes of practice, research governance or ethical guidelines, or other requirements of any Regulatory Authority, that may apply to the use of the Material by the Recipient Institution from time to time, including (but not limited) the Human Tissue Act 2004 or the Human Tissue (Scotland)_Act 2006, the Human Tissue (Quality and Safety for Human Application) Regulations 2007, the Human Fertilisation and Embryology Act 1990 (as amended), the EU Tissues and Cells Directive (2004/23/EC) and Commission Directives 2006/17/EC and 2006/86/EC. The Human Tissue Authority Directions and Codes of Practice, and the Medicines for Human Use (Clinical Trials) Regulations 2004, as updated and amended from time to time and, where relevant, the national implementations of the same.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3C237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1B0C9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BE46A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6ACD6F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52AAED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28CC87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12A887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B721A9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B00CF5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AE828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B50EC4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6A5FBB"/>
    <w:multiLevelType w:val="hybridMultilevel"/>
    <w:tmpl w:val="E49A9A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C1AE401"/>
    <w:multiLevelType w:val="multilevel"/>
    <w:tmpl w:val="E4BCBC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37E342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80B1A10"/>
    <w:multiLevelType w:val="hybridMultilevel"/>
    <w:tmpl w:val="31FA95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B936C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7E05E1"/>
    <w:multiLevelType w:val="hybridMultilevel"/>
    <w:tmpl w:val="4CB885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256202B"/>
    <w:multiLevelType w:val="hybridMultilevel"/>
    <w:tmpl w:val="B0A2BA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2E7776"/>
    <w:multiLevelType w:val="hybridMultilevel"/>
    <w:tmpl w:val="E9E6C5AC"/>
    <w:lvl w:ilvl="0" w:tplc="58226576">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11"/>
  </w:num>
  <w:num w:numId="16">
    <w:abstractNumId w:val="1"/>
  </w:num>
  <w:num w:numId="17">
    <w:abstractNumId w:val="2"/>
  </w:num>
  <w:num w:numId="18">
    <w:abstractNumId w:val="3"/>
  </w:num>
  <w:num w:numId="19">
    <w:abstractNumId w:val="4"/>
  </w:num>
  <w:num w:numId="20">
    <w:abstractNumId w:val="9"/>
  </w:num>
  <w:num w:numId="21">
    <w:abstractNumId w:val="5"/>
  </w:num>
  <w:num w:numId="22">
    <w:abstractNumId w:val="6"/>
  </w:num>
  <w:num w:numId="23">
    <w:abstractNumId w:val="7"/>
  </w:num>
  <w:num w:numId="24">
    <w:abstractNumId w:val="8"/>
  </w:num>
  <w:num w:numId="25">
    <w:abstractNumId w:val="10"/>
  </w:num>
  <w:num w:numId="26">
    <w:abstractNumId w:val="15"/>
  </w:num>
  <w:num w:numId="27">
    <w:abstractNumId w:val="13"/>
  </w:num>
  <w:num w:numId="28">
    <w:abstractNumId w:val="14"/>
  </w:num>
  <w:num w:numId="29">
    <w:abstractNumId w:val="16"/>
  </w:num>
  <w:num w:numId="30">
    <w:abstractNumId w:val="18"/>
  </w:num>
  <w:num w:numId="3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nohue, Chloe">
    <w15:presenceInfo w15:providerId="AD" w15:userId="S-1-5-21-137024685-2204166116-4157399963-3082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00763"/>
    <w:rsid w:val="000021E4"/>
    <w:rsid w:val="00006746"/>
    <w:rsid w:val="00010366"/>
    <w:rsid w:val="000119A2"/>
    <w:rsid w:val="00011A6D"/>
    <w:rsid w:val="00011C8B"/>
    <w:rsid w:val="00011ECA"/>
    <w:rsid w:val="00015437"/>
    <w:rsid w:val="000219F0"/>
    <w:rsid w:val="000253CD"/>
    <w:rsid w:val="00035037"/>
    <w:rsid w:val="00035A07"/>
    <w:rsid w:val="00035B5D"/>
    <w:rsid w:val="000435CD"/>
    <w:rsid w:val="0004696E"/>
    <w:rsid w:val="00047C52"/>
    <w:rsid w:val="00052CA5"/>
    <w:rsid w:val="00053D5C"/>
    <w:rsid w:val="000542FE"/>
    <w:rsid w:val="0005580E"/>
    <w:rsid w:val="00060518"/>
    <w:rsid w:val="0006778B"/>
    <w:rsid w:val="000707BE"/>
    <w:rsid w:val="00084987"/>
    <w:rsid w:val="00086DCC"/>
    <w:rsid w:val="00093245"/>
    <w:rsid w:val="0009435B"/>
    <w:rsid w:val="000A176C"/>
    <w:rsid w:val="000A2F29"/>
    <w:rsid w:val="000A5AD1"/>
    <w:rsid w:val="000A66A7"/>
    <w:rsid w:val="000A7C92"/>
    <w:rsid w:val="000B035B"/>
    <w:rsid w:val="000B4F98"/>
    <w:rsid w:val="000C1032"/>
    <w:rsid w:val="000C3451"/>
    <w:rsid w:val="000C5085"/>
    <w:rsid w:val="000D0244"/>
    <w:rsid w:val="000D3C7D"/>
    <w:rsid w:val="000D54EE"/>
    <w:rsid w:val="000E1F6D"/>
    <w:rsid w:val="000E463E"/>
    <w:rsid w:val="000E61E8"/>
    <w:rsid w:val="000F0377"/>
    <w:rsid w:val="000F2460"/>
    <w:rsid w:val="000F5272"/>
    <w:rsid w:val="000F5949"/>
    <w:rsid w:val="000F62C8"/>
    <w:rsid w:val="000F7E48"/>
    <w:rsid w:val="001040C2"/>
    <w:rsid w:val="00110153"/>
    <w:rsid w:val="001128CE"/>
    <w:rsid w:val="001202D1"/>
    <w:rsid w:val="001250C9"/>
    <w:rsid w:val="0012583B"/>
    <w:rsid w:val="001375AB"/>
    <w:rsid w:val="001436D2"/>
    <w:rsid w:val="00144C12"/>
    <w:rsid w:val="00144F43"/>
    <w:rsid w:val="00144F96"/>
    <w:rsid w:val="001457CA"/>
    <w:rsid w:val="0015192C"/>
    <w:rsid w:val="00154CEB"/>
    <w:rsid w:val="001655FE"/>
    <w:rsid w:val="0017039C"/>
    <w:rsid w:val="00172927"/>
    <w:rsid w:val="00173074"/>
    <w:rsid w:val="00181899"/>
    <w:rsid w:val="00190870"/>
    <w:rsid w:val="001940DE"/>
    <w:rsid w:val="001A041A"/>
    <w:rsid w:val="001B0B1C"/>
    <w:rsid w:val="001B5925"/>
    <w:rsid w:val="001B6E38"/>
    <w:rsid w:val="001C1AC1"/>
    <w:rsid w:val="001D1FF6"/>
    <w:rsid w:val="001E26F8"/>
    <w:rsid w:val="001E5EAE"/>
    <w:rsid w:val="001E631F"/>
    <w:rsid w:val="001F10DF"/>
    <w:rsid w:val="001F6A37"/>
    <w:rsid w:val="002016DC"/>
    <w:rsid w:val="00207826"/>
    <w:rsid w:val="00215E5E"/>
    <w:rsid w:val="002164BA"/>
    <w:rsid w:val="00222D66"/>
    <w:rsid w:val="00226E03"/>
    <w:rsid w:val="00232EA5"/>
    <w:rsid w:val="00234F87"/>
    <w:rsid w:val="002372CD"/>
    <w:rsid w:val="00237474"/>
    <w:rsid w:val="00242641"/>
    <w:rsid w:val="00244C1D"/>
    <w:rsid w:val="00251C99"/>
    <w:rsid w:val="00256239"/>
    <w:rsid w:val="0025630C"/>
    <w:rsid w:val="002618A2"/>
    <w:rsid w:val="00261900"/>
    <w:rsid w:val="00262EC2"/>
    <w:rsid w:val="00265999"/>
    <w:rsid w:val="00265B81"/>
    <w:rsid w:val="002734E3"/>
    <w:rsid w:val="00275280"/>
    <w:rsid w:val="00280420"/>
    <w:rsid w:val="002831BB"/>
    <w:rsid w:val="00294245"/>
    <w:rsid w:val="002A09BC"/>
    <w:rsid w:val="002A31B7"/>
    <w:rsid w:val="002A3311"/>
    <w:rsid w:val="002B0325"/>
    <w:rsid w:val="002B22D1"/>
    <w:rsid w:val="002B49D5"/>
    <w:rsid w:val="002B6855"/>
    <w:rsid w:val="002C001B"/>
    <w:rsid w:val="002C2628"/>
    <w:rsid w:val="002C43F2"/>
    <w:rsid w:val="002C5671"/>
    <w:rsid w:val="002D2107"/>
    <w:rsid w:val="002D3F75"/>
    <w:rsid w:val="002D6147"/>
    <w:rsid w:val="002E0E4C"/>
    <w:rsid w:val="002F23F9"/>
    <w:rsid w:val="002F3B8F"/>
    <w:rsid w:val="003009BE"/>
    <w:rsid w:val="0030283F"/>
    <w:rsid w:val="00327C80"/>
    <w:rsid w:val="00331051"/>
    <w:rsid w:val="00340FEF"/>
    <w:rsid w:val="00343022"/>
    <w:rsid w:val="00353D86"/>
    <w:rsid w:val="003555A4"/>
    <w:rsid w:val="0035756E"/>
    <w:rsid w:val="00362871"/>
    <w:rsid w:val="0036520F"/>
    <w:rsid w:val="00366B69"/>
    <w:rsid w:val="00367BD7"/>
    <w:rsid w:val="003825CE"/>
    <w:rsid w:val="00382675"/>
    <w:rsid w:val="00383976"/>
    <w:rsid w:val="00384ECA"/>
    <w:rsid w:val="00385221"/>
    <w:rsid w:val="00391293"/>
    <w:rsid w:val="00395083"/>
    <w:rsid w:val="00395605"/>
    <w:rsid w:val="003A3407"/>
    <w:rsid w:val="003A5417"/>
    <w:rsid w:val="003A7525"/>
    <w:rsid w:val="003C6473"/>
    <w:rsid w:val="003C7A70"/>
    <w:rsid w:val="003D3628"/>
    <w:rsid w:val="003D7B98"/>
    <w:rsid w:val="003E44E6"/>
    <w:rsid w:val="003E6B4F"/>
    <w:rsid w:val="003F1CF3"/>
    <w:rsid w:val="0040088D"/>
    <w:rsid w:val="00412492"/>
    <w:rsid w:val="00412913"/>
    <w:rsid w:val="00422BD9"/>
    <w:rsid w:val="004321B8"/>
    <w:rsid w:val="00441584"/>
    <w:rsid w:val="0044605C"/>
    <w:rsid w:val="0045328B"/>
    <w:rsid w:val="004550B0"/>
    <w:rsid w:val="00456DDB"/>
    <w:rsid w:val="004639AC"/>
    <w:rsid w:val="004654EF"/>
    <w:rsid w:val="00465F1A"/>
    <w:rsid w:val="00466424"/>
    <w:rsid w:val="00474191"/>
    <w:rsid w:val="00475400"/>
    <w:rsid w:val="00486882"/>
    <w:rsid w:val="00487C6D"/>
    <w:rsid w:val="0049059A"/>
    <w:rsid w:val="0049174B"/>
    <w:rsid w:val="004927DA"/>
    <w:rsid w:val="004A5622"/>
    <w:rsid w:val="004A56C7"/>
    <w:rsid w:val="004A7EF3"/>
    <w:rsid w:val="004B4558"/>
    <w:rsid w:val="004C5892"/>
    <w:rsid w:val="004D215B"/>
    <w:rsid w:val="004E29B3"/>
    <w:rsid w:val="005072BB"/>
    <w:rsid w:val="005103CB"/>
    <w:rsid w:val="0051600B"/>
    <w:rsid w:val="005254AE"/>
    <w:rsid w:val="00525FD8"/>
    <w:rsid w:val="005302EA"/>
    <w:rsid w:val="00530A9D"/>
    <w:rsid w:val="00530FFC"/>
    <w:rsid w:val="005320F8"/>
    <w:rsid w:val="00534E76"/>
    <w:rsid w:val="005369FC"/>
    <w:rsid w:val="00550538"/>
    <w:rsid w:val="00551C26"/>
    <w:rsid w:val="00552D99"/>
    <w:rsid w:val="005541B0"/>
    <w:rsid w:val="005571AC"/>
    <w:rsid w:val="0056155B"/>
    <w:rsid w:val="0056272B"/>
    <w:rsid w:val="00567370"/>
    <w:rsid w:val="00572FA9"/>
    <w:rsid w:val="00575BA2"/>
    <w:rsid w:val="00582CE1"/>
    <w:rsid w:val="005834BA"/>
    <w:rsid w:val="005840B8"/>
    <w:rsid w:val="00590D07"/>
    <w:rsid w:val="00595862"/>
    <w:rsid w:val="005978DA"/>
    <w:rsid w:val="005B16B1"/>
    <w:rsid w:val="005B2D57"/>
    <w:rsid w:val="005B536D"/>
    <w:rsid w:val="005B7874"/>
    <w:rsid w:val="005C2039"/>
    <w:rsid w:val="005C252F"/>
    <w:rsid w:val="005C3EBA"/>
    <w:rsid w:val="005C5C01"/>
    <w:rsid w:val="005D1916"/>
    <w:rsid w:val="005D1929"/>
    <w:rsid w:val="005E4EB6"/>
    <w:rsid w:val="005E5528"/>
    <w:rsid w:val="005F1C65"/>
    <w:rsid w:val="005F254E"/>
    <w:rsid w:val="005F337C"/>
    <w:rsid w:val="005F569F"/>
    <w:rsid w:val="00610923"/>
    <w:rsid w:val="00611263"/>
    <w:rsid w:val="00612EDE"/>
    <w:rsid w:val="00621E7E"/>
    <w:rsid w:val="00625EA3"/>
    <w:rsid w:val="00633886"/>
    <w:rsid w:val="00635107"/>
    <w:rsid w:val="006416F5"/>
    <w:rsid w:val="00641E1C"/>
    <w:rsid w:val="00665FBF"/>
    <w:rsid w:val="006B0ED9"/>
    <w:rsid w:val="006B167C"/>
    <w:rsid w:val="006C3B49"/>
    <w:rsid w:val="006C4600"/>
    <w:rsid w:val="006C5204"/>
    <w:rsid w:val="006C6B5A"/>
    <w:rsid w:val="006D14BC"/>
    <w:rsid w:val="006D2E63"/>
    <w:rsid w:val="006D430F"/>
    <w:rsid w:val="006E2DCF"/>
    <w:rsid w:val="006E751A"/>
    <w:rsid w:val="006F0B02"/>
    <w:rsid w:val="006F2571"/>
    <w:rsid w:val="006F276B"/>
    <w:rsid w:val="006F7F36"/>
    <w:rsid w:val="0070165D"/>
    <w:rsid w:val="007066A8"/>
    <w:rsid w:val="00706E27"/>
    <w:rsid w:val="00713F16"/>
    <w:rsid w:val="00725CE8"/>
    <w:rsid w:val="00737E03"/>
    <w:rsid w:val="00755090"/>
    <w:rsid w:val="007664B1"/>
    <w:rsid w:val="0077111D"/>
    <w:rsid w:val="00771391"/>
    <w:rsid w:val="0077267F"/>
    <w:rsid w:val="007841EB"/>
    <w:rsid w:val="00784D58"/>
    <w:rsid w:val="00785FD4"/>
    <w:rsid w:val="00797B14"/>
    <w:rsid w:val="00797DE7"/>
    <w:rsid w:val="007A4BC8"/>
    <w:rsid w:val="007B0ADA"/>
    <w:rsid w:val="007B184B"/>
    <w:rsid w:val="007B4BAD"/>
    <w:rsid w:val="007B5E92"/>
    <w:rsid w:val="007C19F4"/>
    <w:rsid w:val="007C7870"/>
    <w:rsid w:val="007D2B51"/>
    <w:rsid w:val="007D2B7E"/>
    <w:rsid w:val="007D4EF6"/>
    <w:rsid w:val="007D6A0C"/>
    <w:rsid w:val="007E4B18"/>
    <w:rsid w:val="007F5F03"/>
    <w:rsid w:val="007F62D9"/>
    <w:rsid w:val="00815DAF"/>
    <w:rsid w:val="0082184C"/>
    <w:rsid w:val="00826B7D"/>
    <w:rsid w:val="008303E1"/>
    <w:rsid w:val="0083456F"/>
    <w:rsid w:val="00836DAD"/>
    <w:rsid w:val="008375AD"/>
    <w:rsid w:val="00837E23"/>
    <w:rsid w:val="00857857"/>
    <w:rsid w:val="008706A0"/>
    <w:rsid w:val="00872975"/>
    <w:rsid w:val="00880149"/>
    <w:rsid w:val="00882A09"/>
    <w:rsid w:val="00887C1C"/>
    <w:rsid w:val="00893C2D"/>
    <w:rsid w:val="008961FE"/>
    <w:rsid w:val="00897274"/>
    <w:rsid w:val="00897A29"/>
    <w:rsid w:val="008A0BD7"/>
    <w:rsid w:val="008A464C"/>
    <w:rsid w:val="008A6B53"/>
    <w:rsid w:val="008B70FC"/>
    <w:rsid w:val="008C418B"/>
    <w:rsid w:val="008D030E"/>
    <w:rsid w:val="008D15E5"/>
    <w:rsid w:val="008D3046"/>
    <w:rsid w:val="008D6863"/>
    <w:rsid w:val="008E0948"/>
    <w:rsid w:val="008E284C"/>
    <w:rsid w:val="008E2FBB"/>
    <w:rsid w:val="008F30E8"/>
    <w:rsid w:val="00915B5B"/>
    <w:rsid w:val="00917472"/>
    <w:rsid w:val="00933D59"/>
    <w:rsid w:val="009345ED"/>
    <w:rsid w:val="009353C0"/>
    <w:rsid w:val="00935818"/>
    <w:rsid w:val="00951DF3"/>
    <w:rsid w:val="00953208"/>
    <w:rsid w:val="00954B09"/>
    <w:rsid w:val="00954C0A"/>
    <w:rsid w:val="0096224C"/>
    <w:rsid w:val="00965370"/>
    <w:rsid w:val="009820B8"/>
    <w:rsid w:val="009A350C"/>
    <w:rsid w:val="009A40DF"/>
    <w:rsid w:val="009A5F29"/>
    <w:rsid w:val="009A639F"/>
    <w:rsid w:val="009B097C"/>
    <w:rsid w:val="009B2188"/>
    <w:rsid w:val="009B32AA"/>
    <w:rsid w:val="009B7C66"/>
    <w:rsid w:val="009C10A9"/>
    <w:rsid w:val="009C4B7A"/>
    <w:rsid w:val="009E0F3F"/>
    <w:rsid w:val="009E15F7"/>
    <w:rsid w:val="009E5393"/>
    <w:rsid w:val="009F1508"/>
    <w:rsid w:val="009F3605"/>
    <w:rsid w:val="00A07E8A"/>
    <w:rsid w:val="00A12078"/>
    <w:rsid w:val="00A14BFC"/>
    <w:rsid w:val="00A231D7"/>
    <w:rsid w:val="00A26738"/>
    <w:rsid w:val="00A33209"/>
    <w:rsid w:val="00A435DD"/>
    <w:rsid w:val="00A4478C"/>
    <w:rsid w:val="00A51BE0"/>
    <w:rsid w:val="00A5258D"/>
    <w:rsid w:val="00A63587"/>
    <w:rsid w:val="00A639B9"/>
    <w:rsid w:val="00A66947"/>
    <w:rsid w:val="00A67DBA"/>
    <w:rsid w:val="00A76DBB"/>
    <w:rsid w:val="00A81D8E"/>
    <w:rsid w:val="00A9318D"/>
    <w:rsid w:val="00A95F64"/>
    <w:rsid w:val="00AA2516"/>
    <w:rsid w:val="00AA4469"/>
    <w:rsid w:val="00AA7415"/>
    <w:rsid w:val="00AB30C1"/>
    <w:rsid w:val="00AC710C"/>
    <w:rsid w:val="00AD0A45"/>
    <w:rsid w:val="00AD2D6F"/>
    <w:rsid w:val="00AD46C8"/>
    <w:rsid w:val="00AD4A09"/>
    <w:rsid w:val="00AD5672"/>
    <w:rsid w:val="00AD5C3E"/>
    <w:rsid w:val="00AE65CD"/>
    <w:rsid w:val="00B05EB5"/>
    <w:rsid w:val="00B1770F"/>
    <w:rsid w:val="00B2341E"/>
    <w:rsid w:val="00B2669E"/>
    <w:rsid w:val="00B37DE2"/>
    <w:rsid w:val="00B43DCB"/>
    <w:rsid w:val="00B456C5"/>
    <w:rsid w:val="00B4770F"/>
    <w:rsid w:val="00B5201D"/>
    <w:rsid w:val="00B52DC9"/>
    <w:rsid w:val="00B53439"/>
    <w:rsid w:val="00B60F49"/>
    <w:rsid w:val="00B634F1"/>
    <w:rsid w:val="00B669B8"/>
    <w:rsid w:val="00B71BE5"/>
    <w:rsid w:val="00B7568B"/>
    <w:rsid w:val="00B759B1"/>
    <w:rsid w:val="00B75B8B"/>
    <w:rsid w:val="00B80278"/>
    <w:rsid w:val="00B830B1"/>
    <w:rsid w:val="00B86B75"/>
    <w:rsid w:val="00B92BE4"/>
    <w:rsid w:val="00BA0465"/>
    <w:rsid w:val="00BA131A"/>
    <w:rsid w:val="00BA2729"/>
    <w:rsid w:val="00BB022E"/>
    <w:rsid w:val="00BB0F30"/>
    <w:rsid w:val="00BC0FBB"/>
    <w:rsid w:val="00BC4074"/>
    <w:rsid w:val="00BC48D5"/>
    <w:rsid w:val="00BD4EF9"/>
    <w:rsid w:val="00BD542A"/>
    <w:rsid w:val="00BE07E4"/>
    <w:rsid w:val="00BE4A4F"/>
    <w:rsid w:val="00BF0B8D"/>
    <w:rsid w:val="00BF41D6"/>
    <w:rsid w:val="00C03D24"/>
    <w:rsid w:val="00C15D9F"/>
    <w:rsid w:val="00C2300F"/>
    <w:rsid w:val="00C2772A"/>
    <w:rsid w:val="00C31D95"/>
    <w:rsid w:val="00C32DA4"/>
    <w:rsid w:val="00C36279"/>
    <w:rsid w:val="00C4106F"/>
    <w:rsid w:val="00C444F0"/>
    <w:rsid w:val="00C47083"/>
    <w:rsid w:val="00C50915"/>
    <w:rsid w:val="00C52A10"/>
    <w:rsid w:val="00C52E30"/>
    <w:rsid w:val="00C725F5"/>
    <w:rsid w:val="00C755F3"/>
    <w:rsid w:val="00C95E11"/>
    <w:rsid w:val="00CA4342"/>
    <w:rsid w:val="00CA5DCD"/>
    <w:rsid w:val="00CA63D1"/>
    <w:rsid w:val="00CB01EE"/>
    <w:rsid w:val="00CB1D09"/>
    <w:rsid w:val="00CE2C09"/>
    <w:rsid w:val="00CF2CB3"/>
    <w:rsid w:val="00D0219A"/>
    <w:rsid w:val="00D04684"/>
    <w:rsid w:val="00D17629"/>
    <w:rsid w:val="00D17F98"/>
    <w:rsid w:val="00D20E40"/>
    <w:rsid w:val="00D37191"/>
    <w:rsid w:val="00D41248"/>
    <w:rsid w:val="00D43EF3"/>
    <w:rsid w:val="00D604DD"/>
    <w:rsid w:val="00D62373"/>
    <w:rsid w:val="00D62946"/>
    <w:rsid w:val="00D716B1"/>
    <w:rsid w:val="00D7440B"/>
    <w:rsid w:val="00D76855"/>
    <w:rsid w:val="00D804C2"/>
    <w:rsid w:val="00D8466E"/>
    <w:rsid w:val="00D913B2"/>
    <w:rsid w:val="00D963D2"/>
    <w:rsid w:val="00DA099F"/>
    <w:rsid w:val="00DA21AF"/>
    <w:rsid w:val="00DA3110"/>
    <w:rsid w:val="00DA3F42"/>
    <w:rsid w:val="00DB0E3A"/>
    <w:rsid w:val="00DB45BF"/>
    <w:rsid w:val="00DC74F2"/>
    <w:rsid w:val="00DD5BFF"/>
    <w:rsid w:val="00DD63AA"/>
    <w:rsid w:val="00DE1719"/>
    <w:rsid w:val="00DE4413"/>
    <w:rsid w:val="00DE5DC8"/>
    <w:rsid w:val="00DE6660"/>
    <w:rsid w:val="00DF02D0"/>
    <w:rsid w:val="00DF3D51"/>
    <w:rsid w:val="00DF6AF3"/>
    <w:rsid w:val="00E00DC3"/>
    <w:rsid w:val="00E03759"/>
    <w:rsid w:val="00E05553"/>
    <w:rsid w:val="00E11981"/>
    <w:rsid w:val="00E13C43"/>
    <w:rsid w:val="00E14A5C"/>
    <w:rsid w:val="00E16045"/>
    <w:rsid w:val="00E17475"/>
    <w:rsid w:val="00E21272"/>
    <w:rsid w:val="00E21763"/>
    <w:rsid w:val="00E31036"/>
    <w:rsid w:val="00E315A3"/>
    <w:rsid w:val="00E36D37"/>
    <w:rsid w:val="00E40708"/>
    <w:rsid w:val="00E41B02"/>
    <w:rsid w:val="00E45155"/>
    <w:rsid w:val="00E47B91"/>
    <w:rsid w:val="00E54CE0"/>
    <w:rsid w:val="00E56D1C"/>
    <w:rsid w:val="00E60162"/>
    <w:rsid w:val="00E61E89"/>
    <w:rsid w:val="00E662E3"/>
    <w:rsid w:val="00E67370"/>
    <w:rsid w:val="00E72898"/>
    <w:rsid w:val="00E72EF5"/>
    <w:rsid w:val="00E82034"/>
    <w:rsid w:val="00E82DD1"/>
    <w:rsid w:val="00E830AE"/>
    <w:rsid w:val="00E8536D"/>
    <w:rsid w:val="00E966B2"/>
    <w:rsid w:val="00EA6DBB"/>
    <w:rsid w:val="00EA7C02"/>
    <w:rsid w:val="00EB61BC"/>
    <w:rsid w:val="00EB77C4"/>
    <w:rsid w:val="00EB7FBD"/>
    <w:rsid w:val="00EC4E47"/>
    <w:rsid w:val="00EC6930"/>
    <w:rsid w:val="00EC7703"/>
    <w:rsid w:val="00ED0F07"/>
    <w:rsid w:val="00ED30A6"/>
    <w:rsid w:val="00EE0972"/>
    <w:rsid w:val="00EE2E3F"/>
    <w:rsid w:val="00EE590C"/>
    <w:rsid w:val="00F0089C"/>
    <w:rsid w:val="00F008E4"/>
    <w:rsid w:val="00F0191B"/>
    <w:rsid w:val="00F02236"/>
    <w:rsid w:val="00F036BD"/>
    <w:rsid w:val="00F0674D"/>
    <w:rsid w:val="00F06C7E"/>
    <w:rsid w:val="00F13016"/>
    <w:rsid w:val="00F14B6C"/>
    <w:rsid w:val="00F2075E"/>
    <w:rsid w:val="00F25717"/>
    <w:rsid w:val="00F37006"/>
    <w:rsid w:val="00F4032A"/>
    <w:rsid w:val="00F5010B"/>
    <w:rsid w:val="00F54124"/>
    <w:rsid w:val="00F76D84"/>
    <w:rsid w:val="00F80510"/>
    <w:rsid w:val="00F8616D"/>
    <w:rsid w:val="00F9624C"/>
    <w:rsid w:val="00F97B91"/>
    <w:rsid w:val="00FA087C"/>
    <w:rsid w:val="00FA1C9E"/>
    <w:rsid w:val="00FA6D80"/>
    <w:rsid w:val="00FB4B8D"/>
    <w:rsid w:val="00FE2ECA"/>
    <w:rsid w:val="00FE3762"/>
    <w:rsid w:val="00FE5507"/>
    <w:rsid w:val="00FF4E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22A30B6"/>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numPr>
        <w:numId w:val="27"/>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numPr>
        <w:ilvl w:val="1"/>
        <w:numId w:val="27"/>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27"/>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27"/>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27"/>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7"/>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7"/>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7"/>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7"/>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aliases w:val="Footnote TextCSR"/>
    <w:basedOn w:val="Normal"/>
    <w:link w:val="FootnoteTextChar"/>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837E2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837E23"/>
    <w:rPr>
      <w:rFonts w:ascii="Times New Roman" w:hAnsi="Times New Roman" w:cs="Times New Roman"/>
      <w:sz w:val="18"/>
      <w:szCs w:val="18"/>
    </w:rPr>
  </w:style>
  <w:style w:type="paragraph" w:styleId="NormalWeb">
    <w:name w:val="Normal (Web)"/>
    <w:basedOn w:val="Normal"/>
    <w:uiPriority w:val="99"/>
    <w:unhideWhenUsed/>
    <w:rsid w:val="00837E23"/>
    <w:pPr>
      <w:spacing w:before="100" w:beforeAutospacing="1" w:after="100" w:afterAutospacing="1"/>
    </w:pPr>
    <w:rPr>
      <w:rFonts w:ascii="Times New Roman" w:eastAsia="Times New Roman" w:hAnsi="Times New Roman" w:cs="Times New Roman"/>
      <w:lang w:eastAsia="zh-CN"/>
    </w:rPr>
  </w:style>
  <w:style w:type="paragraph" w:styleId="ListParagraph">
    <w:name w:val="List Paragraph"/>
    <w:basedOn w:val="Normal"/>
    <w:rsid w:val="006C4600"/>
    <w:pPr>
      <w:ind w:left="720"/>
      <w:contextualSpacing/>
    </w:pPr>
  </w:style>
  <w:style w:type="character" w:customStyle="1" w:styleId="UnresolvedMention1">
    <w:name w:val="Unresolved Mention1"/>
    <w:basedOn w:val="DefaultParagraphFont"/>
    <w:uiPriority w:val="99"/>
    <w:semiHidden/>
    <w:unhideWhenUsed/>
    <w:rsid w:val="00154CEB"/>
    <w:rPr>
      <w:color w:val="605E5C"/>
      <w:shd w:val="clear" w:color="auto" w:fill="E1DFDD"/>
    </w:rPr>
  </w:style>
  <w:style w:type="paragraph" w:styleId="Header">
    <w:name w:val="header"/>
    <w:basedOn w:val="Normal"/>
    <w:link w:val="HeaderChar"/>
    <w:unhideWhenUsed/>
    <w:rsid w:val="002734E3"/>
    <w:pPr>
      <w:tabs>
        <w:tab w:val="center" w:pos="4680"/>
        <w:tab w:val="right" w:pos="9360"/>
      </w:tabs>
      <w:spacing w:after="0"/>
    </w:pPr>
  </w:style>
  <w:style w:type="character" w:customStyle="1" w:styleId="HeaderChar">
    <w:name w:val="Header Char"/>
    <w:basedOn w:val="DefaultParagraphFont"/>
    <w:link w:val="Header"/>
    <w:rsid w:val="002734E3"/>
  </w:style>
  <w:style w:type="paragraph" w:styleId="Footer">
    <w:name w:val="footer"/>
    <w:basedOn w:val="Normal"/>
    <w:link w:val="FooterChar"/>
    <w:uiPriority w:val="99"/>
    <w:unhideWhenUsed/>
    <w:rsid w:val="002734E3"/>
    <w:pPr>
      <w:tabs>
        <w:tab w:val="center" w:pos="4680"/>
        <w:tab w:val="right" w:pos="9360"/>
      </w:tabs>
      <w:spacing w:after="0"/>
    </w:pPr>
  </w:style>
  <w:style w:type="character" w:customStyle="1" w:styleId="FooterChar">
    <w:name w:val="Footer Char"/>
    <w:basedOn w:val="DefaultParagraphFont"/>
    <w:link w:val="Footer"/>
    <w:uiPriority w:val="99"/>
    <w:rsid w:val="002734E3"/>
  </w:style>
  <w:style w:type="paragraph" w:styleId="TOC1">
    <w:name w:val="toc 1"/>
    <w:basedOn w:val="Normal"/>
    <w:next w:val="Normal"/>
    <w:autoRedefine/>
    <w:uiPriority w:val="39"/>
    <w:unhideWhenUsed/>
    <w:rsid w:val="00A51BE0"/>
    <w:pPr>
      <w:tabs>
        <w:tab w:val="left" w:pos="480"/>
        <w:tab w:val="right" w:leader="dot" w:pos="9350"/>
      </w:tabs>
      <w:spacing w:before="120" w:after="0"/>
    </w:pPr>
    <w:rPr>
      <w:b/>
      <w:bCs/>
      <w:i/>
      <w:iCs/>
    </w:rPr>
  </w:style>
  <w:style w:type="character" w:customStyle="1" w:styleId="BodyTextChar">
    <w:name w:val="Body Text Char"/>
    <w:basedOn w:val="DefaultParagraphFont"/>
    <w:link w:val="BodyText"/>
    <w:rsid w:val="00BB022E"/>
  </w:style>
  <w:style w:type="paragraph" w:styleId="TOC2">
    <w:name w:val="toc 2"/>
    <w:basedOn w:val="Normal"/>
    <w:next w:val="Normal"/>
    <w:autoRedefine/>
    <w:uiPriority w:val="39"/>
    <w:unhideWhenUsed/>
    <w:rsid w:val="00BB022E"/>
    <w:pPr>
      <w:spacing w:before="120" w:after="0"/>
      <w:ind w:left="240"/>
    </w:pPr>
    <w:rPr>
      <w:b/>
      <w:bCs/>
      <w:sz w:val="22"/>
      <w:szCs w:val="22"/>
    </w:rPr>
  </w:style>
  <w:style w:type="paragraph" w:styleId="TOC3">
    <w:name w:val="toc 3"/>
    <w:basedOn w:val="Normal"/>
    <w:next w:val="Normal"/>
    <w:autoRedefine/>
    <w:uiPriority w:val="39"/>
    <w:unhideWhenUsed/>
    <w:rsid w:val="00BB022E"/>
    <w:pPr>
      <w:spacing w:after="0"/>
      <w:ind w:left="480"/>
    </w:pPr>
    <w:rPr>
      <w:sz w:val="20"/>
      <w:szCs w:val="20"/>
    </w:rPr>
  </w:style>
  <w:style w:type="paragraph" w:styleId="TOC4">
    <w:name w:val="toc 4"/>
    <w:basedOn w:val="Normal"/>
    <w:next w:val="Normal"/>
    <w:autoRedefine/>
    <w:semiHidden/>
    <w:unhideWhenUsed/>
    <w:rsid w:val="00BB022E"/>
    <w:pPr>
      <w:spacing w:after="0"/>
      <w:ind w:left="720"/>
    </w:pPr>
    <w:rPr>
      <w:sz w:val="20"/>
      <w:szCs w:val="20"/>
    </w:rPr>
  </w:style>
  <w:style w:type="paragraph" w:styleId="TOC5">
    <w:name w:val="toc 5"/>
    <w:basedOn w:val="Normal"/>
    <w:next w:val="Normal"/>
    <w:autoRedefine/>
    <w:semiHidden/>
    <w:unhideWhenUsed/>
    <w:rsid w:val="00BB022E"/>
    <w:pPr>
      <w:spacing w:after="0"/>
      <w:ind w:left="960"/>
    </w:pPr>
    <w:rPr>
      <w:sz w:val="20"/>
      <w:szCs w:val="20"/>
    </w:rPr>
  </w:style>
  <w:style w:type="paragraph" w:styleId="TOC6">
    <w:name w:val="toc 6"/>
    <w:basedOn w:val="Normal"/>
    <w:next w:val="Normal"/>
    <w:autoRedefine/>
    <w:semiHidden/>
    <w:unhideWhenUsed/>
    <w:rsid w:val="00BB022E"/>
    <w:pPr>
      <w:spacing w:after="0"/>
      <w:ind w:left="1200"/>
    </w:pPr>
    <w:rPr>
      <w:sz w:val="20"/>
      <w:szCs w:val="20"/>
    </w:rPr>
  </w:style>
  <w:style w:type="paragraph" w:styleId="TOC7">
    <w:name w:val="toc 7"/>
    <w:basedOn w:val="Normal"/>
    <w:next w:val="Normal"/>
    <w:autoRedefine/>
    <w:semiHidden/>
    <w:unhideWhenUsed/>
    <w:rsid w:val="00BB022E"/>
    <w:pPr>
      <w:spacing w:after="0"/>
      <w:ind w:left="1440"/>
    </w:pPr>
    <w:rPr>
      <w:sz w:val="20"/>
      <w:szCs w:val="20"/>
    </w:rPr>
  </w:style>
  <w:style w:type="paragraph" w:styleId="TOC8">
    <w:name w:val="toc 8"/>
    <w:basedOn w:val="Normal"/>
    <w:next w:val="Normal"/>
    <w:autoRedefine/>
    <w:semiHidden/>
    <w:unhideWhenUsed/>
    <w:rsid w:val="00BB022E"/>
    <w:pPr>
      <w:spacing w:after="0"/>
      <w:ind w:left="1680"/>
    </w:pPr>
    <w:rPr>
      <w:sz w:val="20"/>
      <w:szCs w:val="20"/>
    </w:rPr>
  </w:style>
  <w:style w:type="paragraph" w:styleId="TOC9">
    <w:name w:val="toc 9"/>
    <w:basedOn w:val="Normal"/>
    <w:next w:val="Normal"/>
    <w:autoRedefine/>
    <w:semiHidden/>
    <w:unhideWhenUsed/>
    <w:rsid w:val="00BB022E"/>
    <w:pPr>
      <w:spacing w:after="0"/>
      <w:ind w:left="1920"/>
    </w:pPr>
    <w:rPr>
      <w:sz w:val="20"/>
      <w:szCs w:val="20"/>
    </w:rPr>
  </w:style>
  <w:style w:type="paragraph" w:styleId="Revision">
    <w:name w:val="Revision"/>
    <w:hidden/>
    <w:semiHidden/>
    <w:rsid w:val="001E26F8"/>
    <w:pPr>
      <w:spacing w:after="0"/>
    </w:pPr>
  </w:style>
  <w:style w:type="character" w:styleId="CommentReference">
    <w:name w:val="annotation reference"/>
    <w:basedOn w:val="DefaultParagraphFont"/>
    <w:semiHidden/>
    <w:unhideWhenUsed/>
    <w:rsid w:val="001E26F8"/>
    <w:rPr>
      <w:sz w:val="16"/>
      <w:szCs w:val="16"/>
    </w:rPr>
  </w:style>
  <w:style w:type="paragraph" w:styleId="CommentText">
    <w:name w:val="annotation text"/>
    <w:basedOn w:val="Normal"/>
    <w:link w:val="CommentTextChar"/>
    <w:semiHidden/>
    <w:unhideWhenUsed/>
    <w:rsid w:val="001E26F8"/>
    <w:rPr>
      <w:sz w:val="20"/>
      <w:szCs w:val="20"/>
    </w:rPr>
  </w:style>
  <w:style w:type="character" w:customStyle="1" w:styleId="CommentTextChar">
    <w:name w:val="Comment Text Char"/>
    <w:basedOn w:val="DefaultParagraphFont"/>
    <w:link w:val="CommentText"/>
    <w:semiHidden/>
    <w:rsid w:val="001E26F8"/>
    <w:rPr>
      <w:sz w:val="20"/>
      <w:szCs w:val="20"/>
    </w:rPr>
  </w:style>
  <w:style w:type="paragraph" w:styleId="CommentSubject">
    <w:name w:val="annotation subject"/>
    <w:basedOn w:val="CommentText"/>
    <w:next w:val="CommentText"/>
    <w:link w:val="CommentSubjectChar"/>
    <w:semiHidden/>
    <w:unhideWhenUsed/>
    <w:rsid w:val="001E26F8"/>
    <w:rPr>
      <w:b/>
      <w:bCs/>
    </w:rPr>
  </w:style>
  <w:style w:type="character" w:customStyle="1" w:styleId="CommentSubjectChar">
    <w:name w:val="Comment Subject Char"/>
    <w:basedOn w:val="CommentTextChar"/>
    <w:link w:val="CommentSubject"/>
    <w:semiHidden/>
    <w:rsid w:val="001E26F8"/>
    <w:rPr>
      <w:b/>
      <w:bCs/>
      <w:sz w:val="20"/>
      <w:szCs w:val="20"/>
    </w:rPr>
  </w:style>
  <w:style w:type="character" w:customStyle="1" w:styleId="Heading2Char">
    <w:name w:val="Heading 2 Char"/>
    <w:basedOn w:val="DefaultParagraphFont"/>
    <w:link w:val="Heading2"/>
    <w:uiPriority w:val="9"/>
    <w:rsid w:val="00000763"/>
    <w:rPr>
      <w:rFonts w:asciiTheme="majorHAnsi" w:eastAsiaTheme="majorEastAsia" w:hAnsiTheme="majorHAnsi" w:cstheme="majorBidi"/>
      <w:b/>
      <w:bCs/>
      <w:color w:val="4F81BD" w:themeColor="accent1"/>
      <w:sz w:val="32"/>
      <w:szCs w:val="32"/>
    </w:rPr>
  </w:style>
  <w:style w:type="character" w:customStyle="1" w:styleId="FootnoteTextChar">
    <w:name w:val="Footnote Text Char"/>
    <w:aliases w:val="Footnote TextCSR Char"/>
    <w:basedOn w:val="DefaultParagraphFont"/>
    <w:link w:val="FootnoteText"/>
    <w:rsid w:val="00000763"/>
  </w:style>
  <w:style w:type="table" w:styleId="TableGrid">
    <w:name w:val="Table Grid"/>
    <w:basedOn w:val="TableNormal"/>
    <w:uiPriority w:val="39"/>
    <w:rsid w:val="002C43F2"/>
    <w:pPr>
      <w:spacing w:after="0"/>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74055">
      <w:bodyDiv w:val="1"/>
      <w:marLeft w:val="0"/>
      <w:marRight w:val="0"/>
      <w:marTop w:val="0"/>
      <w:marBottom w:val="0"/>
      <w:divBdr>
        <w:top w:val="none" w:sz="0" w:space="0" w:color="auto"/>
        <w:left w:val="none" w:sz="0" w:space="0" w:color="auto"/>
        <w:bottom w:val="none" w:sz="0" w:space="0" w:color="auto"/>
        <w:right w:val="none" w:sz="0" w:space="0" w:color="auto"/>
      </w:divBdr>
    </w:div>
    <w:div w:id="919370343">
      <w:bodyDiv w:val="1"/>
      <w:marLeft w:val="0"/>
      <w:marRight w:val="0"/>
      <w:marTop w:val="0"/>
      <w:marBottom w:val="0"/>
      <w:divBdr>
        <w:top w:val="none" w:sz="0" w:space="0" w:color="auto"/>
        <w:left w:val="none" w:sz="0" w:space="0" w:color="auto"/>
        <w:bottom w:val="none" w:sz="0" w:space="0" w:color="auto"/>
        <w:right w:val="none" w:sz="0" w:space="0" w:color="auto"/>
      </w:divBdr>
      <w:divsChild>
        <w:div w:id="1327591006">
          <w:marLeft w:val="0"/>
          <w:marRight w:val="0"/>
          <w:marTop w:val="0"/>
          <w:marBottom w:val="0"/>
          <w:divBdr>
            <w:top w:val="none" w:sz="0" w:space="0" w:color="auto"/>
            <w:left w:val="none" w:sz="0" w:space="0" w:color="auto"/>
            <w:bottom w:val="none" w:sz="0" w:space="0" w:color="auto"/>
            <w:right w:val="none" w:sz="0" w:space="0" w:color="auto"/>
          </w:divBdr>
          <w:divsChild>
            <w:div w:id="1629627266">
              <w:marLeft w:val="0"/>
              <w:marRight w:val="0"/>
              <w:marTop w:val="0"/>
              <w:marBottom w:val="0"/>
              <w:divBdr>
                <w:top w:val="none" w:sz="0" w:space="0" w:color="auto"/>
                <w:left w:val="none" w:sz="0" w:space="0" w:color="auto"/>
                <w:bottom w:val="none" w:sz="0" w:space="0" w:color="auto"/>
                <w:right w:val="none" w:sz="0" w:space="0" w:color="auto"/>
              </w:divBdr>
              <w:divsChild>
                <w:div w:id="2096778188">
                  <w:marLeft w:val="0"/>
                  <w:marRight w:val="0"/>
                  <w:marTop w:val="0"/>
                  <w:marBottom w:val="0"/>
                  <w:divBdr>
                    <w:top w:val="none" w:sz="0" w:space="0" w:color="auto"/>
                    <w:left w:val="none" w:sz="0" w:space="0" w:color="auto"/>
                    <w:bottom w:val="none" w:sz="0" w:space="0" w:color="auto"/>
                    <w:right w:val="none" w:sz="0" w:space="0" w:color="auto"/>
                  </w:divBdr>
                  <w:divsChild>
                    <w:div w:id="3501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cov.medsci.ox.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cov.medsci.ox.ac.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g.semple@liverpool.ac.uk"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5A3EC-4497-4CBD-B6CA-31E8D804B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51</Pages>
  <Words>18187</Words>
  <Characters>103666</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Semple, Calum</dc:creator>
  <cp:keywords/>
  <cp:lastModifiedBy>Donohue, Chloe</cp:lastModifiedBy>
  <cp:revision>30</cp:revision>
  <dcterms:created xsi:type="dcterms:W3CDTF">2020-03-04T15:29:00Z</dcterms:created>
  <dcterms:modified xsi:type="dcterms:W3CDTF">2020-05-07T13:59:00Z</dcterms:modified>
</cp:coreProperties>
</file>
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CD5BA" w14:textId="687330A3" w:rsidR="00AE2E73" w:rsidRDefault="00774CC1">
      <w:pPr>
        <w:pStyle w:val="Title"/>
        <w:rPr>
          <w:ins w:id="0" w:author="Andrew Morris" w:date="2021-07-20T10:45:00Z"/>
        </w:rPr>
      </w:pPr>
      <w:r>
        <w:t>Outbreak data analysis platform</w:t>
      </w:r>
    </w:p>
    <w:p w14:paraId="5CC764CF" w14:textId="6BCBBCF9" w:rsidR="003D1AF1" w:rsidRPr="003D1AF1" w:rsidRDefault="003D1AF1">
      <w:pPr>
        <w:pStyle w:val="BodyText"/>
        <w:jc w:val="center"/>
        <w:pPrChange w:id="1" w:author="Andrew Morris" w:date="2021-07-20T11:24:00Z">
          <w:pPr>
            <w:pStyle w:val="Title"/>
          </w:pPr>
        </w:pPrChange>
      </w:pPr>
      <w:ins w:id="2" w:author="Andrew Morris" w:date="2021-07-20T10:45:00Z">
        <w:r>
          <w:t>A</w:t>
        </w:r>
      </w:ins>
      <w:ins w:id="3" w:author="Andrew Morris" w:date="2021-07-20T11:15:00Z">
        <w:r w:rsidR="00252F96">
          <w:t xml:space="preserve"> </w:t>
        </w:r>
      </w:ins>
      <w:ins w:id="4" w:author="Andrew Morris" w:date="2021-07-20T10:45:00Z">
        <w:r>
          <w:t xml:space="preserve">partnership </w:t>
        </w:r>
      </w:ins>
      <w:ins w:id="5" w:author="Andrew Morris" w:date="2021-07-20T10:46:00Z">
        <w:r>
          <w:t xml:space="preserve">with the Data and Connectivity National Core Studies Programme </w:t>
        </w:r>
      </w:ins>
    </w:p>
    <w:p w14:paraId="1B90214E" w14:textId="77777777" w:rsidR="00AE2E73" w:rsidRDefault="00774CC1">
      <w:pPr>
        <w:pStyle w:val="Heading1"/>
      </w:pPr>
      <w:bookmarkStart w:id="6" w:name="what-it-is"/>
      <w:r>
        <w:t>What it is</w:t>
      </w:r>
    </w:p>
    <w:p w14:paraId="5070CB8E" w14:textId="5F6808F1" w:rsidR="00CD6B02" w:rsidRDefault="00774CC1" w:rsidP="003D1AF1">
      <w:pPr>
        <w:pStyle w:val="FirstParagraph"/>
        <w:numPr>
          <w:ilvl w:val="0"/>
          <w:numId w:val="10"/>
        </w:numPr>
        <w:rPr>
          <w:ins w:id="7" w:author="Andrew Morris" w:date="2021-07-20T11:03:00Z"/>
        </w:rPr>
      </w:pPr>
      <w:r>
        <w:t xml:space="preserve">The </w:t>
      </w:r>
      <w:ins w:id="8" w:author="Andrew Morris" w:date="2021-07-20T10:49:00Z">
        <w:r w:rsidR="003D1AF1">
          <w:t xml:space="preserve">purpose of the </w:t>
        </w:r>
      </w:ins>
      <w:r>
        <w:t xml:space="preserve">outbreak data analysis platform </w:t>
      </w:r>
      <w:del w:id="9" w:author="Andrew Morris" w:date="2021-07-20T10:49:00Z">
        <w:r w:rsidDel="003D1AF1">
          <w:delText xml:space="preserve">exists </w:delText>
        </w:r>
      </w:del>
      <w:ins w:id="10" w:author="Andrew Morris" w:date="2021-07-20T10:49:00Z">
        <w:r w:rsidR="003D1AF1">
          <w:t xml:space="preserve">is </w:t>
        </w:r>
      </w:ins>
      <w:r>
        <w:t>to provide</w:t>
      </w:r>
      <w:del w:id="11" w:author="Andrew Morris" w:date="2021-07-20T10:59:00Z">
        <w:r w:rsidDel="003D1AF1">
          <w:delText xml:space="preserve"> </w:delText>
        </w:r>
      </w:del>
      <w:ins w:id="12" w:author="Andrew Morris" w:date="2021-07-20T10:54:00Z">
        <w:r w:rsidR="003D1AF1" w:rsidRPr="003D1AF1">
          <w:t xml:space="preserve">. </w:t>
        </w:r>
      </w:ins>
      <w:r>
        <w:t xml:space="preserve">an accessible, usable data resource </w:t>
      </w:r>
      <w:ins w:id="13" w:author="Andrew Morris" w:date="2021-07-20T11:01:00Z">
        <w:r w:rsidR="00CD6B02">
          <w:t xml:space="preserve">to enable research </w:t>
        </w:r>
      </w:ins>
      <w:ins w:id="14" w:author="Andrew Morris" w:date="2021-07-20T11:02:00Z">
        <w:r w:rsidR="00CD6B02">
          <w:t xml:space="preserve">relevant to COVID-19 and future outbreaks. </w:t>
        </w:r>
      </w:ins>
      <w:ins w:id="15" w:author="Andrew Morris" w:date="2021-07-20T11:09:00Z">
        <w:r w:rsidR="00CD6B02">
          <w:t>This will accelerate scientific understanding of new outbreaks for the benefit of patients and the protection of the public.</w:t>
        </w:r>
      </w:ins>
    </w:p>
    <w:p w14:paraId="79D6E478" w14:textId="662E6DC7" w:rsidR="00CD6B02" w:rsidRDefault="00CD6B02" w:rsidP="00CD6B02">
      <w:pPr>
        <w:pStyle w:val="FirstParagraph"/>
        <w:numPr>
          <w:ilvl w:val="0"/>
          <w:numId w:val="10"/>
        </w:numPr>
        <w:rPr>
          <w:ins w:id="16" w:author="Andrew Morris" w:date="2021-07-20T11:05:00Z"/>
        </w:rPr>
      </w:pPr>
      <w:ins w:id="17" w:author="Andrew Morris" w:date="2021-07-20T11:03:00Z">
        <w:r>
          <w:t xml:space="preserve">It will create a UK-wide capability </w:t>
        </w:r>
      </w:ins>
      <w:del w:id="18" w:author="Andrew Morris" w:date="2021-07-20T11:11:00Z">
        <w:r w:rsidR="00774CC1" w:rsidDel="00252F96">
          <w:delText xml:space="preserve">by linking </w:delText>
        </w:r>
      </w:del>
      <w:ins w:id="19" w:author="Andrew Morris" w:date="2021-07-20T11:11:00Z">
        <w:r w:rsidR="00252F96">
          <w:t xml:space="preserve">by </w:t>
        </w:r>
      </w:ins>
      <w:ins w:id="20" w:author="Andrew Morris" w:date="2021-07-20T11:04:00Z">
        <w:r>
          <w:t xml:space="preserve">curating </w:t>
        </w:r>
      </w:ins>
      <w:ins w:id="21" w:author="Andrew Morris" w:date="2021-07-20T11:11:00Z">
        <w:r w:rsidR="00252F96">
          <w:t xml:space="preserve">and linking </w:t>
        </w:r>
      </w:ins>
      <w:ins w:id="22" w:author="Andrew Morris" w:date="2021-07-20T11:03:00Z">
        <w:r>
          <w:t>out</w:t>
        </w:r>
      </w:ins>
      <w:ins w:id="23" w:author="Andrew Morris" w:date="2021-07-20T11:04:00Z">
        <w:r>
          <w:t xml:space="preserve">break relevant </w:t>
        </w:r>
      </w:ins>
      <w:del w:id="24" w:author="Andrew Morris" w:date="2021-07-20T11:04:00Z">
        <w:r w:rsidR="00774CC1" w:rsidDel="00CD6B02">
          <w:delText xml:space="preserve">and curating </w:delText>
        </w:r>
      </w:del>
      <w:r w:rsidR="00774CC1">
        <w:t xml:space="preserve">data from </w:t>
      </w:r>
      <w:r w:rsidR="00774CC1">
        <w:rPr>
          <w:b/>
          <w:bCs/>
        </w:rPr>
        <w:t>clinical records</w:t>
      </w:r>
      <w:r w:rsidR="00774CC1">
        <w:t xml:space="preserve">, </w:t>
      </w:r>
      <w:r w:rsidR="00774CC1">
        <w:rPr>
          <w:b/>
          <w:bCs/>
        </w:rPr>
        <w:t>research studies</w:t>
      </w:r>
      <w:r w:rsidR="00774CC1">
        <w:t xml:space="preserve"> and </w:t>
      </w:r>
      <w:r w:rsidR="00774CC1">
        <w:rPr>
          <w:b/>
          <w:bCs/>
        </w:rPr>
        <w:t>audit data</w:t>
      </w:r>
      <w:ins w:id="25" w:author="Andrew Morris" w:date="2021-07-20T11:12:00Z">
        <w:r w:rsidR="00252F96">
          <w:rPr>
            <w:b/>
            <w:bCs/>
          </w:rPr>
          <w:t xml:space="preserve">. </w:t>
        </w:r>
        <w:r w:rsidR="00252F96" w:rsidRPr="00252F96">
          <w:rPr>
            <w:rPrChange w:id="26" w:author="Andrew Morris" w:date="2021-07-20T11:13:00Z">
              <w:rPr>
                <w:b/>
                <w:bCs/>
              </w:rPr>
            </w:rPrChange>
          </w:rPr>
          <w:t xml:space="preserve">It brings </w:t>
        </w:r>
      </w:ins>
      <w:ins w:id="27" w:author="Andrew Morris" w:date="2021-07-20T11:13:00Z">
        <w:r w:rsidR="00252F96" w:rsidRPr="00252F96">
          <w:rPr>
            <w:rPrChange w:id="28" w:author="Andrew Morris" w:date="2021-07-20T11:13:00Z">
              <w:rPr>
                <w:b/>
                <w:bCs/>
              </w:rPr>
            </w:rPrChange>
          </w:rPr>
          <w:t>together</w:t>
        </w:r>
        <w:r w:rsidR="00252F96">
          <w:rPr>
            <w:b/>
            <w:bCs/>
          </w:rPr>
          <w:t xml:space="preserve"> </w:t>
        </w:r>
        <w:r w:rsidR="00252F96">
          <w:t xml:space="preserve">key initiatives </w:t>
        </w:r>
      </w:ins>
      <w:del w:id="29" w:author="Andrew Morris" w:date="2021-07-20T11:13:00Z">
        <w:r w:rsidR="00774CC1" w:rsidDel="00252F96">
          <w:delText xml:space="preserve"> </w:delText>
        </w:r>
      </w:del>
      <w:ins w:id="30" w:author="Andrew Morris" w:date="2021-07-20T11:13:00Z">
        <w:r w:rsidR="00252F96">
          <w:t>and leadership across the UK including ISA</w:t>
        </w:r>
      </w:ins>
      <w:ins w:id="31" w:author="Andrew Morris" w:date="2021-07-20T11:14:00Z">
        <w:r w:rsidR="00252F96">
          <w:t>R</w:t>
        </w:r>
      </w:ins>
      <w:ins w:id="32" w:author="Andrew Morris" w:date="2021-07-20T11:13:00Z">
        <w:r w:rsidR="00252F96">
          <w:t xml:space="preserve">IC, COG-UK, MRC CLIMB and </w:t>
        </w:r>
        <w:proofErr w:type="spellStart"/>
        <w:r w:rsidR="00252F96">
          <w:t>GenOMMIC</w:t>
        </w:r>
        <w:proofErr w:type="spellEnd"/>
        <w:r w:rsidR="00252F96">
          <w:t xml:space="preserve">. </w:t>
        </w:r>
      </w:ins>
      <w:del w:id="33" w:author="Andrew Morris" w:date="2021-07-20T11:05:00Z">
        <w:r w:rsidR="00774CC1" w:rsidDel="00CD6B02">
          <w:delText xml:space="preserve">for UK patients. </w:delText>
        </w:r>
      </w:del>
    </w:p>
    <w:p w14:paraId="12DDA3B2" w14:textId="37CC050E" w:rsidR="00CD6B02" w:rsidRDefault="00774CC1" w:rsidP="00CD6B02">
      <w:pPr>
        <w:pStyle w:val="FirstParagraph"/>
        <w:numPr>
          <w:ilvl w:val="0"/>
          <w:numId w:val="10"/>
        </w:numPr>
        <w:rPr>
          <w:ins w:id="34" w:author="Andrew Morris" w:date="2021-07-20T11:07:00Z"/>
        </w:rPr>
      </w:pPr>
      <w:r>
        <w:t xml:space="preserve">The platform combines </w:t>
      </w:r>
      <w:ins w:id="35" w:author="Andrew Morris" w:date="2021-07-20T11:07:00Z">
        <w:r w:rsidR="00CD6B02">
          <w:t>a national T</w:t>
        </w:r>
      </w:ins>
      <w:del w:id="36" w:author="Andrew Morris" w:date="2021-07-20T11:07:00Z">
        <w:r w:rsidDel="00CD6B02">
          <w:delText>t</w:delText>
        </w:r>
      </w:del>
      <w:r>
        <w:t xml:space="preserve">rusted </w:t>
      </w:r>
      <w:ins w:id="37" w:author="Andrew Morris" w:date="2021-07-20T11:07:00Z">
        <w:r w:rsidR="00CD6B02">
          <w:t>R</w:t>
        </w:r>
      </w:ins>
      <w:del w:id="38" w:author="Andrew Morris" w:date="2021-07-20T11:07:00Z">
        <w:r w:rsidDel="00CD6B02">
          <w:delText>r</w:delText>
        </w:r>
      </w:del>
      <w:r>
        <w:t xml:space="preserve">esearch </w:t>
      </w:r>
      <w:ins w:id="39" w:author="Andrew Morris" w:date="2021-07-20T11:07:00Z">
        <w:r w:rsidR="00CD6B02">
          <w:t>E</w:t>
        </w:r>
      </w:ins>
      <w:del w:id="40" w:author="Andrew Morris" w:date="2021-07-20T11:07:00Z">
        <w:r w:rsidDel="00CD6B02">
          <w:delText>e</w:delText>
        </w:r>
      </w:del>
      <w:r>
        <w:t xml:space="preserve">nvironment </w:t>
      </w:r>
      <w:ins w:id="41" w:author="Andrew Morris" w:date="2021-07-20T11:07:00Z">
        <w:r w:rsidR="00CD6B02">
          <w:t xml:space="preserve">(TRE) </w:t>
        </w:r>
      </w:ins>
      <w:r>
        <w:t xml:space="preserve">infrastructure </w:t>
      </w:r>
      <w:del w:id="42" w:author="Mark Parsons" w:date="2021-07-20T12:14:00Z">
        <w:r w:rsidDel="00954566">
          <w:delText xml:space="preserve">with </w:delText>
        </w:r>
      </w:del>
      <w:ins w:id="43" w:author="Mark Parsons" w:date="2021-07-20T12:14:00Z">
        <w:r w:rsidR="00954566">
          <w:t xml:space="preserve">collocated with </w:t>
        </w:r>
      </w:ins>
      <w:r>
        <w:t xml:space="preserve">&gt;£100M of </w:t>
      </w:r>
      <w:del w:id="44" w:author="Mark Parsons" w:date="2021-07-20T12:16:00Z">
        <w:r w:rsidDel="00954566">
          <w:delText>exabyte-sca</w:delText>
        </w:r>
      </w:del>
      <w:ins w:id="45" w:author="Mark Parsons" w:date="2021-07-20T12:16:00Z">
        <w:r w:rsidR="00954566">
          <w:t>world-class</w:t>
        </w:r>
      </w:ins>
      <w:del w:id="46" w:author="Mark Parsons" w:date="2021-07-20T12:16:00Z">
        <w:r w:rsidDel="00954566">
          <w:delText>le</w:delText>
        </w:r>
      </w:del>
      <w:r>
        <w:t xml:space="preserve"> computational </w:t>
      </w:r>
      <w:ins w:id="47" w:author="Mark Parsons" w:date="2021-07-20T12:16:00Z">
        <w:r w:rsidR="00954566">
          <w:t xml:space="preserve">and data science </w:t>
        </w:r>
      </w:ins>
      <w:r>
        <w:t xml:space="preserve">capacity </w:t>
      </w:r>
      <w:del w:id="48" w:author="Mark Parsons" w:date="2021-07-20T12:16:00Z">
        <w:r w:rsidDel="00954566">
          <w:delText>on the</w:delText>
        </w:r>
      </w:del>
      <w:ins w:id="49" w:author="Mark Parsons" w:date="2021-07-20T12:16:00Z">
        <w:r w:rsidR="00954566">
          <w:t>including the</w:t>
        </w:r>
      </w:ins>
      <w:r>
        <w:t xml:space="preserve"> UK National Supercomputer</w:t>
      </w:r>
      <w:ins w:id="50" w:author="Andrew Morris" w:date="2021-07-20T11:11:00Z">
        <w:r w:rsidR="00CD6B02">
          <w:t xml:space="preserve">, with a UK-wide governance </w:t>
        </w:r>
        <w:r w:rsidR="00252F96">
          <w:t>framework.</w:t>
        </w:r>
      </w:ins>
      <w:del w:id="51" w:author="Andrew Morris" w:date="2021-07-20T11:11:00Z">
        <w:r w:rsidDel="00CD6B02">
          <w:delText xml:space="preserve">. </w:delText>
        </w:r>
      </w:del>
    </w:p>
    <w:p w14:paraId="035A73EC" w14:textId="600A9907" w:rsidR="00AE2E73" w:rsidRDefault="00774CC1">
      <w:pPr>
        <w:pStyle w:val="FirstParagraph"/>
        <w:numPr>
          <w:ilvl w:val="0"/>
          <w:numId w:val="10"/>
        </w:numPr>
        <w:pPrChange w:id="52" w:author="Andrew Morris" w:date="2021-07-20T11:05:00Z">
          <w:pPr>
            <w:pStyle w:val="FirstParagraph"/>
          </w:pPr>
        </w:pPrChange>
      </w:pPr>
      <w:del w:id="53" w:author="Andrew Morris" w:date="2021-07-20T11:09:00Z">
        <w:r w:rsidDel="00CD6B02">
          <w:delText>The solitary aim of the platform is to accelerate scientific understanding of new outbreaks for the bee</w:delText>
        </w:r>
      </w:del>
      <w:del w:id="54" w:author="Andrew Morris" w:date="2021-07-20T11:07:00Z">
        <w:r w:rsidDel="00CD6B02">
          <w:delText>n</w:delText>
        </w:r>
      </w:del>
      <w:del w:id="55" w:author="Andrew Morris" w:date="2021-07-20T11:09:00Z">
        <w:r w:rsidDel="00CD6B02">
          <w:delText>fit of patients and the protection of the public.</w:delText>
        </w:r>
      </w:del>
    </w:p>
    <w:p w14:paraId="401DDC42" w14:textId="77777777" w:rsidR="00AE2E73" w:rsidRDefault="00774CC1">
      <w:pPr>
        <w:pStyle w:val="Heading1"/>
      </w:pPr>
      <w:bookmarkStart w:id="56" w:name="what-it-isnt"/>
      <w:bookmarkEnd w:id="6"/>
      <w:r>
        <w:t xml:space="preserve">What it </w:t>
      </w:r>
      <w:proofErr w:type="gramStart"/>
      <w:r>
        <w:t>isn’t</w:t>
      </w:r>
      <w:proofErr w:type="gramEnd"/>
    </w:p>
    <w:p w14:paraId="54979A4E" w14:textId="21BE7BCD" w:rsidR="00AE2E73" w:rsidRDefault="00774CC1">
      <w:pPr>
        <w:pStyle w:val="Compact"/>
        <w:numPr>
          <w:ilvl w:val="0"/>
          <w:numId w:val="2"/>
        </w:numPr>
      </w:pPr>
      <w:r>
        <w:t xml:space="preserve">It is not a viral sequence analysis platform. The excellent MRC CLIMB resource </w:t>
      </w:r>
      <w:ins w:id="57" w:author="Andrew Morris" w:date="2021-07-20T11:15:00Z">
        <w:r w:rsidR="00252F96">
          <w:t xml:space="preserve">(a partner in this </w:t>
        </w:r>
        <w:proofErr w:type="spellStart"/>
        <w:r w:rsidR="00252F96">
          <w:t>programme</w:t>
        </w:r>
        <w:proofErr w:type="spellEnd"/>
        <w:r w:rsidR="00252F96">
          <w:t xml:space="preserve">) </w:t>
        </w:r>
      </w:ins>
      <w:r>
        <w:t>provides excellent resources and infrastructure for analysis, presentation and sharing of viral sequences.</w:t>
      </w:r>
    </w:p>
    <w:p w14:paraId="5707835E" w14:textId="6E3F0539" w:rsidR="00AE2E73" w:rsidRDefault="00774CC1">
      <w:pPr>
        <w:pStyle w:val="Compact"/>
        <w:numPr>
          <w:ilvl w:val="0"/>
          <w:numId w:val="2"/>
        </w:numPr>
      </w:pPr>
      <w:r>
        <w:t xml:space="preserve">It is not a replacement for public health activities. The platform will work closely with public health agencies across the 4 nations and with UK HSA, providing </w:t>
      </w:r>
      <w:ins w:id="58" w:author="Andrew Morris" w:date="2021-07-20T11:16:00Z">
        <w:r w:rsidR="00252F96">
          <w:t xml:space="preserve">research insights and </w:t>
        </w:r>
      </w:ins>
      <w:r>
        <w:t>data feeds where useful to augment surveillance capacity,</w:t>
      </w:r>
      <w:ins w:id="59" w:author="Andrew Morris" w:date="2021-07-20T11:19:00Z">
        <w:r w:rsidR="00E140DB">
          <w:t xml:space="preserve"> </w:t>
        </w:r>
      </w:ins>
      <w:del w:id="60" w:author="Mark Parsons" w:date="2021-07-20T12:16:00Z">
        <w:r w:rsidDel="00954566">
          <w:delText xml:space="preserve"> </w:delText>
        </w:r>
      </w:del>
      <w:r>
        <w:t>and a tried-and-tested route to engage additional analytic capacity and expertise from the academic sector.</w:t>
      </w:r>
    </w:p>
    <w:p w14:paraId="56478F9A" w14:textId="17109AC8" w:rsidR="00AE2E73" w:rsidRDefault="00774CC1">
      <w:pPr>
        <w:pStyle w:val="Compact"/>
        <w:numPr>
          <w:ilvl w:val="0"/>
          <w:numId w:val="2"/>
        </w:numPr>
      </w:pPr>
      <w:r>
        <w:t xml:space="preserve">It is not a replacement for existing TREs. The analysis platform </w:t>
      </w:r>
      <w:ins w:id="61" w:author="Andrew Morris" w:date="2021-07-20T11:21:00Z">
        <w:r w:rsidR="001F1789">
          <w:t xml:space="preserve">is a </w:t>
        </w:r>
      </w:ins>
      <w:ins w:id="62" w:author="Andrew Morris" w:date="2021-07-20T11:23:00Z">
        <w:r w:rsidR="001F1789">
          <w:t>focused capability</w:t>
        </w:r>
      </w:ins>
      <w:ins w:id="63" w:author="Andrew Morris" w:date="2021-07-20T11:21:00Z">
        <w:r w:rsidR="001F1789">
          <w:t xml:space="preserve"> of the </w:t>
        </w:r>
      </w:ins>
      <w:ins w:id="64" w:author="Andrew Morris" w:date="2021-07-20T11:22:00Z">
        <w:r w:rsidR="001F1789">
          <w:t xml:space="preserve">UKSA </w:t>
        </w:r>
      </w:ins>
      <w:ins w:id="65" w:author="Andrew Morris" w:date="2021-07-20T11:41:00Z">
        <w:r w:rsidR="00542BBF">
          <w:t>accredited TRE</w:t>
        </w:r>
      </w:ins>
      <w:ins w:id="66" w:author="Andrew Morris" w:date="2021-07-20T11:22:00Z">
        <w:r w:rsidR="001F1789">
          <w:t xml:space="preserve"> hosted by Public Health Scotland, and </w:t>
        </w:r>
      </w:ins>
      <w:r>
        <w:t>will provide curated data feeds to TREs across the UK to facilitate and supplement data held elsewhere</w:t>
      </w:r>
      <w:ins w:id="67" w:author="Andrew Morris" w:date="2021-07-20T11:22:00Z">
        <w:r w:rsidR="001F1789">
          <w:t xml:space="preserve"> as part of the UK Government National Core Studies Programme </w:t>
        </w:r>
      </w:ins>
      <w:del w:id="68" w:author="Andrew Morris" w:date="2021-07-20T11:22:00Z">
        <w:r w:rsidDel="001F1789">
          <w:delText>.</w:delText>
        </w:r>
      </w:del>
    </w:p>
    <w:p w14:paraId="125CFAB6" w14:textId="77777777" w:rsidR="00AE2E73" w:rsidRDefault="00774CC1">
      <w:pPr>
        <w:pStyle w:val="Heading1"/>
      </w:pPr>
      <w:bookmarkStart w:id="69" w:name="design-of-the-platform"/>
      <w:bookmarkEnd w:id="56"/>
      <w:r>
        <w:lastRenderedPageBreak/>
        <w:t>Design of the platform</w:t>
      </w:r>
    </w:p>
    <w:p w14:paraId="140AE3F3" w14:textId="77777777" w:rsidR="00AE2E73" w:rsidRDefault="00774CC1">
      <w:pPr>
        <w:pStyle w:val="Heading2"/>
      </w:pPr>
      <w:bookmarkStart w:id="70" w:name="data-held"/>
      <w:r>
        <w:t xml:space="preserve">Data </w:t>
      </w:r>
      <w:proofErr w:type="gramStart"/>
      <w:r>
        <w:t>held</w:t>
      </w:r>
      <w:proofErr w:type="gramEnd"/>
    </w:p>
    <w:p w14:paraId="00D78DDD" w14:textId="77777777" w:rsidR="00AE2E73" w:rsidRDefault="00774CC1">
      <w:pPr>
        <w:pStyle w:val="FirstParagraph"/>
      </w:pPr>
      <w:r>
        <w:t xml:space="preserve">The platform already contains a unique aggregation of UK sovereign data assets, including the complete data resources of the ISARIC4C/CO-CIN, GenOMICC, PHOSP and UK-CIC studies, together with viral sequence data from COG-UK, and linkage to NHS clinical records and structured clinical audit data. This creates a unique opportunity to combine clinical, biological, genomics and virology research in as secure, </w:t>
      </w:r>
      <w:proofErr w:type="gramStart"/>
      <w:r>
        <w:t>openly-accessible</w:t>
      </w:r>
      <w:proofErr w:type="gramEnd"/>
      <w:r>
        <w:t xml:space="preserve"> framework. Manual curation of these linked datasets, in a single platform, is a key step to maximise data quality and usability.</w:t>
      </w:r>
    </w:p>
    <w:p w14:paraId="686A0DAE" w14:textId="77777777" w:rsidR="00AE2E73" w:rsidRDefault="00774CC1">
      <w:pPr>
        <w:pStyle w:val="Heading2"/>
      </w:pPr>
      <w:bookmarkStart w:id="71" w:name="compute-power"/>
      <w:bookmarkEnd w:id="70"/>
      <w:r>
        <w:t>Compute power</w:t>
      </w:r>
    </w:p>
    <w:p w14:paraId="479BC778" w14:textId="4AC31D2B" w:rsidR="00AE2E73" w:rsidRDefault="00954566">
      <w:pPr>
        <w:pStyle w:val="Compact"/>
        <w:numPr>
          <w:ilvl w:val="0"/>
          <w:numId w:val="3"/>
        </w:numPr>
      </w:pPr>
      <w:ins w:id="72" w:author="Mark Parsons" w:date="2021-07-20T12:17:00Z">
        <w:r>
          <w:t xml:space="preserve">From Private Cloud TRE infrastructure, to </w:t>
        </w:r>
        <w:proofErr w:type="gramStart"/>
        <w:r>
          <w:t>large shared</w:t>
        </w:r>
        <w:proofErr w:type="gramEnd"/>
        <w:r>
          <w:t xml:space="preserve"> memory systems and </w:t>
        </w:r>
      </w:ins>
      <w:ins w:id="73" w:author="Mark Parsons" w:date="2021-07-20T12:18:00Z">
        <w:r>
          <w:t xml:space="preserve">massively parallel </w:t>
        </w:r>
      </w:ins>
      <w:r w:rsidR="00774CC1">
        <w:t>processing power</w:t>
      </w:r>
    </w:p>
    <w:p w14:paraId="3E40242E" w14:textId="340F619B" w:rsidR="00AE2E73" w:rsidRDefault="00774CC1">
      <w:pPr>
        <w:pStyle w:val="Compact"/>
        <w:numPr>
          <w:ilvl w:val="0"/>
          <w:numId w:val="3"/>
        </w:numPr>
      </w:pPr>
      <w:r>
        <w:t>2.5Pb of storage</w:t>
      </w:r>
      <w:ins w:id="74" w:author="Mark Parsons" w:date="2021-07-20T12:18:00Z">
        <w:r w:rsidR="00954566">
          <w:t xml:space="preserve"> expandable to many Petabytes as required</w:t>
        </w:r>
      </w:ins>
    </w:p>
    <w:p w14:paraId="3DB8CD88" w14:textId="3E03A601" w:rsidR="00AE2E73" w:rsidRDefault="00774CC1">
      <w:pPr>
        <w:pStyle w:val="Compact"/>
        <w:numPr>
          <w:ilvl w:val="0"/>
          <w:numId w:val="3"/>
        </w:numPr>
      </w:pPr>
      <w:r>
        <w:t xml:space="preserve">GPU </w:t>
      </w:r>
      <w:ins w:id="75" w:author="Mark Parsons" w:date="2021-07-20T12:18:00Z">
        <w:r w:rsidR="00954566">
          <w:t>servers</w:t>
        </w:r>
      </w:ins>
      <w:del w:id="76" w:author="Mark Parsons" w:date="2021-07-20T12:18:00Z">
        <w:r w:rsidDel="00954566">
          <w:delText>arrays</w:delText>
        </w:r>
      </w:del>
      <w:r>
        <w:t xml:space="preserve"> for </w:t>
      </w:r>
      <w:proofErr w:type="gramStart"/>
      <w:r>
        <w:t>massively-parallel</w:t>
      </w:r>
      <w:proofErr w:type="gramEnd"/>
      <w:r>
        <w:t xml:space="preserve"> applications such as genomics and image analysis</w:t>
      </w:r>
    </w:p>
    <w:p w14:paraId="75B1A58E" w14:textId="77777777" w:rsidR="00AE2E73" w:rsidRDefault="00774CC1">
      <w:pPr>
        <w:pStyle w:val="Compact"/>
        <w:numPr>
          <w:ilvl w:val="0"/>
          <w:numId w:val="3"/>
        </w:numPr>
      </w:pPr>
      <w:r>
        <w:t>API structure for real-time data sharing with other trusted research environments across the UK</w:t>
      </w:r>
    </w:p>
    <w:p w14:paraId="3B293FE8" w14:textId="77777777" w:rsidR="00AE2E73" w:rsidRDefault="00774CC1">
      <w:pPr>
        <w:pStyle w:val="Compact"/>
        <w:numPr>
          <w:ilvl w:val="0"/>
          <w:numId w:val="3"/>
        </w:numPr>
      </w:pPr>
      <w:r>
        <w:t xml:space="preserve">data pipelines to supply surveillance feeds to public </w:t>
      </w:r>
      <w:proofErr w:type="gramStart"/>
      <w:r>
        <w:t>health</w:t>
      </w:r>
      <w:proofErr w:type="gramEnd"/>
    </w:p>
    <w:p w14:paraId="388582EB" w14:textId="77777777" w:rsidR="00AE2E73" w:rsidRDefault="00774CC1">
      <w:pPr>
        <w:pStyle w:val="Heading2"/>
      </w:pPr>
      <w:bookmarkStart w:id="77" w:name="structure"/>
      <w:bookmarkEnd w:id="71"/>
      <w:r>
        <w:t>Structure</w:t>
      </w:r>
    </w:p>
    <w:p w14:paraId="74FC50D4" w14:textId="77777777" w:rsidR="00AE2E73" w:rsidRDefault="00774CC1">
      <w:pPr>
        <w:pStyle w:val="FirstParagraph"/>
      </w:pPr>
      <w:r>
        <w:t>There are two routes of access to the analysis platform (Figure 1):</w:t>
      </w:r>
    </w:p>
    <w:p w14:paraId="0EB5BE98" w14:textId="77777777" w:rsidR="00AE2E73" w:rsidRDefault="00774CC1">
      <w:pPr>
        <w:pStyle w:val="Compact"/>
        <w:numPr>
          <w:ilvl w:val="0"/>
          <w:numId w:val="4"/>
        </w:numPr>
      </w:pPr>
      <w:r>
        <w:t>NHS Trusted Research Environment (Safe Haven) for access to personal clinical data and data collected without explicit consent.</w:t>
      </w:r>
    </w:p>
    <w:p w14:paraId="6D5D7E25" w14:textId="77777777" w:rsidR="00AE2E73" w:rsidRDefault="00774CC1">
      <w:pPr>
        <w:pStyle w:val="Compact"/>
        <w:numPr>
          <w:ilvl w:val="0"/>
          <w:numId w:val="4"/>
        </w:numPr>
      </w:pPr>
      <w:r>
        <w:t>Rapid-access flexible compute for access to non-disclosive research data collected with explicit consent.</w:t>
      </w:r>
    </w:p>
    <w:p w14:paraId="36BD42BC" w14:textId="77777777" w:rsidR="00AE2E73" w:rsidRDefault="00774CC1">
      <w:pPr>
        <w:pStyle w:val="FirstParagraph"/>
      </w:pPr>
      <w:r>
        <w:t xml:space="preserve">Within </w:t>
      </w:r>
      <w:proofErr w:type="gramStart"/>
      <w:r>
        <w:t>both of these</w:t>
      </w:r>
      <w:proofErr w:type="gramEnd"/>
      <w:r>
        <w:t xml:space="preserve"> environments there are two levels of access, governed by the data contributors:</w:t>
      </w:r>
    </w:p>
    <w:p w14:paraId="15B5F25A" w14:textId="77777777" w:rsidR="00AE2E73" w:rsidRDefault="00774CC1">
      <w:pPr>
        <w:pStyle w:val="Compact"/>
        <w:numPr>
          <w:ilvl w:val="0"/>
          <w:numId w:val="5"/>
        </w:numPr>
      </w:pPr>
      <w:r>
        <w:t xml:space="preserve">Publishable “open access” data which any user can use and report as they wish, according to data protection and privacy </w:t>
      </w:r>
      <w:proofErr w:type="gramStart"/>
      <w:r>
        <w:t>rules;</w:t>
      </w:r>
      <w:proofErr w:type="gramEnd"/>
    </w:p>
    <w:p w14:paraId="001F2830" w14:textId="77777777" w:rsidR="00AE2E73" w:rsidRDefault="00774CC1">
      <w:pPr>
        <w:pStyle w:val="Compact"/>
        <w:numPr>
          <w:ilvl w:val="0"/>
          <w:numId w:val="5"/>
        </w:numPr>
      </w:pPr>
      <w:r>
        <w:t>Embargoed active research data, shared by academic investigators and available for linked analysis but not for publication without agreement from all contributors.</w:t>
      </w:r>
    </w:p>
    <w:p w14:paraId="46556379" w14:textId="02AF76BE" w:rsidR="00AE2E73" w:rsidRDefault="00774CC1">
      <w:pPr>
        <w:pStyle w:val="FirstParagraph"/>
      </w:pPr>
      <w:r>
        <w:t xml:space="preserve">This design is intended to </w:t>
      </w:r>
      <w:del w:id="78" w:author="Andrew Morris" w:date="2021-07-20T11:26:00Z">
        <w:r w:rsidDel="001F1789">
          <w:delText xml:space="preserve">build </w:delText>
        </w:r>
      </w:del>
      <w:ins w:id="79" w:author="Andrew Morris" w:date="2021-07-20T11:26:00Z">
        <w:r w:rsidR="001F1789">
          <w:t xml:space="preserve">demonstrate </w:t>
        </w:r>
      </w:ins>
      <w:r>
        <w:t xml:space="preserve">trust </w:t>
      </w:r>
      <w:proofErr w:type="gramStart"/>
      <w:r>
        <w:t>in order to</w:t>
      </w:r>
      <w:proofErr w:type="gramEnd"/>
      <w:r>
        <w:t xml:space="preserve"> encourage immediate contributions of research data from academic collaborators. It makes data available immediately for discovery, whilst protecting the rights of data creators and contributors.</w:t>
      </w:r>
    </w:p>
    <w:p w14:paraId="54D5EEFA" w14:textId="77777777" w:rsidR="00AE2E73" w:rsidRDefault="00774CC1">
      <w:pPr>
        <w:pStyle w:val="CaptionedFigure"/>
      </w:pPr>
      <w:bookmarkStart w:id="80" w:name="fig:structure"/>
      <w:r>
        <w:rPr>
          <w:noProof/>
        </w:rPr>
        <w:lastRenderedPageBreak/>
        <w:drawing>
          <wp:inline distT="0" distB="0" distL="0" distR="0" wp14:anchorId="0020DF67" wp14:editId="464A2CFA">
            <wp:extent cx="3801114" cy="5718048"/>
            <wp:effectExtent l="0" t="0" r="0" b="0"/>
            <wp:docPr id="1" name="Picture" descr="Figure 1: Structure of the Outbreak Analysis Platform"/>
            <wp:cNvGraphicFramePr/>
            <a:graphic xmlns:a="http://schemas.openxmlformats.org/drawingml/2006/main">
              <a:graphicData uri="http://schemas.openxmlformats.org/drawingml/2006/picture">
                <pic:pic xmlns:pic="http://schemas.openxmlformats.org/drawingml/2006/picture">
                  <pic:nvPicPr>
                    <pic:cNvPr id="0" name="Picture" descr="https://isaric4c.net/img/ap/i4c-analysis-platform-updated.png"/>
                    <pic:cNvPicPr>
                      <a:picLocks noChangeAspect="1" noChangeArrowheads="1"/>
                    </pic:cNvPicPr>
                  </pic:nvPicPr>
                  <pic:blipFill>
                    <a:blip r:embed="rId7"/>
                    <a:stretch>
                      <a:fillRect/>
                    </a:stretch>
                  </pic:blipFill>
                  <pic:spPr bwMode="auto">
                    <a:xfrm>
                      <a:off x="0" y="0"/>
                      <a:ext cx="3817877" cy="5743265"/>
                    </a:xfrm>
                    <a:prstGeom prst="rect">
                      <a:avLst/>
                    </a:prstGeom>
                    <a:noFill/>
                    <a:ln w="9525">
                      <a:noFill/>
                      <a:headEnd/>
                      <a:tailEnd/>
                    </a:ln>
                  </pic:spPr>
                </pic:pic>
              </a:graphicData>
            </a:graphic>
          </wp:inline>
        </w:drawing>
      </w:r>
      <w:bookmarkEnd w:id="80"/>
    </w:p>
    <w:p w14:paraId="2E3DC2C4" w14:textId="77777777" w:rsidR="00AE2E73" w:rsidRDefault="00774CC1">
      <w:pPr>
        <w:pStyle w:val="ImageCaption"/>
      </w:pPr>
      <w:r>
        <w:t>Figure 1: Structure of the Outbreak Analysis Platform</w:t>
      </w:r>
    </w:p>
    <w:p w14:paraId="126599CB" w14:textId="77777777" w:rsidR="00AE2E73" w:rsidRDefault="00774CC1">
      <w:pPr>
        <w:pStyle w:val="Heading1"/>
      </w:pPr>
      <w:bookmarkStart w:id="81" w:name="research-outputs"/>
      <w:bookmarkEnd w:id="69"/>
      <w:bookmarkEnd w:id="77"/>
      <w:r>
        <w:t>Research outputs</w:t>
      </w:r>
    </w:p>
    <w:p w14:paraId="5EC9CA40" w14:textId="55F98260" w:rsidR="00AE2E73" w:rsidRDefault="00055C54">
      <w:pPr>
        <w:pStyle w:val="FirstParagraph"/>
      </w:pPr>
      <w:ins w:id="82" w:author="Andrew Morris" w:date="2021-07-20T11:32:00Z">
        <w:r>
          <w:t>The proposal builds upon an established track record o</w:t>
        </w:r>
      </w:ins>
      <w:ins w:id="83" w:author="Andrew Morris" w:date="2021-07-20T11:33:00Z">
        <w:r>
          <w:t xml:space="preserve">f impact. </w:t>
        </w:r>
      </w:ins>
      <w:r w:rsidR="00774CC1">
        <w:t xml:space="preserve">By generating, </w:t>
      </w:r>
      <w:proofErr w:type="gramStart"/>
      <w:r w:rsidR="00774CC1">
        <w:t>integrating</w:t>
      </w:r>
      <w:proofErr w:type="gramEnd"/>
      <w:r w:rsidR="00774CC1">
        <w:t xml:space="preserve"> and </w:t>
      </w:r>
      <w:proofErr w:type="spellStart"/>
      <w:r w:rsidR="00774CC1">
        <w:t>analysing</w:t>
      </w:r>
      <w:proofErr w:type="spellEnd"/>
      <w:r w:rsidR="00774CC1">
        <w:t xml:space="preserve"> clinical, biological, genetic and virological data on patients with Covid-19 in UK hospitals, the outbreak analysis platform has facilitated research that:</w:t>
      </w:r>
    </w:p>
    <w:p w14:paraId="7E60DA5B" w14:textId="77777777" w:rsidR="00AE2E73" w:rsidRDefault="00774CC1">
      <w:pPr>
        <w:pStyle w:val="Compact"/>
        <w:numPr>
          <w:ilvl w:val="0"/>
          <w:numId w:val="6"/>
        </w:numPr>
      </w:pPr>
      <w:r>
        <w:t xml:space="preserve">provided essential weekly updates to SAGE that guide the public health response </w:t>
      </w:r>
      <w:hyperlink r:id="rId8">
        <w:r>
          <w:rPr>
            <w:rStyle w:val="Hyperlink"/>
          </w:rPr>
          <w:t>isaric4c.net/reports/</w:t>
        </w:r>
      </w:hyperlink>
      <w:r>
        <w:t>,</w:t>
      </w:r>
    </w:p>
    <w:p w14:paraId="64A5BE7B" w14:textId="77777777" w:rsidR="00AE2E73" w:rsidRDefault="00774CC1">
      <w:pPr>
        <w:pStyle w:val="Compact"/>
        <w:numPr>
          <w:ilvl w:val="0"/>
          <w:numId w:val="6"/>
        </w:numPr>
      </w:pPr>
      <w:r>
        <w:t>identified host genetic mechanisms of disease,</w:t>
      </w:r>
      <w:hyperlink w:anchor="Xef7f15af7e7e8218818b2597ba23e5ac0f42fea">
        <w:r>
          <w:rPr>
            <w:rStyle w:val="Hyperlink"/>
            <w:vertAlign w:val="superscript"/>
          </w:rPr>
          <w:t>1</w:t>
        </w:r>
      </w:hyperlink>
    </w:p>
    <w:p w14:paraId="45896467" w14:textId="77777777" w:rsidR="00AE2E73" w:rsidRDefault="00774CC1">
      <w:pPr>
        <w:pStyle w:val="Compact"/>
        <w:numPr>
          <w:ilvl w:val="0"/>
          <w:numId w:val="6"/>
        </w:numPr>
      </w:pPr>
      <w:r>
        <w:t xml:space="preserve">quantified the role of age, comorbid </w:t>
      </w:r>
      <w:proofErr w:type="gramStart"/>
      <w:r>
        <w:t>illness</w:t>
      </w:r>
      <w:proofErr w:type="gramEnd"/>
      <w:r>
        <w:t xml:space="preserve"> and obesity in disease severity,</w:t>
      </w:r>
      <w:hyperlink w:anchor="ref-dochertyfeatures201332020">
        <w:r>
          <w:rPr>
            <w:rStyle w:val="Hyperlink"/>
            <w:vertAlign w:val="superscript"/>
          </w:rPr>
          <w:t>2</w:t>
        </w:r>
      </w:hyperlink>
    </w:p>
    <w:p w14:paraId="42DD9697" w14:textId="2D717265" w:rsidR="00AE2E73" w:rsidRDefault="00774CC1">
      <w:pPr>
        <w:pStyle w:val="Compact"/>
        <w:numPr>
          <w:ilvl w:val="0"/>
          <w:numId w:val="6"/>
        </w:numPr>
      </w:pPr>
      <w:r>
        <w:lastRenderedPageBreak/>
        <w:t xml:space="preserve">created the global standard ISARIC4C score for prognostication </w:t>
      </w:r>
      <w:r w:rsidR="00A73FAD">
        <w:fldChar w:fldCharType="begin"/>
      </w:r>
      <w:ins w:id="84" w:author="Andrew Morris" w:date="2021-07-20T11:18:00Z">
        <w:r w:rsidR="00252F96">
          <w:instrText xml:space="preserve">HYPERLINK "C:\\Users\\jkb\\Dropbox\\6_websites\\isaric4c.github.io\\_includes\\ap\\isaric4c.net\\risk" \h </w:instrText>
        </w:r>
      </w:ins>
      <w:del w:id="85" w:author="Andrew Morris" w:date="2021-07-20T11:18:00Z">
        <w:r w:rsidR="00A73FAD" w:rsidDel="00252F96">
          <w:delInstrText xml:space="preserve"> HYPERLINK "file:///Users/jkb/Dropbox/6_websites/isaric4c.github.io/_includes/ap/isaric4c.net/risk" \h </w:delInstrText>
        </w:r>
      </w:del>
      <w:r w:rsidR="00A73FAD">
        <w:fldChar w:fldCharType="separate"/>
      </w:r>
      <w:r>
        <w:rPr>
          <w:rStyle w:val="Hyperlink"/>
        </w:rPr>
        <w:t>isaric4c.net/risk</w:t>
      </w:r>
      <w:r w:rsidR="00A73FAD">
        <w:rPr>
          <w:rStyle w:val="Hyperlink"/>
        </w:rPr>
        <w:fldChar w:fldCharType="end"/>
      </w:r>
      <w:r>
        <w:t>,</w:t>
      </w:r>
      <w:hyperlink w:anchor="ref-knightriskstratificationpatients2020">
        <w:r>
          <w:rPr>
            <w:rStyle w:val="Hyperlink"/>
            <w:vertAlign w:val="superscript"/>
          </w:rPr>
          <w:t>3</w:t>
        </w:r>
      </w:hyperlink>
    </w:p>
    <w:p w14:paraId="49E6EA28" w14:textId="77777777" w:rsidR="00AE2E73" w:rsidRDefault="00774CC1">
      <w:pPr>
        <w:pStyle w:val="Compact"/>
        <w:numPr>
          <w:ilvl w:val="0"/>
          <w:numId w:val="6"/>
        </w:numPr>
      </w:pPr>
      <w:r>
        <w:t>determined the impact of long Covid following hospitalisation</w:t>
      </w:r>
      <w:hyperlink w:anchor="ref-groupphysicalcognitivemental2021">
        <w:r>
          <w:rPr>
            <w:rStyle w:val="Hyperlink"/>
            <w:vertAlign w:val="superscript"/>
          </w:rPr>
          <w:t>4</w:t>
        </w:r>
      </w:hyperlink>
    </w:p>
    <w:p w14:paraId="3AB1EF6D" w14:textId="77777777" w:rsidR="00AE2E73" w:rsidRDefault="00774CC1">
      <w:pPr>
        <w:pStyle w:val="Compact"/>
        <w:numPr>
          <w:ilvl w:val="0"/>
          <w:numId w:val="6"/>
        </w:numPr>
      </w:pPr>
      <w:r>
        <w:t xml:space="preserve">identified the substantial effect of nosocomial transmission of Covid-19 within hospitals </w:t>
      </w:r>
      <w:hyperlink r:id="rId9">
        <w:r>
          <w:rPr>
            <w:rStyle w:val="Hyperlink"/>
          </w:rPr>
          <w:t>SPI-M/SAGE report</w:t>
        </w:r>
      </w:hyperlink>
      <w:r>
        <w:t>,</w:t>
      </w:r>
    </w:p>
    <w:p w14:paraId="573AFBD8" w14:textId="77777777" w:rsidR="00AE2E73" w:rsidRDefault="00774CC1">
      <w:pPr>
        <w:pStyle w:val="Compact"/>
        <w:numPr>
          <w:ilvl w:val="0"/>
          <w:numId w:val="6"/>
        </w:numPr>
      </w:pPr>
      <w:r>
        <w:t>provided key evidence underlying the choice of therapeutic agents for clinical trials</w:t>
      </w:r>
      <w:hyperlink w:anchor="Xef7f15af7e7e8218818b2597ba23e5ac0f42fea">
        <w:r>
          <w:rPr>
            <w:rStyle w:val="Hyperlink"/>
            <w:vertAlign w:val="superscript"/>
          </w:rPr>
          <w:t>1</w:t>
        </w:r>
      </w:hyperlink>
      <w:r>
        <w:rPr>
          <w:vertAlign w:val="superscript"/>
        </w:rPr>
        <w:t>,</w:t>
      </w:r>
      <w:hyperlink w:anchor="Xf1cad8132e125dd9aa7a786e20887da86be824f">
        <w:r>
          <w:rPr>
            <w:rStyle w:val="Hyperlink"/>
            <w:vertAlign w:val="superscript"/>
          </w:rPr>
          <w:t>5</w:t>
        </w:r>
      </w:hyperlink>
    </w:p>
    <w:p w14:paraId="0CDC5FBE" w14:textId="77777777" w:rsidR="00AE2E73" w:rsidRDefault="00774CC1">
      <w:pPr>
        <w:pStyle w:val="Compact"/>
        <w:numPr>
          <w:ilvl w:val="0"/>
          <w:numId w:val="6"/>
        </w:numPr>
      </w:pPr>
      <w:r>
        <w:t>provided real world data on vaccine effectiveness and failure (SAGE 87 Egan et al, Egan et al.)</w:t>
      </w:r>
    </w:p>
    <w:p w14:paraId="7D51C06E" w14:textId="77777777" w:rsidR="00AE2E73" w:rsidRDefault="00774CC1">
      <w:pPr>
        <w:pStyle w:val="Compact"/>
        <w:numPr>
          <w:ilvl w:val="0"/>
          <w:numId w:val="6"/>
        </w:numPr>
      </w:pPr>
      <w:r>
        <w:t xml:space="preserve">observed data supporting identification of </w:t>
      </w:r>
      <w:proofErr w:type="gramStart"/>
      <w:r>
        <w:t>high risk</w:t>
      </w:r>
      <w:proofErr w:type="gramEnd"/>
      <w:r>
        <w:t xml:space="preserve"> groups for vaccination (highlighted in No10 briefing)</w:t>
      </w:r>
    </w:p>
    <w:p w14:paraId="445035F2" w14:textId="77777777" w:rsidR="00AE2E73" w:rsidRDefault="00774CC1">
      <w:pPr>
        <w:pStyle w:val="Compact"/>
        <w:numPr>
          <w:ilvl w:val="0"/>
          <w:numId w:val="6"/>
        </w:numPr>
      </w:pPr>
      <w:r>
        <w:t>described the complications of Covid-19 in hospitalised patients.</w:t>
      </w:r>
      <w:hyperlink w:anchor="Xebe8ccf175d10f4bb277d9bcbf613461f017a93">
        <w:r>
          <w:rPr>
            <w:rStyle w:val="Hyperlink"/>
            <w:vertAlign w:val="superscript"/>
          </w:rPr>
          <w:t>6</w:t>
        </w:r>
      </w:hyperlink>
    </w:p>
    <w:p w14:paraId="543253AA" w14:textId="77777777" w:rsidR="00AE2E73" w:rsidRDefault="00774CC1">
      <w:pPr>
        <w:pStyle w:val="Heading1"/>
      </w:pPr>
      <w:bookmarkStart w:id="86" w:name="governance-of-the-platform"/>
      <w:bookmarkEnd w:id="81"/>
      <w:r>
        <w:t>Governance of the platform</w:t>
      </w:r>
    </w:p>
    <w:p w14:paraId="29C076ED" w14:textId="77777777" w:rsidR="00AE2E73" w:rsidRDefault="00774CC1">
      <w:pPr>
        <w:pStyle w:val="Heading2"/>
      </w:pPr>
      <w:bookmarkStart w:id="87" w:name="national-core-studies"/>
      <w:r>
        <w:t>National core studies</w:t>
      </w:r>
    </w:p>
    <w:p w14:paraId="1B0BB565" w14:textId="77777777" w:rsidR="001F1789" w:rsidRDefault="00774CC1">
      <w:pPr>
        <w:pStyle w:val="FirstParagraph"/>
        <w:rPr>
          <w:ins w:id="88" w:author="Andrew Morris" w:date="2021-07-20T11:27:00Z"/>
        </w:rPr>
      </w:pPr>
      <w:r>
        <w:t>The platform is funded by UKRI</w:t>
      </w:r>
      <w:ins w:id="89" w:author="Andrew Morris" w:date="2021-07-20T11:27:00Z">
        <w:r w:rsidR="001F1789">
          <w:t xml:space="preserve">. </w:t>
        </w:r>
      </w:ins>
    </w:p>
    <w:p w14:paraId="579F3797" w14:textId="65F39BA7" w:rsidR="00AE2E73" w:rsidRDefault="00774CC1">
      <w:pPr>
        <w:pStyle w:val="FirstParagraph"/>
      </w:pPr>
      <w:del w:id="90" w:author="Andrew Morris" w:date="2021-07-20T11:27:00Z">
        <w:r w:rsidDel="001F1789">
          <w:delText xml:space="preserve"> and the </w:delText>
        </w:r>
      </w:del>
      <w:ins w:id="91" w:author="Andrew Morris" w:date="2021-07-20T11:27:00Z">
        <w:r w:rsidR="001F1789">
          <w:t xml:space="preserve"> Governance of the </w:t>
        </w:r>
        <w:proofErr w:type="spellStart"/>
        <w:r w:rsidR="001F1789">
          <w:t>programme</w:t>
        </w:r>
        <w:proofErr w:type="spellEnd"/>
        <w:r w:rsidR="001F1789">
          <w:t xml:space="preserve"> will be </w:t>
        </w:r>
        <w:proofErr w:type="spellStart"/>
        <w:r w:rsidR="001F1789">
          <w:t>co-ordinated</w:t>
        </w:r>
        <w:proofErr w:type="spellEnd"/>
        <w:r w:rsidR="001F1789">
          <w:t xml:space="preserve"> by </w:t>
        </w:r>
      </w:ins>
      <w:r>
        <w:t xml:space="preserve">National Core Studies </w:t>
      </w:r>
      <w:proofErr w:type="spellStart"/>
      <w:r>
        <w:t>programme</w:t>
      </w:r>
      <w:proofErr w:type="spellEnd"/>
      <w:r>
        <w:t xml:space="preserve"> (Data and Connectivity).</w:t>
      </w:r>
    </w:p>
    <w:p w14:paraId="12247F5D" w14:textId="77777777" w:rsidR="00AE2E73" w:rsidRDefault="00774CC1">
      <w:pPr>
        <w:pStyle w:val="Heading2"/>
      </w:pPr>
      <w:bookmarkStart w:id="92" w:name="advisory-committee"/>
      <w:bookmarkEnd w:id="87"/>
      <w:r>
        <w:t>Advisory committee</w:t>
      </w:r>
    </w:p>
    <w:p w14:paraId="4148B1BD" w14:textId="77777777" w:rsidR="001F1789" w:rsidRDefault="00774CC1">
      <w:pPr>
        <w:pStyle w:val="FirstParagraph"/>
        <w:rPr>
          <w:ins w:id="93" w:author="Andrew Morris" w:date="2021-07-20T11:29:00Z"/>
        </w:rPr>
      </w:pPr>
      <w:r>
        <w:t xml:space="preserve">A UK-wide </w:t>
      </w:r>
      <w:del w:id="94" w:author="Andrew Morris" w:date="2021-07-20T11:28:00Z">
        <w:r w:rsidDel="001F1789">
          <w:delText xml:space="preserve">advisory committee, initially </w:delText>
        </w:r>
      </w:del>
      <w:ins w:id="95" w:author="Andrew Morris" w:date="2021-07-20T11:28:00Z">
        <w:r w:rsidR="001F1789">
          <w:t xml:space="preserve">oversight committee will be </w:t>
        </w:r>
      </w:ins>
      <w:r>
        <w:t xml:space="preserve">convened by HDR UK to solve data linkage problems in Covid research, will provide guidance on all aspects of platform management and delivery. </w:t>
      </w:r>
    </w:p>
    <w:p w14:paraId="1D36CEA8" w14:textId="74F6EB70" w:rsidR="00AE2E73" w:rsidRDefault="00774CC1">
      <w:pPr>
        <w:pStyle w:val="FirstParagraph"/>
        <w:rPr>
          <w:ins w:id="96" w:author="Andrew Morris" w:date="2021-07-20T11:31:00Z"/>
        </w:rPr>
      </w:pPr>
      <w:r>
        <w:t xml:space="preserve">The </w:t>
      </w:r>
      <w:del w:id="97" w:author="Andrew Morris" w:date="2021-07-20T11:30:00Z">
        <w:r w:rsidDel="001F1789">
          <w:delText xml:space="preserve">committee comprises </w:delText>
        </w:r>
      </w:del>
      <w:ins w:id="98" w:author="Andrew Morris" w:date="2021-07-20T11:30:00Z">
        <w:r w:rsidR="001F1789">
          <w:t>membership include</w:t>
        </w:r>
        <w:r w:rsidR="008403BB">
          <w:t>s</w:t>
        </w:r>
        <w:r w:rsidR="001F1789">
          <w:t xml:space="preserve"> </w:t>
        </w:r>
      </w:ins>
      <w:r>
        <w:t xml:space="preserve">representation from public health agencies in the </w:t>
      </w:r>
      <w:del w:id="99" w:author="Andrew Morris" w:date="2021-07-20T11:30:00Z">
        <w:r w:rsidDel="001F1789">
          <w:delText xml:space="preserve">4 </w:delText>
        </w:r>
      </w:del>
      <w:ins w:id="100" w:author="Andrew Morris" w:date="2021-07-20T11:30:00Z">
        <w:r w:rsidR="001F1789">
          <w:t xml:space="preserve">four </w:t>
        </w:r>
      </w:ins>
      <w:r>
        <w:t xml:space="preserve">nations of the UK, representatives of key studies, TREs and data resources, and representatives of </w:t>
      </w:r>
      <w:ins w:id="101" w:author="Andrew Morris" w:date="2021-07-20T11:31:00Z">
        <w:r w:rsidR="008403BB">
          <w:t xml:space="preserve">the public, </w:t>
        </w:r>
      </w:ins>
      <w:proofErr w:type="gramStart"/>
      <w:r>
        <w:t>government</w:t>
      </w:r>
      <w:proofErr w:type="gramEnd"/>
      <w:r>
        <w:t xml:space="preserve"> and industry.</w:t>
      </w:r>
    </w:p>
    <w:p w14:paraId="3FB321B5" w14:textId="36132A98" w:rsidR="008403BB" w:rsidRPr="008403BB" w:rsidRDefault="00055C54">
      <w:pPr>
        <w:pStyle w:val="BodyText"/>
        <w:pPrChange w:id="102" w:author="Andrew Morris" w:date="2021-07-20T11:31:00Z">
          <w:pPr>
            <w:pStyle w:val="FirstParagraph"/>
          </w:pPr>
        </w:pPrChange>
      </w:pPr>
      <w:ins w:id="103" w:author="Andrew Morris" w:date="2021-07-20T11:31:00Z">
        <w:r>
          <w:t xml:space="preserve">The Advisory Committee will report to the </w:t>
        </w:r>
      </w:ins>
      <w:ins w:id="104" w:author="Andrew Morris" w:date="2021-07-20T11:32:00Z">
        <w:r>
          <w:t>National</w:t>
        </w:r>
      </w:ins>
      <w:ins w:id="105" w:author="Andrew Morris" w:date="2021-07-20T11:31:00Z">
        <w:r>
          <w:t xml:space="preserve"> Core Studies Oversight Group, </w:t>
        </w:r>
      </w:ins>
      <w:ins w:id="106" w:author="Andrew Morris" w:date="2021-07-20T11:32:00Z">
        <w:r>
          <w:t>chaired</w:t>
        </w:r>
      </w:ins>
      <w:ins w:id="107" w:author="Andrew Morris" w:date="2021-07-20T11:31:00Z">
        <w:r>
          <w:t xml:space="preserve"> </w:t>
        </w:r>
      </w:ins>
      <w:ins w:id="108" w:author="Andrew Morris" w:date="2021-07-20T11:32:00Z">
        <w:r>
          <w:t xml:space="preserve">by Sir Patrick Vallance. </w:t>
        </w:r>
      </w:ins>
    </w:p>
    <w:p w14:paraId="5AA2BB87" w14:textId="77777777" w:rsidR="00AE2E73" w:rsidRDefault="00774CC1">
      <w:pPr>
        <w:pStyle w:val="Heading2"/>
      </w:pPr>
      <w:bookmarkStart w:id="109" w:name="executive-group"/>
      <w:bookmarkEnd w:id="92"/>
      <w:r>
        <w:t>Executive group</w:t>
      </w:r>
    </w:p>
    <w:p w14:paraId="3001023C" w14:textId="71DF05F3" w:rsidR="00AE2E73" w:rsidRDefault="00774CC1">
      <w:pPr>
        <w:pStyle w:val="FirstParagraph"/>
      </w:pPr>
      <w:r>
        <w:t>An executive committee</w:t>
      </w:r>
      <w:ins w:id="110" w:author="Andrew Morris" w:date="2021-07-20T11:33:00Z">
        <w:r w:rsidR="00055C54">
          <w:t>, chaired by Dr Kenny Baillie,</w:t>
        </w:r>
      </w:ins>
      <w:r>
        <w:t xml:space="preserve"> will be charged with managing resources and delivering on the goals set by the advisory committee.</w:t>
      </w:r>
    </w:p>
    <w:p w14:paraId="32604175" w14:textId="77777777" w:rsidR="00055C54" w:rsidRDefault="00055C54">
      <w:pPr>
        <w:rPr>
          <w:ins w:id="111" w:author="Andrew Morris" w:date="2021-07-20T11:33:00Z"/>
          <w:rFonts w:asciiTheme="majorHAnsi" w:eastAsiaTheme="majorEastAsia" w:hAnsiTheme="majorHAnsi" w:cstheme="majorBidi"/>
          <w:b/>
          <w:bCs/>
          <w:color w:val="4F81BD" w:themeColor="accent1"/>
          <w:sz w:val="32"/>
          <w:szCs w:val="32"/>
        </w:rPr>
      </w:pPr>
      <w:bookmarkStart w:id="112" w:name="current-data-content"/>
      <w:bookmarkEnd w:id="86"/>
      <w:bookmarkEnd w:id="109"/>
      <w:ins w:id="113" w:author="Andrew Morris" w:date="2021-07-20T11:33:00Z">
        <w:r>
          <w:br w:type="page"/>
        </w:r>
      </w:ins>
    </w:p>
    <w:p w14:paraId="1771E7FD" w14:textId="77777777" w:rsidR="00542BBF" w:rsidRDefault="00542BBF">
      <w:pPr>
        <w:pStyle w:val="Heading1"/>
        <w:rPr>
          <w:ins w:id="114" w:author="Andrew Morris" w:date="2021-07-20T11:38:00Z"/>
        </w:rPr>
      </w:pPr>
      <w:ins w:id="115" w:author="Andrew Morris" w:date="2021-07-20T11:38:00Z">
        <w:r>
          <w:lastRenderedPageBreak/>
          <w:t xml:space="preserve">Resources </w:t>
        </w:r>
      </w:ins>
    </w:p>
    <w:p w14:paraId="1D7C04DF" w14:textId="72AF8363" w:rsidR="00542BBF" w:rsidRPr="00D55AAC" w:rsidRDefault="00542BBF" w:rsidP="00542BBF">
      <w:pPr>
        <w:pStyle w:val="Abstract"/>
        <w:rPr>
          <w:ins w:id="116" w:author="Andrew Morris" w:date="2021-07-20T11:43:00Z"/>
          <w:sz w:val="24"/>
          <w:szCs w:val="24"/>
          <w:rPrChange w:id="117" w:author="Andrew Morris" w:date="2021-07-20T11:47:00Z">
            <w:rPr>
              <w:ins w:id="118" w:author="Andrew Morris" w:date="2021-07-20T11:43:00Z"/>
            </w:rPr>
          </w:rPrChange>
        </w:rPr>
      </w:pPr>
      <w:ins w:id="119" w:author="Andrew Morris" w:date="2021-07-20T11:38:00Z">
        <w:r w:rsidRPr="00D55AAC">
          <w:rPr>
            <w:sz w:val="24"/>
            <w:szCs w:val="24"/>
            <w:rPrChange w:id="120" w:author="Andrew Morris" w:date="2021-07-20T11:47:00Z">
              <w:rPr/>
            </w:rPrChange>
          </w:rPr>
          <w:t xml:space="preserve">We </w:t>
        </w:r>
      </w:ins>
      <w:ins w:id="121" w:author="Andrew Morris" w:date="2021-07-20T11:42:00Z">
        <w:r w:rsidR="00D55AAC" w:rsidRPr="00D55AAC">
          <w:rPr>
            <w:sz w:val="24"/>
            <w:szCs w:val="24"/>
            <w:rPrChange w:id="122" w:author="Andrew Morris" w:date="2021-07-20T11:47:00Z">
              <w:rPr/>
            </w:rPrChange>
          </w:rPr>
          <w:t xml:space="preserve">propose to support the development until </w:t>
        </w:r>
      </w:ins>
      <w:ins w:id="123" w:author="Andrew Morris" w:date="2021-07-20T11:43:00Z">
        <w:r w:rsidR="00D55AAC" w:rsidRPr="00D55AAC">
          <w:rPr>
            <w:sz w:val="24"/>
            <w:szCs w:val="24"/>
            <w:rPrChange w:id="124" w:author="Andrew Morris" w:date="2021-07-20T11:47:00Z">
              <w:rPr/>
            </w:rPrChange>
          </w:rPr>
          <w:t xml:space="preserve">September 2022 </w:t>
        </w:r>
      </w:ins>
      <w:ins w:id="125" w:author="Andrew Morris" w:date="2021-07-20T11:42:00Z">
        <w:r w:rsidR="00D55AAC" w:rsidRPr="00D55AAC">
          <w:rPr>
            <w:sz w:val="24"/>
            <w:szCs w:val="24"/>
            <w:rPrChange w:id="126" w:author="Andrew Morris" w:date="2021-07-20T11:47:00Z">
              <w:rPr/>
            </w:rPrChange>
          </w:rPr>
          <w:t xml:space="preserve">with </w:t>
        </w:r>
      </w:ins>
      <w:ins w:id="127" w:author="Andrew Morris" w:date="2021-07-20T11:43:00Z">
        <w:r w:rsidR="00D55AAC" w:rsidRPr="00D55AAC">
          <w:rPr>
            <w:sz w:val="24"/>
            <w:szCs w:val="24"/>
            <w:rPrChange w:id="128" w:author="Andrew Morris" w:date="2021-07-20T11:47:00Z">
              <w:rPr/>
            </w:rPrChange>
          </w:rPr>
          <w:t>the following expertise:</w:t>
        </w:r>
      </w:ins>
    </w:p>
    <w:p w14:paraId="5374023D" w14:textId="3F6907EA" w:rsidR="00D55AAC" w:rsidRPr="00D55AAC" w:rsidRDefault="00D55AAC" w:rsidP="00D55AAC">
      <w:pPr>
        <w:pStyle w:val="BodyText"/>
        <w:numPr>
          <w:ilvl w:val="0"/>
          <w:numId w:val="11"/>
        </w:numPr>
        <w:rPr>
          <w:ins w:id="129" w:author="Andrew Morris" w:date="2021-07-20T11:43:00Z"/>
        </w:rPr>
      </w:pPr>
      <w:ins w:id="130" w:author="Andrew Morris" w:date="2021-07-20T11:43:00Z">
        <w:r w:rsidRPr="00D55AAC">
          <w:t>Data curation</w:t>
        </w:r>
      </w:ins>
      <w:ins w:id="131" w:author="Andrew Morris" w:date="2021-07-20T11:45:00Z">
        <w:r w:rsidRPr="00D55AAC">
          <w:t xml:space="preserve">/wrangling </w:t>
        </w:r>
      </w:ins>
      <w:ins w:id="132" w:author="Andrew Morris" w:date="2021-07-20T11:43:00Z">
        <w:r w:rsidRPr="00D55AAC">
          <w:t xml:space="preserve"> </w:t>
        </w:r>
      </w:ins>
    </w:p>
    <w:p w14:paraId="2C00A5B2" w14:textId="48379E8F" w:rsidR="00D55AAC" w:rsidRPr="00D55AAC" w:rsidRDefault="00D55AAC" w:rsidP="00D55AAC">
      <w:pPr>
        <w:pStyle w:val="BodyText"/>
        <w:numPr>
          <w:ilvl w:val="0"/>
          <w:numId w:val="11"/>
        </w:numPr>
        <w:rPr>
          <w:ins w:id="133" w:author="Andrew Morris" w:date="2021-07-20T11:43:00Z"/>
        </w:rPr>
      </w:pPr>
      <w:ins w:id="134" w:author="Andrew Morris" w:date="2021-07-20T11:43:00Z">
        <w:r w:rsidRPr="00D55AAC">
          <w:t xml:space="preserve">Data science/technology support </w:t>
        </w:r>
      </w:ins>
    </w:p>
    <w:p w14:paraId="18CAAC84" w14:textId="1438D929" w:rsidR="00D55AAC" w:rsidRPr="00D55AAC" w:rsidRDefault="00D55AAC" w:rsidP="00D55AAC">
      <w:pPr>
        <w:pStyle w:val="BodyText"/>
        <w:numPr>
          <w:ilvl w:val="0"/>
          <w:numId w:val="11"/>
        </w:numPr>
        <w:rPr>
          <w:ins w:id="135" w:author="Andrew Morris" w:date="2021-07-20T11:44:00Z"/>
        </w:rPr>
      </w:pPr>
      <w:proofErr w:type="spellStart"/>
      <w:ins w:id="136" w:author="Andrew Morris" w:date="2021-07-20T11:43:00Z">
        <w:r w:rsidRPr="00D55AAC">
          <w:t>Legals</w:t>
        </w:r>
        <w:proofErr w:type="spellEnd"/>
        <w:r w:rsidRPr="00D55AAC">
          <w:t xml:space="preserve"> and </w:t>
        </w:r>
        <w:proofErr w:type="gramStart"/>
        <w:r w:rsidRPr="00D55AAC">
          <w:t>contracting</w:t>
        </w:r>
        <w:proofErr w:type="gramEnd"/>
        <w:r w:rsidRPr="00D55AAC">
          <w:t xml:space="preserve"> </w:t>
        </w:r>
      </w:ins>
    </w:p>
    <w:p w14:paraId="63EFB6F6" w14:textId="04904D29" w:rsidR="00D55AAC" w:rsidRPr="00D55AAC" w:rsidRDefault="00D55AAC" w:rsidP="00D55AAC">
      <w:pPr>
        <w:pStyle w:val="BodyText"/>
        <w:numPr>
          <w:ilvl w:val="0"/>
          <w:numId w:val="11"/>
        </w:numPr>
        <w:rPr>
          <w:ins w:id="137" w:author="Andrew Morris" w:date="2021-07-20T11:44:00Z"/>
        </w:rPr>
      </w:pPr>
      <w:ins w:id="138" w:author="Andrew Morris" w:date="2021-07-20T11:44:00Z">
        <w:r w:rsidRPr="00D55AAC">
          <w:t xml:space="preserve">Project management </w:t>
        </w:r>
      </w:ins>
    </w:p>
    <w:p w14:paraId="0964A083" w14:textId="09389D57" w:rsidR="00542BBF" w:rsidRDefault="00D55AAC">
      <w:pPr>
        <w:pStyle w:val="BodyText"/>
        <w:numPr>
          <w:ilvl w:val="0"/>
          <w:numId w:val="11"/>
        </w:numPr>
        <w:rPr>
          <w:ins w:id="139" w:author="Andrew Morris" w:date="2021-07-20T11:54:00Z"/>
        </w:rPr>
      </w:pPr>
      <w:ins w:id="140" w:author="Andrew Morris" w:date="2021-07-20T11:44:00Z">
        <w:r w:rsidRPr="00ED398A">
          <w:t xml:space="preserve">Communications </w:t>
        </w:r>
      </w:ins>
      <w:ins w:id="141" w:author="Andrew Morris" w:date="2021-07-20T11:53:00Z">
        <w:r w:rsidR="00ED398A">
          <w:t>and</w:t>
        </w:r>
      </w:ins>
      <w:ins w:id="142" w:author="Andrew Morris" w:date="2021-07-20T11:54:00Z">
        <w:r w:rsidR="00ED398A">
          <w:t xml:space="preserve"> data </w:t>
        </w:r>
        <w:proofErr w:type="spellStart"/>
        <w:r w:rsidR="00ED398A">
          <w:t>visualisation</w:t>
        </w:r>
        <w:proofErr w:type="spellEnd"/>
        <w:r w:rsidR="00ED398A">
          <w:t xml:space="preserve"> </w:t>
        </w:r>
      </w:ins>
    </w:p>
    <w:p w14:paraId="5BF8BB24" w14:textId="0BF9603D" w:rsidR="00F32235" w:rsidRPr="00ED398A" w:rsidRDefault="00F32235">
      <w:pPr>
        <w:pStyle w:val="BodyText"/>
        <w:numPr>
          <w:ilvl w:val="0"/>
          <w:numId w:val="11"/>
        </w:numPr>
        <w:rPr>
          <w:ins w:id="143" w:author="Andrew Morris" w:date="2021-07-20T11:38:00Z"/>
        </w:rPr>
        <w:pPrChange w:id="144" w:author="Andrew Morris" w:date="2021-07-20T11:47:00Z">
          <w:pPr>
            <w:pStyle w:val="Heading1"/>
          </w:pPr>
        </w:pPrChange>
      </w:pPr>
      <w:ins w:id="145" w:author="Andrew Morris" w:date="2021-07-20T11:54:00Z">
        <w:r>
          <w:t xml:space="preserve">Scientific driver projects </w:t>
        </w:r>
      </w:ins>
    </w:p>
    <w:p w14:paraId="31BF899F" w14:textId="39D3B21C" w:rsidR="00AE2E73" w:rsidRDefault="00774CC1">
      <w:pPr>
        <w:pStyle w:val="Heading1"/>
      </w:pPr>
      <w:r>
        <w:t>Current data content</w:t>
      </w:r>
    </w:p>
    <w:p w14:paraId="1C0F59BA" w14:textId="77777777" w:rsidR="00AE2E73" w:rsidRDefault="00774CC1">
      <w:pPr>
        <w:pStyle w:val="FirstParagraph"/>
      </w:pPr>
      <w:r>
        <w:t>This platform now serves as a hub for a coordinated UK national research response to COVID-19. Data are included from:</w:t>
      </w:r>
    </w:p>
    <w:p w14:paraId="13F1FA8E" w14:textId="77777777" w:rsidR="00AE2E73" w:rsidRDefault="00774CC1">
      <w:pPr>
        <w:pStyle w:val="Compact"/>
        <w:numPr>
          <w:ilvl w:val="0"/>
          <w:numId w:val="7"/>
        </w:numPr>
      </w:pPr>
      <w:r>
        <w:t>ISARIC4C tier 0: (unconsented) prospective clinical data from 215,825 cases</w:t>
      </w:r>
    </w:p>
    <w:p w14:paraId="4525E616" w14:textId="77777777" w:rsidR="00AE2E73" w:rsidRDefault="00774CC1">
      <w:pPr>
        <w:pStyle w:val="Compact"/>
        <w:numPr>
          <w:ilvl w:val="0"/>
          <w:numId w:val="7"/>
        </w:numPr>
      </w:pPr>
      <w:r>
        <w:t>ISARIC4C tiers 1 and 2: serial multiomic assays from research samples of blood, respiratory secretions, urine, and stool from 2,401 cases</w:t>
      </w:r>
    </w:p>
    <w:p w14:paraId="59F8C54A" w14:textId="77777777" w:rsidR="00AE2E73" w:rsidRDefault="00774CC1">
      <w:pPr>
        <w:pStyle w:val="Compact"/>
        <w:numPr>
          <w:ilvl w:val="0"/>
          <w:numId w:val="7"/>
        </w:numPr>
      </w:pPr>
      <w:r>
        <w:t xml:space="preserve">COG-UK: (unconsented) summary variant data from COG-UK viral sequencing study is already included for matched </w:t>
      </w:r>
      <w:proofErr w:type="gramStart"/>
      <w:r>
        <w:t>patients</w:t>
      </w:r>
      <w:proofErr w:type="gramEnd"/>
    </w:p>
    <w:p w14:paraId="37B585EB" w14:textId="77777777" w:rsidR="00AE2E73" w:rsidRDefault="00774CC1">
      <w:pPr>
        <w:pStyle w:val="Compact"/>
        <w:numPr>
          <w:ilvl w:val="0"/>
          <w:numId w:val="7"/>
        </w:numPr>
      </w:pPr>
      <w:r>
        <w:t>GenOMICC study complete data: microarray and whole genome sequence data from 13,868 cases</w:t>
      </w:r>
    </w:p>
    <w:p w14:paraId="49DF60A3" w14:textId="77777777" w:rsidR="00AE2E73" w:rsidRDefault="00774CC1">
      <w:pPr>
        <w:pStyle w:val="Compact"/>
        <w:numPr>
          <w:ilvl w:val="0"/>
          <w:numId w:val="7"/>
        </w:numPr>
      </w:pPr>
      <w:r>
        <w:t>PHOSP complete data: follow-up clinical and biological data generated by the Post-Hospitalisation for COVID-19 follow-up study (1,075 cases)</w:t>
      </w:r>
    </w:p>
    <w:p w14:paraId="198B2602" w14:textId="77777777" w:rsidR="00AE2E73" w:rsidRDefault="00774CC1">
      <w:pPr>
        <w:pStyle w:val="Compact"/>
        <w:numPr>
          <w:ilvl w:val="0"/>
          <w:numId w:val="7"/>
        </w:numPr>
      </w:pPr>
      <w:r>
        <w:t>UK-CIC: deep immunological phenotyping data from across the UK Coronavirus Immunology Consortium, using ISARIC4C samples and local collections.</w:t>
      </w:r>
    </w:p>
    <w:p w14:paraId="0A3DD792" w14:textId="77777777" w:rsidR="00AE2E73" w:rsidRDefault="00774CC1">
      <w:pPr>
        <w:pStyle w:val="FirstParagraph"/>
      </w:pPr>
      <w:r>
        <w:t>Research data within the analysis platform is already linked to:</w:t>
      </w:r>
    </w:p>
    <w:p w14:paraId="0183C267" w14:textId="77777777" w:rsidR="00AE2E73" w:rsidRDefault="00774CC1">
      <w:pPr>
        <w:pStyle w:val="Compact"/>
        <w:numPr>
          <w:ilvl w:val="0"/>
          <w:numId w:val="8"/>
        </w:numPr>
      </w:pPr>
      <w:r>
        <w:t xml:space="preserve">NHS Scotland primary, secondary </w:t>
      </w:r>
      <w:proofErr w:type="gramStart"/>
      <w:r>
        <w:t>care</w:t>
      </w:r>
      <w:proofErr w:type="gramEnd"/>
      <w:r>
        <w:t xml:space="preserve"> and death records</w:t>
      </w:r>
    </w:p>
    <w:p w14:paraId="36C58C09" w14:textId="77777777" w:rsidR="00AE2E73" w:rsidRDefault="00774CC1">
      <w:pPr>
        <w:pStyle w:val="Compact"/>
        <w:numPr>
          <w:ilvl w:val="0"/>
          <w:numId w:val="8"/>
        </w:numPr>
      </w:pPr>
      <w:r>
        <w:t>NHS Digital health records data</w:t>
      </w:r>
    </w:p>
    <w:p w14:paraId="539A0BF6" w14:textId="77777777" w:rsidR="00AE2E73" w:rsidRDefault="00774CC1">
      <w:pPr>
        <w:pStyle w:val="FirstParagraph"/>
      </w:pPr>
      <w:r>
        <w:t>In future, plans are in place to transfer data to link with:</w:t>
      </w:r>
    </w:p>
    <w:p w14:paraId="57C9C7BD" w14:textId="77777777" w:rsidR="00AE2E73" w:rsidRDefault="00774CC1">
      <w:pPr>
        <w:pStyle w:val="Compact"/>
        <w:numPr>
          <w:ilvl w:val="0"/>
          <w:numId w:val="9"/>
        </w:numPr>
      </w:pPr>
      <w:r>
        <w:t>ICNARC and SICSAG critical care audit databases</w:t>
      </w:r>
    </w:p>
    <w:p w14:paraId="730082A9" w14:textId="77777777" w:rsidR="00AE2E73" w:rsidRDefault="00774CC1">
      <w:pPr>
        <w:pStyle w:val="Compact"/>
        <w:numPr>
          <w:ilvl w:val="0"/>
          <w:numId w:val="9"/>
        </w:numPr>
      </w:pPr>
      <w:r>
        <w:t>NIMS National Immunisation Dataset</w:t>
      </w:r>
    </w:p>
    <w:p w14:paraId="75A187E6" w14:textId="77777777" w:rsidR="00AE2E73" w:rsidRDefault="00774CC1">
      <w:pPr>
        <w:pStyle w:val="Compact"/>
        <w:numPr>
          <w:ilvl w:val="0"/>
          <w:numId w:val="9"/>
        </w:numPr>
      </w:pPr>
      <w:r>
        <w:t>Pillar 1 testing</w:t>
      </w:r>
    </w:p>
    <w:p w14:paraId="50E78228" w14:textId="77777777" w:rsidR="00AE2E73" w:rsidRDefault="00774CC1">
      <w:pPr>
        <w:pStyle w:val="Compact"/>
        <w:numPr>
          <w:ilvl w:val="0"/>
          <w:numId w:val="9"/>
        </w:numPr>
      </w:pPr>
      <w:r>
        <w:t>Pillar 2 testing</w:t>
      </w:r>
    </w:p>
    <w:p w14:paraId="5C791F42" w14:textId="67DBD882" w:rsidR="00AE2E73" w:rsidRDefault="00774CC1">
      <w:pPr>
        <w:pStyle w:val="Compact"/>
        <w:numPr>
          <w:ilvl w:val="0"/>
          <w:numId w:val="9"/>
        </w:numPr>
        <w:rPr>
          <w:ins w:id="146" w:author="Andrew Morris" w:date="2021-07-20T11:38:00Z"/>
        </w:rPr>
      </w:pPr>
      <w:r>
        <w:t>ONS</w:t>
      </w:r>
    </w:p>
    <w:p w14:paraId="780DF00E" w14:textId="7969DBC9" w:rsidR="00542BBF" w:rsidRDefault="00542BBF" w:rsidP="00542BBF">
      <w:pPr>
        <w:pStyle w:val="Compact"/>
        <w:rPr>
          <w:ins w:id="147" w:author="Andrew Morris" w:date="2021-07-20T11:38:00Z"/>
        </w:rPr>
      </w:pPr>
    </w:p>
    <w:p w14:paraId="6D21A740" w14:textId="77777777" w:rsidR="00542BBF" w:rsidRDefault="00542BBF">
      <w:pPr>
        <w:pStyle w:val="Compact"/>
        <w:pPrChange w:id="148" w:author="Andrew Morris" w:date="2021-07-20T11:38:00Z">
          <w:pPr>
            <w:pStyle w:val="Compact"/>
            <w:numPr>
              <w:numId w:val="9"/>
            </w:numPr>
            <w:ind w:left="720" w:hanging="480"/>
          </w:pPr>
        </w:pPrChange>
      </w:pPr>
    </w:p>
    <w:p w14:paraId="717AC88D" w14:textId="7A57DBE9" w:rsidR="007552B3" w:rsidRDefault="007552B3">
      <w:pPr>
        <w:rPr>
          <w:ins w:id="149" w:author="Andrew Morris" w:date="2021-07-20T11:37:00Z"/>
        </w:rPr>
      </w:pPr>
      <w:bookmarkStart w:id="150" w:name="references"/>
      <w:bookmarkEnd w:id="112"/>
      <w:r>
        <w:br w:type="page"/>
      </w:r>
    </w:p>
    <w:p w14:paraId="179C725B" w14:textId="77777777" w:rsidR="00542BBF" w:rsidRDefault="00542BBF">
      <w:pPr>
        <w:rPr>
          <w:rFonts w:asciiTheme="majorHAnsi" w:eastAsiaTheme="majorEastAsia" w:hAnsiTheme="majorHAnsi" w:cstheme="majorBidi"/>
          <w:b/>
          <w:bCs/>
          <w:color w:val="4F81BD" w:themeColor="accent1"/>
          <w:sz w:val="32"/>
          <w:szCs w:val="32"/>
        </w:rPr>
      </w:pPr>
    </w:p>
    <w:p w14:paraId="2DB101F1" w14:textId="72097FDA" w:rsidR="00AE2E73" w:rsidRDefault="00774CC1">
      <w:pPr>
        <w:pStyle w:val="Heading1"/>
      </w:pPr>
      <w:r>
        <w:t>References</w:t>
      </w:r>
    </w:p>
    <w:p w14:paraId="7AA441A8" w14:textId="77777777" w:rsidR="00AE2E73" w:rsidRDefault="00774CC1">
      <w:pPr>
        <w:pStyle w:val="Bibliography"/>
      </w:pPr>
      <w:bookmarkStart w:id="151" w:name="Xef7f15af7e7e8218818b2597ba23e5ac0f42fea"/>
      <w:bookmarkStart w:id="152" w:name="refs"/>
      <w:r>
        <w:t xml:space="preserve">1. Pairo-Castineira, E., Clohisey, S., Klaric, L., Bretherick, A.D., Rawlik, K., Pasko, D., Walker, S., Parkinson, N., Fourman, M.H., Russell, C.D., Furniss, J., Richmond, A., Gountouna, E., Wrobel, N., Harrison, D., Wang, B., Wu, Y., Meynert, A., Griffiths, F., Oosthuyzen, W., Kousathanas, A., Moutsianas, L., Yang, Z., Zhai, R., Zheng, C., Grimes, G., Beale, R., Millar, J., Shih, B., Keating, S., Zechner, M., Haley, C., Porteous, D.J., Hayward, C., Yang, J., Knight, J., Summers, C., Shankar-Hari, M., Klenerman, P., Turtle, L., Ho, A., Moore, S.C., Hinds, C., Horby, P., Nichol, A., Maslove, D., Ling, L., McAuley, D., Montgomery, H., Walsh, T., Pereira, A.C., Renieri, A., Shen, X., Ponting, C.P., Fawkes, A., Tenesa, A., Caulfield, M., Scott, R., Rowan, K., Murphy, L., Openshaw, P.J.M., Semple, M.G., Law, A., Vitart, V., Wilson, J.F. &amp; Baillie, J.K. Genetic mechanisms of critical illness in COVID-19. </w:t>
      </w:r>
      <w:r>
        <w:rPr>
          <w:i/>
          <w:iCs/>
        </w:rPr>
        <w:t>Nature</w:t>
      </w:r>
      <w:r>
        <w:t xml:space="preserve"> </w:t>
      </w:r>
      <w:r>
        <w:rPr>
          <w:b/>
          <w:bCs/>
        </w:rPr>
        <w:t>591</w:t>
      </w:r>
      <w:r>
        <w:t>, 92–98(2021).</w:t>
      </w:r>
    </w:p>
    <w:p w14:paraId="0A77B256" w14:textId="77777777" w:rsidR="00AE2E73" w:rsidRDefault="00774CC1">
      <w:pPr>
        <w:pStyle w:val="Bibliography"/>
      </w:pPr>
      <w:bookmarkStart w:id="153" w:name="ref-dochertyfeatures201332020"/>
      <w:bookmarkEnd w:id="151"/>
      <w:r>
        <w:t xml:space="preserve">2. Docherty, A.B., Harrison, E.M., Green, C.A., Hardwick, H.E., Pius, R., Norman, L., Holden, K.A., Read, J.M., Dondelinger, F., Carson, G., Merson, L., Lee, J., Plotkin, D., Sigfrid, L., Halpin, S., Jackson, C., Gamble, C., Horby, P.W., Nguyen-Van-Tam, J.S., Ho, A., Russell, C.D., Dunning, J., Openshaw, P.J., Baillie, J.K. &amp; Semple, M.G. Features of 20 133 UK patients in hospital with covid-19 using the ISARIC WHO Clinical Characterisation Protocol: Prospective observational cohort study. </w:t>
      </w:r>
      <w:r>
        <w:rPr>
          <w:i/>
          <w:iCs/>
        </w:rPr>
        <w:t>BMJ</w:t>
      </w:r>
      <w:r>
        <w:t xml:space="preserve"> </w:t>
      </w:r>
      <w:r>
        <w:rPr>
          <w:b/>
          <w:bCs/>
        </w:rPr>
        <w:t>369</w:t>
      </w:r>
      <w:r>
        <w:t>, (2020).</w:t>
      </w:r>
    </w:p>
    <w:p w14:paraId="2D013ABA" w14:textId="77777777" w:rsidR="00AE2E73" w:rsidRDefault="00774CC1">
      <w:pPr>
        <w:pStyle w:val="Bibliography"/>
      </w:pPr>
      <w:bookmarkStart w:id="154" w:name="ref-knightriskstratificationpatients2020"/>
      <w:bookmarkEnd w:id="153"/>
      <w:r>
        <w:t xml:space="preserve">3. Knight, S.R., Ho, A., Pius, R., Buchan, I., Carson, G., Drake, T.M., Dunning, J., Fairfield, C.J., Gamble, C., Green, C.A., Gupta, R., Halpin, S., Hardwick, H.E., Holden, K.A., Horby, P.W., Jackson, C., Mclean, K.A., Merson, L., Nguyen-Van-Tam, J.S., Norman, L., Noursadeghi, M., Olliaro, P.L., Pritchard, M.G., Russell, C.D., Shaw, C.A., Sheikh, A., Solomon, T., Sudlow, C., Swann, O.V., Turtle, L.C., Openshaw, P.J., Baillie, J.K., Semple, M.G., Docherty, A.B. &amp; Harrison, E.M. Risk stratification of patients admitted to hospital with covid-19 using the ISARIC WHO clinical characterisation protocol: Development and validation of the 4C mortality score. </w:t>
      </w:r>
      <w:r>
        <w:rPr>
          <w:i/>
          <w:iCs/>
        </w:rPr>
        <w:t>BMJ (Clinical research ed.)</w:t>
      </w:r>
      <w:r>
        <w:t xml:space="preserve"> </w:t>
      </w:r>
      <w:r>
        <w:rPr>
          <w:b/>
          <w:bCs/>
        </w:rPr>
        <w:t>370</w:t>
      </w:r>
      <w:r>
        <w:t>, m3339(2020).</w:t>
      </w:r>
    </w:p>
    <w:p w14:paraId="2336AEDD" w14:textId="77777777" w:rsidR="00AE2E73" w:rsidRDefault="00774CC1">
      <w:pPr>
        <w:pStyle w:val="Bibliography"/>
      </w:pPr>
      <w:bookmarkStart w:id="155" w:name="ref-groupphysicalcognitivemental2021"/>
      <w:bookmarkEnd w:id="154"/>
      <w:r>
        <w:t xml:space="preserve">4. Group, P.-C.C., Evans, R.A., McAuley, H., Harrison, E.M., Shikotra, A., Singapuri, A., Sereno, M., Elneima, O., Docherty, A.B., Lone, N.I., Leavy, O.C., Daines, L., Baillie, J.K., Brown, J.S., Chalder, T., Soyza, A.D., Bakerly, N.D., Easom, N., Geddes, J.R., Greening, N.J., Hart, N., Heaney, L.G., Heller, S., Howard, L., Jacob, J., Jenkins, R.G., Jolley, C., Kerr, S., Kon, O.M., Lewis, K., Lord, J.M., McCann, G.P., Neubauer, S., Openshaw, P.J., Pfeffer, P., Rowland, M., Semple, M.G., Singh, S.J., Sheikh, A., Thomas, D., Toshner, M., Chalmers, J.D., Ho, L.-P., Horsley, A., Marks, M., Poinasamy, K., Wain, L.V. &amp; Brightling, C.E. Physical, cognitive and mental health impacts of COVID-19 following hospitalisation  a multi-centre prospective cohort study. </w:t>
      </w:r>
      <w:r>
        <w:rPr>
          <w:i/>
          <w:iCs/>
        </w:rPr>
        <w:t>medRxiv</w:t>
      </w:r>
      <w:r>
        <w:t xml:space="preserve"> 2021.03.22.21254057(2021</w:t>
      </w:r>
      <w:proofErr w:type="gramStart"/>
      <w:r>
        <w:t>).doi</w:t>
      </w:r>
      <w:proofErr w:type="gramEnd"/>
      <w:r>
        <w:t>:</w:t>
      </w:r>
      <w:hyperlink r:id="rId10">
        <w:r>
          <w:rPr>
            <w:rStyle w:val="Hyperlink"/>
          </w:rPr>
          <w:t>10.1101/2021.03.22.21254057</w:t>
        </w:r>
      </w:hyperlink>
    </w:p>
    <w:p w14:paraId="03DF1E18" w14:textId="77777777" w:rsidR="00AE2E73" w:rsidRDefault="00774CC1">
      <w:pPr>
        <w:pStyle w:val="Bibliography"/>
      </w:pPr>
      <w:bookmarkStart w:id="156" w:name="Xf1cad8132e125dd9aa7a786e20887da86be824f"/>
      <w:bookmarkEnd w:id="155"/>
      <w:r>
        <w:t xml:space="preserve">5. Thwaites, R.S., Uruchurtu, A.S.S., Siggins, M.K., Liew, F., Russell, C.D., Moore, S.C., Fairfield, C., Carter, E., Abrams, S., Short, C.-E., Thaventhiran, T., Bergstrom, E., Gardener, Z., Ascough, S., Chiu, C., Docherty, A.B., Hunt, D., Crow, Y.J., Solomon, T., Taylor, G.P., Turtle, L., Harrison, E.M., Dunning, J., Semple, M.G., Baillie, J.K., Openshaw, P.J. &amp; Investigators**, on behalf of the </w:t>
      </w:r>
      <w:r>
        <w:lastRenderedPageBreak/>
        <w:t xml:space="preserve">I. Inflammatory profiles across the spectrum of disease reveal a distinct role for GM-CSF in severe COVID-19. </w:t>
      </w:r>
      <w:r>
        <w:rPr>
          <w:i/>
          <w:iCs/>
        </w:rPr>
        <w:t>Science Immunology</w:t>
      </w:r>
      <w:r>
        <w:t xml:space="preserve"> </w:t>
      </w:r>
      <w:r>
        <w:rPr>
          <w:b/>
          <w:bCs/>
        </w:rPr>
        <w:t>6</w:t>
      </w:r>
      <w:r>
        <w:t>, (2021).</w:t>
      </w:r>
    </w:p>
    <w:p w14:paraId="21922EFA" w14:textId="77777777" w:rsidR="00AE2E73" w:rsidRDefault="00774CC1">
      <w:pPr>
        <w:pStyle w:val="Bibliography"/>
      </w:pPr>
      <w:bookmarkStart w:id="157" w:name="Xebe8ccf175d10f4bb277d9bcbf613461f017a93"/>
      <w:bookmarkEnd w:id="156"/>
      <w:r>
        <w:t xml:space="preserve">6. Drake, T.M., Riad, A.M., Fairfield, C.J., Egan, C., Knight, S.R., Pius, R., Hardwick, H.E., Norman, L., Shaw, C.A., McLean, K.A., Thompson, A.A.R., Ho, A., Swann, O.V., Sullivan, M., Soares, F., Holden, K.A., Merson, L., Plotkin, D., Sigfrid, L., Silva, T.I. de, Girvan, M., Jackson, C., Russell, C.D., Dunning, J., Solomon, T., Carson, G., Olliaro, P., Nguyen-Van-Tam, J.S., Turtle, L., Docherty, A.B., Openshaw, P.J., Baillie, J.K., Harrison, E.M., Semple, M.G., Baillie, J.K., Semple, M.G., Openshaw, P.J., Carson, G., Alex, B., Bach, B., Barclay, W.S., Bogaert, D., Chand, M., Cooke, G.S., Docherty, A.B., Dunning, J., Filipe, A. da S., Fletcher, T., Green, C.A., Harrison, E.M., Hiscox, J.A., Ho, A.Y., Horby, P.W., Ijaz, S., Khoo, S., Klenerman, P., Law, A., Lim, W.S., Mentzer, A.J., Merson, L., Meynert, A.M., Noursadeghi, M., Moore, S.C., Palmarini, M., Paxton, W.A., Pollakis, G., Price, N., Rambaut, A., Robertson, D.L., Russell, C.D., Sancho-Shimizu, V., Scott, J.T., Silva, T. de, Sigfrid, L., Solomon, T., Sriskandan, S., Stuart, D., Summers, C., Tedder, R.S., Thomson, E.C., Thompson, A.R., Thwaites, R.S., Turtle, L.C., Gupta, R.K., Palmieri, C., Swann, O.V., Zambon, M., Dumas, M.-E., Griffin, J., Takats, Z., Chechi, K., Andrikopoulos, P., Osagie, A., Olanipekun, M., Liggi, S., Lewis, M., Correia, G. dos S., Sands, C., Takis, P., Maslen, L., Hardwick, H., Donohue, C., Griffiths, F., Oosthuyzen, W., Norman, L., Pius, R., Drake, T.M., Fairfield, C.J., Knight, S.R., Mclean, K.A., Murphy, D., Shaw, C.A., Dalton, J., Girvan, M., Saviciute, E., Roberts, S., Harrison, J., Marsh, L., Connor, M., Halpin, S., Jackson, C., Gamble, C., Plotkin, D., Lee, J., Leeming, G., Law, A., Wham, M., Clohisey, S., Hendry, R., Scott-Brown, J., Greenhalf, W., Shaw, V., McDonald, S.E., Keating, S., Ahmed, K.A., Armstrong, J.A., Ashworth, M., Asiimwe, I.G., Bakshi, S., Barlow, S.L., Booth, L., Brennan, B., Bullock, K., Catterall, B.W., Clark, J.J., Clarke, E.A., Cole, S., Cooper, L., Cox, H., Davis, C., Dincarslan, O., Dunn, C., Dyer, P., Elliott, A., Evans, A., Finch, L., Fisher, L.W.,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Tonder, L. van, Wilcock, E., Zhang, J.E., Flaherty, L., Maziere, N., Cass, E., Carracedo, A.D., Carlucci, N., Holmes, A., Massey, H., Murphy, L., Wrobel, N., McCafferty, S., Morrice, K., MacLean, A., Adeniji, K., Agranoff, D., Agwuh, K., Ail, D., Aldera, E.L., Alegria, A., Angus, B., Ashish, A., Atkinson, D., Bari, S., Barlow, G., Barnass, S., Barrett, N., Bassford, C., Basude, S., Baxter, D., Beadsworth, M., Bernatoniene, J., Berridge, J., Best, N., Bothma, P., Chadwick, D., Brittain-Long, R., Bulteel, N., Burden, T., Burtenshaw, A., Caruth, V., Chadwick, D., Chambler, D., Chee, N., Child, J., Chukkambotla, S., Clark, T., Collini, P., Cosgrove, C., Cupitt, J., Cutino-Moguel, M.-T., Dark, P., Dawson, C., Dervisevic, S., Donnison, P., Douthwaite, S., Drummond, A., DuRand, I., Dushianthan, A., Dyer, T., Evans, C., Eziefula, C., Fegan, C., Finn, A., Fullerton, D., Garg, S.,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 </w:t>
      </w:r>
      <w:r>
        <w:lastRenderedPageBreak/>
        <w:t xml:space="preserve">Minton, J., Mirfenderesky, M., Mohandas, K., Mok, Q., Moon, J., Moore, E., Morgan, P., Morris, C., Mortimore, K., Moses, S., Mpenge, M., Mulla, R., Murphy, M., Nagel, M., Nagarajan, T., Nelson, M., Norris, L., O’Shea, M.K., Otahal, I., Ostermann, M., Pais, M., Palmieri, C.,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Vallotton, N., Vancheeswaran, R., Vincent-Smith, L., Visuvanathan, S., Vuylsteke, A., Waddy, S., Wake, R., Walden, A., Welters, I., Whitehouse, T., Whittaker, P., Whittington, A., Papineni, P., Wijesinghe, M., Williams, M., Wilson, L., Sarah, S., Winchester, S., Wiselka, M., Wolverson, A., Wootton, D.G., Workman, A., Yates, B. &amp; Young, P. Characterisation of in-hospital complications associated with COVID-19 using the ISARIC WHO Clinical Characterisation Protocol UK: A prospective, multicentre cohort study. </w:t>
      </w:r>
      <w:r>
        <w:rPr>
          <w:i/>
          <w:iCs/>
        </w:rPr>
        <w:t>The Lancet</w:t>
      </w:r>
      <w:r>
        <w:t xml:space="preserve"> </w:t>
      </w:r>
      <w:r>
        <w:rPr>
          <w:b/>
          <w:bCs/>
        </w:rPr>
        <w:t>398</w:t>
      </w:r>
      <w:r>
        <w:t>, 223–237(2021).</w:t>
      </w:r>
      <w:bookmarkEnd w:id="150"/>
      <w:bookmarkEnd w:id="152"/>
      <w:bookmarkEnd w:id="157"/>
    </w:p>
    <w:sectPr w:rsidR="00AE2E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EA199" w14:textId="77777777" w:rsidR="00B51EB2" w:rsidRDefault="00B51EB2">
      <w:pPr>
        <w:spacing w:after="0"/>
      </w:pPr>
      <w:r>
        <w:separator/>
      </w:r>
    </w:p>
  </w:endnote>
  <w:endnote w:type="continuationSeparator" w:id="0">
    <w:p w14:paraId="68F78745" w14:textId="77777777" w:rsidR="00B51EB2" w:rsidRDefault="00B51E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BE9AF" w14:textId="77777777" w:rsidR="00B51EB2" w:rsidRDefault="00B51EB2">
      <w:r>
        <w:separator/>
      </w:r>
    </w:p>
  </w:footnote>
  <w:footnote w:type="continuationSeparator" w:id="0">
    <w:p w14:paraId="2692F8FC" w14:textId="77777777" w:rsidR="00B51EB2" w:rsidRDefault="00B51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54522D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61AD8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42CBEA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48662F3"/>
    <w:multiLevelType w:val="hybridMultilevel"/>
    <w:tmpl w:val="81AC4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097954"/>
    <w:multiLevelType w:val="hybridMultilevel"/>
    <w:tmpl w:val="BE88F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Morris">
    <w15:presenceInfo w15:providerId="AD" w15:userId="S::Andrew.Morris@hdruk.ac.uk::6a31acfc-9470-4b8b-95a4-2f673841fe1b"/>
  </w15:person>
  <w15:person w15:author="Mark Parsons">
    <w15:presenceInfo w15:providerId="Windows Live" w15:userId="dba8af7ba55066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5C54"/>
    <w:rsid w:val="001F1789"/>
    <w:rsid w:val="00252F96"/>
    <w:rsid w:val="002E54CE"/>
    <w:rsid w:val="003D1AF1"/>
    <w:rsid w:val="004E29B3"/>
    <w:rsid w:val="00542BBF"/>
    <w:rsid w:val="00590D07"/>
    <w:rsid w:val="005B780A"/>
    <w:rsid w:val="007552B3"/>
    <w:rsid w:val="00774CC1"/>
    <w:rsid w:val="00784D58"/>
    <w:rsid w:val="008403BB"/>
    <w:rsid w:val="008D6863"/>
    <w:rsid w:val="00954566"/>
    <w:rsid w:val="00A73FAD"/>
    <w:rsid w:val="00AE2E73"/>
    <w:rsid w:val="00B51EB2"/>
    <w:rsid w:val="00B86B75"/>
    <w:rsid w:val="00BC48D5"/>
    <w:rsid w:val="00C36279"/>
    <w:rsid w:val="00CD6B02"/>
    <w:rsid w:val="00CE7189"/>
    <w:rsid w:val="00D55AAC"/>
    <w:rsid w:val="00E140DB"/>
    <w:rsid w:val="00E315A3"/>
    <w:rsid w:val="00ED398A"/>
    <w:rsid w:val="00F322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BFBC"/>
  <w15:docId w15:val="{DE63E71F-8910-8A49-9861-E849887C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aric4c.net/repor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101/2021.03.22.21254057" TargetMode="Externa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961210/S1056_Contribution_of_nosocomial_infections_to_the_first_wa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2632</Words>
  <Characters>15006</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Outbreak data analysis platform</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 data analysis platform</dc:title>
  <dc:creator>Andrew Morris</dc:creator>
  <cp:keywords/>
  <cp:lastModifiedBy>Mark Parsons</cp:lastModifiedBy>
  <cp:revision>2</cp:revision>
  <dcterms:created xsi:type="dcterms:W3CDTF">2021-07-20T11:20:00Z</dcterms:created>
  <dcterms:modified xsi:type="dcterms:W3CDTF">2021-07-20T11:20:00Z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cs.bib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ecolor">
    <vt:lpwstr>blue</vt:lpwstr>
  </property>
  <property fmtid="{D5CDD505-2E9C-101B-9397-08002B2CF9AE}" pid="12" name="codeBlockCaptions">
    <vt:lpwstr>False</vt:lpwstr>
  </property>
  <property fmtid="{D5CDD505-2E9C-101B-9397-08002B2CF9AE}" pid="13" name="cref">
    <vt:lpwstr>True</vt:lpwstr>
  </property>
  <property fmtid="{D5CDD505-2E9C-101B-9397-08002B2CF9AE}" pid="14" name="crossrefYaml">
    <vt:lpwstr>pandoc-crossref.yaml</vt:lpwstr>
  </property>
  <property fmtid="{D5CDD505-2E9C-101B-9397-08002B2CF9AE}" pid="15" name="csl">
    <vt:lpwstr>/Users/jkb/Dropbox/3_scripts_and_programs/citeswitcher/sup-files/csl/nature.csl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margin=2.5cm</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replace">
    <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Table</vt:lpwstr>
  </property>
  <property fmtid="{D5CDD505-2E9C-101B-9397-08002B2CF9AE}" pid="62" name="tblPrefixTemplate">
    <vt:lpwstr>p i</vt:lpwstr>
  </property>
  <property fmtid="{D5CDD505-2E9C-101B-9397-08002B2CF9AE}" pid="63" name="titleDelim">
    <vt:lpwstr>:</vt:lpwstr>
  </property>
  <property fmtid="{D5CDD505-2E9C-101B-9397-08002B2CF9AE}" pid="64" name="toc">
    <vt:lpwstr>False</vt:lpwstr>
  </property>
  <property fmtid="{D5CDD505-2E9C-101B-9397-08002B2CF9AE}" pid="65" name="urlcolor">
    <vt:lpwstr>blue</vt:lpwstr>
  </property>
</Properties>
</file>